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4AA3E" w14:textId="77777777" w:rsidR="00CE6632" w:rsidRDefault="005B06B9">
      <w:pPr>
        <w:pStyle w:val="Heading1"/>
        <w:ind w:left="1238" w:hanging="446"/>
      </w:pPr>
      <w:bookmarkStart w:id="0" w:name="OLE_LINK3"/>
      <w:bookmarkStart w:id="1" w:name="_Toc207060077"/>
      <w:r>
        <w:t>Introduction</w:t>
      </w:r>
      <w:bookmarkEnd w:id="1"/>
      <w:r>
        <w:t xml:space="preserve"> </w:t>
      </w:r>
    </w:p>
    <w:p w14:paraId="4613F0A1" w14:textId="77777777" w:rsidR="00CE6632" w:rsidRDefault="005B06B9">
      <w:pPr>
        <w:spacing w:after="165" w:line="259" w:lineRule="auto"/>
        <w:ind w:left="764" w:right="-30" w:firstLine="0"/>
      </w:pPr>
      <w:r>
        <w:rPr>
          <w:rFonts w:ascii="Calibri" w:eastAsia="Calibri" w:hAnsi="Calibri" w:cs="Calibri"/>
          <w:noProof/>
          <w:sz w:val="22"/>
        </w:rPr>
        <mc:AlternateContent>
          <mc:Choice Requires="wpg">
            <w:drawing>
              <wp:inline distT="0" distB="0" distL="0" distR="0" wp14:anchorId="0652C602" wp14:editId="3082E3CA">
                <wp:extent cx="5981065" cy="12192"/>
                <wp:effectExtent l="0" t="0" r="0" b="0"/>
                <wp:docPr id="19652" name="Group 1965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5846" name="Shape 2584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7DC3"/>
                          </a:fillRef>
                          <a:effectRef idx="0">
                            <a:scrgbClr r="0" g="0" b="0"/>
                          </a:effectRef>
                          <a:fontRef idx="none"/>
                        </wps:style>
                        <wps:bodyPr/>
                      </wps:wsp>
                    </wpg:wgp>
                  </a:graphicData>
                </a:graphic>
              </wp:inline>
            </w:drawing>
          </mc:Choice>
          <mc:Fallback xmlns:arto="http://schemas.microsoft.com/office/word/2006/arto" xmlns:a="http://schemas.openxmlformats.org/drawingml/2006/main">
            <w:pict>
              <v:group id="Group 19652" style="width:470.95pt;height:0.960022pt;mso-position-horizontal-relative:char;mso-position-vertical-relative:line" coordsize="59810,121">
                <v:shape id="Shape 25847" style="position:absolute;width:59810;height:121;left:0;top:0;" coordsize="5981065,12192" path="m0,0l5981065,0l5981065,12192l0,12192l0,0">
                  <v:stroke weight="0pt" endcap="flat" joinstyle="miter" miterlimit="10" on="false" color="#000000" opacity="0"/>
                  <v:fill on="true" color="#007dc3"/>
                </v:shape>
              </v:group>
            </w:pict>
          </mc:Fallback>
        </mc:AlternateContent>
      </w:r>
    </w:p>
    <w:p w14:paraId="47FC7538" w14:textId="19085AA8" w:rsidR="00CE6632" w:rsidRDefault="00CE6632" w:rsidP="00B97349">
      <w:pPr>
        <w:spacing w:after="102" w:line="259" w:lineRule="auto"/>
        <w:ind w:left="792" w:firstLine="0"/>
        <w:jc w:val="both"/>
      </w:pPr>
    </w:p>
    <w:p w14:paraId="0AA62AC4" w14:textId="29CE85F5" w:rsidR="0087199A" w:rsidRPr="0087199A" w:rsidRDefault="0087199A" w:rsidP="0087199A">
      <w:pPr>
        <w:spacing w:after="102" w:line="259" w:lineRule="auto"/>
        <w:ind w:left="792" w:firstLine="0"/>
        <w:jc w:val="both"/>
        <w:rPr>
          <w:lang w:val="en-US"/>
        </w:rPr>
      </w:pPr>
      <w:r w:rsidRPr="0087199A">
        <w:rPr>
          <w:lang w:val="en-US"/>
        </w:rPr>
        <w:t>The Astra SR MCU from Synaptics is a cutting-edge, high-performance microcontroller designed to bring advanced AI and vision capabilities to a wide range of applications. The Astra SR MCU seamlessly integrates powerful processing, sophisticated vision systems, and exceptional energy efficiency into a compact package.</w:t>
      </w:r>
    </w:p>
    <w:p w14:paraId="23C3616B" w14:textId="77777777" w:rsidR="0087199A" w:rsidRPr="0087199A" w:rsidRDefault="0087199A" w:rsidP="00C05FCF">
      <w:pPr>
        <w:spacing w:after="102" w:line="259" w:lineRule="auto"/>
        <w:ind w:left="792" w:firstLine="0"/>
        <w:jc w:val="both"/>
        <w:rPr>
          <w:del w:id="2" w:author="Todd Dust" w:date="2024-11-28T09:36:00Z"/>
          <w:lang w:val="en-US"/>
        </w:rPr>
      </w:pPr>
    </w:p>
    <w:p w14:paraId="197D12E6" w14:textId="3DB42151" w:rsidR="0087199A" w:rsidRPr="0087199A" w:rsidRDefault="0087199A" w:rsidP="0087199A">
      <w:pPr>
        <w:spacing w:after="102" w:line="259" w:lineRule="auto"/>
        <w:ind w:left="792" w:firstLine="0"/>
        <w:jc w:val="both"/>
        <w:rPr>
          <w:lang w:val="en-US"/>
        </w:rPr>
      </w:pPr>
      <w:r w:rsidRPr="0087199A">
        <w:rPr>
          <w:lang w:val="en-US"/>
        </w:rPr>
        <w:t xml:space="preserve">Harness the power of artificial intelligence with the Astra SR MCU’s dual-core architecture and specialized neural network (NN) accelerators. Featuring an Arm® Cortex®-M55 CPU running up to 400MHz and an Ethos™-U55 micro NPU core, the Astra SR MCU™ delivers robust AI performance for real-time inferencing and tiered processing. The Astra SR MCU is equipped with the relevant interfaces to communicate with other devices in the system such as the application processor (AP), camera sensors, digital microphones, and other sensors. </w:t>
      </w:r>
    </w:p>
    <w:p w14:paraId="34C8C2B9" w14:textId="77777777" w:rsidR="0087199A" w:rsidRPr="0087199A" w:rsidRDefault="0087199A" w:rsidP="00B97349">
      <w:pPr>
        <w:spacing w:after="102" w:line="259" w:lineRule="auto"/>
        <w:ind w:left="792" w:firstLine="0"/>
        <w:jc w:val="both"/>
        <w:rPr>
          <w:lang w:val="en-US"/>
        </w:rPr>
      </w:pPr>
    </w:p>
    <w:p w14:paraId="488BA11B" w14:textId="11BAEE14" w:rsidR="001353F6" w:rsidRPr="001353F6" w:rsidRDefault="000D76E5" w:rsidP="00B97349">
      <w:pPr>
        <w:spacing w:after="104" w:line="259" w:lineRule="auto"/>
        <w:ind w:left="792" w:firstLine="0"/>
        <w:jc w:val="both"/>
        <w:rPr>
          <w:lang w:val="en-US"/>
        </w:rPr>
      </w:pPr>
      <w:r>
        <w:rPr>
          <w:lang w:val="en-US"/>
        </w:rPr>
        <w:t>Astra MCU SDK</w:t>
      </w:r>
      <w:r w:rsidR="001353F6" w:rsidRPr="001353F6">
        <w:rPr>
          <w:lang w:val="en-US"/>
        </w:rPr>
        <w:t xml:space="preserve"> </w:t>
      </w:r>
      <w:r w:rsidR="00D128D1">
        <w:rPr>
          <w:lang w:val="en-US"/>
        </w:rPr>
        <w:t>1.</w:t>
      </w:r>
      <w:r w:rsidR="00D427C6">
        <w:rPr>
          <w:lang w:val="en-US"/>
        </w:rPr>
        <w:t>1</w:t>
      </w:r>
      <w:r w:rsidR="007552D9">
        <w:rPr>
          <w:lang w:val="en-US"/>
        </w:rPr>
        <w:t>.0</w:t>
      </w:r>
      <w:r w:rsidR="001353F6" w:rsidRPr="001353F6">
        <w:rPr>
          <w:lang w:val="en-US"/>
        </w:rPr>
        <w:t xml:space="preserve"> Release is a software development kit supporting SR110 MCUs and which is a collection of source code files, tools and documents. SDK is based on CMSIS that can be compiled with GCC and AC6.</w:t>
      </w:r>
    </w:p>
    <w:p w14:paraId="2FB05FA7" w14:textId="77777777" w:rsidR="001353F6" w:rsidRPr="001353F6" w:rsidRDefault="001353F6" w:rsidP="00B97349">
      <w:pPr>
        <w:spacing w:after="104" w:line="259" w:lineRule="auto"/>
        <w:ind w:left="792" w:firstLine="0"/>
        <w:jc w:val="both"/>
        <w:rPr>
          <w:lang w:val="en-US"/>
        </w:rPr>
      </w:pPr>
      <w:r w:rsidRPr="001353F6">
        <w:rPr>
          <w:lang w:val="en-US"/>
        </w:rPr>
        <w:t>The high-level components included in this SDK are described below:</w:t>
      </w:r>
    </w:p>
    <w:p w14:paraId="1C525127" w14:textId="77777777" w:rsidR="001353F6" w:rsidRPr="001353F6" w:rsidRDefault="001353F6" w:rsidP="00B97349">
      <w:pPr>
        <w:numPr>
          <w:ilvl w:val="0"/>
          <w:numId w:val="34"/>
        </w:numPr>
        <w:tabs>
          <w:tab w:val="num" w:pos="720"/>
        </w:tabs>
        <w:spacing w:after="104" w:line="259" w:lineRule="auto"/>
        <w:jc w:val="both"/>
        <w:rPr>
          <w:lang w:val="en-US"/>
        </w:rPr>
      </w:pPr>
      <w:r w:rsidRPr="001353F6">
        <w:rPr>
          <w:lang w:val="en-US"/>
        </w:rPr>
        <w:t>Free RTOS</w:t>
      </w:r>
    </w:p>
    <w:p w14:paraId="1D000396" w14:textId="77777777" w:rsidR="001353F6" w:rsidRPr="001353F6" w:rsidRDefault="001353F6" w:rsidP="00B97349">
      <w:pPr>
        <w:numPr>
          <w:ilvl w:val="0"/>
          <w:numId w:val="34"/>
        </w:numPr>
        <w:tabs>
          <w:tab w:val="num" w:pos="720"/>
        </w:tabs>
        <w:spacing w:after="104" w:line="259" w:lineRule="auto"/>
        <w:jc w:val="both"/>
        <w:rPr>
          <w:lang w:val="en-US"/>
        </w:rPr>
      </w:pPr>
      <w:r w:rsidRPr="001353F6">
        <w:rPr>
          <w:lang w:val="en-US"/>
        </w:rPr>
        <w:t xml:space="preserve">Source codes of various peripheral drivers, image processing, low power sensing blocks. </w:t>
      </w:r>
    </w:p>
    <w:p w14:paraId="249650BC" w14:textId="3E2A4C4E" w:rsidR="001353F6" w:rsidRDefault="001353F6" w:rsidP="00B97349">
      <w:pPr>
        <w:numPr>
          <w:ilvl w:val="0"/>
          <w:numId w:val="34"/>
        </w:numPr>
        <w:tabs>
          <w:tab w:val="num" w:pos="720"/>
        </w:tabs>
        <w:spacing w:after="104" w:line="259" w:lineRule="auto"/>
        <w:jc w:val="both"/>
        <w:rPr>
          <w:lang w:val="en-US"/>
        </w:rPr>
      </w:pPr>
      <w:r w:rsidRPr="001353F6">
        <w:rPr>
          <w:lang w:val="en-US"/>
        </w:rPr>
        <w:t>Applications showcasing camera-based sensing and wakeup, person detection</w:t>
      </w:r>
      <w:r w:rsidR="005404AE">
        <w:rPr>
          <w:lang w:val="en-US"/>
        </w:rPr>
        <w:t xml:space="preserve">/classification/pose detection, </w:t>
      </w:r>
      <w:r w:rsidR="00C42201">
        <w:rPr>
          <w:lang w:val="en-US"/>
        </w:rPr>
        <w:t xml:space="preserve">segmentation, </w:t>
      </w:r>
      <w:r w:rsidR="00355BBD">
        <w:rPr>
          <w:lang w:val="en-US"/>
        </w:rPr>
        <w:t xml:space="preserve">JPEG </w:t>
      </w:r>
      <w:r w:rsidR="00C42201">
        <w:rPr>
          <w:lang w:val="en-US"/>
        </w:rPr>
        <w:t>pre</w:t>
      </w:r>
      <w:r w:rsidR="009C5FAD">
        <w:rPr>
          <w:lang w:val="en-US"/>
        </w:rPr>
        <w:t>-roll</w:t>
      </w:r>
      <w:r w:rsidR="00355BBD">
        <w:rPr>
          <w:lang w:val="en-US"/>
        </w:rPr>
        <w:t xml:space="preserve"> with frame transfer over USB CDC to host PC </w:t>
      </w:r>
      <w:proofErr w:type="gramStart"/>
      <w:r w:rsidR="00355BBD">
        <w:rPr>
          <w:lang w:val="en-US"/>
        </w:rPr>
        <w:t xml:space="preserve">or </w:t>
      </w:r>
      <w:r w:rsidR="00C31217">
        <w:rPr>
          <w:lang w:val="en-US"/>
        </w:rPr>
        <w:t xml:space="preserve"> SPI</w:t>
      </w:r>
      <w:proofErr w:type="gramEnd"/>
      <w:r w:rsidR="00C31217">
        <w:rPr>
          <w:lang w:val="en-US"/>
        </w:rPr>
        <w:t xml:space="preserve">  to another receiver (SPI capable device)</w:t>
      </w:r>
      <w:r w:rsidRPr="001353F6">
        <w:rPr>
          <w:lang w:val="en-US"/>
        </w:rPr>
        <w:t xml:space="preserve"> </w:t>
      </w:r>
      <w:r w:rsidR="00D427C6" w:rsidRPr="001353F6">
        <w:rPr>
          <w:lang w:val="en-US"/>
        </w:rPr>
        <w:t xml:space="preserve">and </w:t>
      </w:r>
      <w:r w:rsidR="00D427C6">
        <w:rPr>
          <w:lang w:val="en-US"/>
        </w:rPr>
        <w:t>audio</w:t>
      </w:r>
      <w:r w:rsidR="005404AE">
        <w:rPr>
          <w:lang w:val="en-US"/>
        </w:rPr>
        <w:t>.</w:t>
      </w:r>
    </w:p>
    <w:p w14:paraId="64F56C74" w14:textId="54E1D93C" w:rsidR="00E53F22" w:rsidRPr="00E53F22" w:rsidRDefault="00E53F22" w:rsidP="00B97349">
      <w:pPr>
        <w:numPr>
          <w:ilvl w:val="0"/>
          <w:numId w:val="34"/>
        </w:numPr>
        <w:tabs>
          <w:tab w:val="num" w:pos="720"/>
        </w:tabs>
        <w:spacing w:after="104" w:line="259" w:lineRule="auto"/>
        <w:jc w:val="both"/>
        <w:rPr>
          <w:lang w:val="en-US"/>
        </w:rPr>
      </w:pPr>
      <w:r w:rsidRPr="00E53F22">
        <w:t xml:space="preserve">Astra MCU SDK </w:t>
      </w:r>
      <w:proofErr w:type="spellStart"/>
      <w:r w:rsidRPr="00E53F22">
        <w:t>VSCode</w:t>
      </w:r>
      <w:proofErr w:type="spellEnd"/>
      <w:r w:rsidRPr="00E53F22">
        <w:t xml:space="preserve"> Extension now supports Docker-based build and image generation, along with integrated video streaming capabilities.</w:t>
      </w:r>
    </w:p>
    <w:p w14:paraId="35A3FB76" w14:textId="65395EC4" w:rsidR="001353F6" w:rsidRPr="001353F6" w:rsidRDefault="001353F6" w:rsidP="00B97349">
      <w:pPr>
        <w:numPr>
          <w:ilvl w:val="0"/>
          <w:numId w:val="34"/>
        </w:numPr>
        <w:tabs>
          <w:tab w:val="num" w:pos="720"/>
        </w:tabs>
        <w:spacing w:after="104" w:line="259" w:lineRule="auto"/>
        <w:jc w:val="both"/>
        <w:rPr>
          <w:lang w:val="en-US"/>
        </w:rPr>
      </w:pPr>
      <w:r w:rsidRPr="001353F6">
        <w:rPr>
          <w:lang w:val="en-US"/>
        </w:rPr>
        <w:t>Related SDK Documents</w:t>
      </w:r>
    </w:p>
    <w:p w14:paraId="6EF2BC6D" w14:textId="77777777" w:rsidR="001353F6" w:rsidRPr="001353F6" w:rsidRDefault="001353F6" w:rsidP="001353F6">
      <w:pPr>
        <w:spacing w:after="104" w:line="259" w:lineRule="auto"/>
        <w:ind w:left="792" w:firstLine="0"/>
        <w:rPr>
          <w:lang w:val="en-US"/>
        </w:rPr>
      </w:pPr>
    </w:p>
    <w:p w14:paraId="71338447" w14:textId="77777777" w:rsidR="001353F6" w:rsidRPr="001353F6" w:rsidRDefault="001353F6" w:rsidP="001353F6">
      <w:pPr>
        <w:spacing w:after="104" w:line="259" w:lineRule="auto"/>
        <w:ind w:left="792" w:firstLine="0"/>
      </w:pPr>
    </w:p>
    <w:p w14:paraId="3B29AFD3" w14:textId="60667A2C" w:rsidR="00CE6632" w:rsidRDefault="00CE6632">
      <w:pPr>
        <w:spacing w:after="104" w:line="259" w:lineRule="auto"/>
        <w:ind w:left="792" w:firstLine="0"/>
      </w:pPr>
    </w:p>
    <w:p w14:paraId="494AFA42" w14:textId="77777777" w:rsidR="00CE6632" w:rsidRDefault="005B06B9">
      <w:pPr>
        <w:spacing w:after="102" w:line="259" w:lineRule="auto"/>
        <w:ind w:left="792" w:firstLine="0"/>
      </w:pPr>
      <w:r>
        <w:t xml:space="preserve"> </w:t>
      </w:r>
    </w:p>
    <w:p w14:paraId="5C6F9030" w14:textId="77777777" w:rsidR="00CE6632" w:rsidRDefault="005B06B9">
      <w:pPr>
        <w:spacing w:after="104" w:line="259" w:lineRule="auto"/>
        <w:ind w:left="792" w:firstLine="0"/>
      </w:pPr>
      <w:r>
        <w:t xml:space="preserve"> </w:t>
      </w:r>
    </w:p>
    <w:p w14:paraId="3EFB75F4" w14:textId="77777777" w:rsidR="00CE6632" w:rsidRDefault="005B06B9">
      <w:pPr>
        <w:spacing w:after="102" w:line="259" w:lineRule="auto"/>
        <w:ind w:left="792" w:firstLine="0"/>
      </w:pPr>
      <w:r>
        <w:t xml:space="preserve"> </w:t>
      </w:r>
    </w:p>
    <w:p w14:paraId="4FE8D66D" w14:textId="77777777" w:rsidR="00CE6632" w:rsidRDefault="005B06B9">
      <w:pPr>
        <w:spacing w:after="104" w:line="259" w:lineRule="auto"/>
        <w:ind w:left="792" w:firstLine="0"/>
      </w:pPr>
      <w:r>
        <w:t xml:space="preserve"> </w:t>
      </w:r>
    </w:p>
    <w:p w14:paraId="3276E3B2" w14:textId="77777777" w:rsidR="00CE6632" w:rsidRDefault="005B06B9">
      <w:pPr>
        <w:spacing w:after="102" w:line="259" w:lineRule="auto"/>
        <w:ind w:left="792" w:firstLine="0"/>
      </w:pPr>
      <w:r>
        <w:t xml:space="preserve"> </w:t>
      </w:r>
    </w:p>
    <w:p w14:paraId="160A042D" w14:textId="77777777" w:rsidR="00CE6632" w:rsidRDefault="005B06B9">
      <w:pPr>
        <w:spacing w:after="104" w:line="259" w:lineRule="auto"/>
        <w:ind w:left="792" w:firstLine="0"/>
      </w:pPr>
      <w:r>
        <w:t xml:space="preserve"> </w:t>
      </w:r>
    </w:p>
    <w:p w14:paraId="194EE407" w14:textId="77777777" w:rsidR="00CE6632" w:rsidRDefault="005B06B9">
      <w:pPr>
        <w:spacing w:after="102" w:line="259" w:lineRule="auto"/>
        <w:ind w:left="792" w:firstLine="0"/>
      </w:pPr>
      <w:r>
        <w:t xml:space="preserve"> </w:t>
      </w:r>
    </w:p>
    <w:p w14:paraId="028EA46F" w14:textId="77777777" w:rsidR="00CE6632" w:rsidRDefault="005B06B9">
      <w:pPr>
        <w:spacing w:after="105" w:line="259" w:lineRule="auto"/>
        <w:ind w:left="792" w:firstLine="0"/>
      </w:pPr>
      <w:r>
        <w:t xml:space="preserve"> </w:t>
      </w:r>
    </w:p>
    <w:p w14:paraId="3546D92B" w14:textId="77777777" w:rsidR="00CE6632" w:rsidRDefault="005B06B9">
      <w:pPr>
        <w:spacing w:after="102" w:line="259" w:lineRule="auto"/>
        <w:ind w:left="792" w:firstLine="0"/>
      </w:pPr>
      <w:r>
        <w:t xml:space="preserve"> </w:t>
      </w:r>
    </w:p>
    <w:p w14:paraId="7A060BDB" w14:textId="77777777" w:rsidR="00CE6632" w:rsidRDefault="005B06B9">
      <w:pPr>
        <w:spacing w:after="104" w:line="259" w:lineRule="auto"/>
        <w:ind w:left="792" w:firstLine="0"/>
      </w:pPr>
      <w:r>
        <w:t xml:space="preserve"> </w:t>
      </w:r>
    </w:p>
    <w:p w14:paraId="5501BB1B" w14:textId="77777777" w:rsidR="00CE6632" w:rsidRDefault="005B06B9">
      <w:pPr>
        <w:spacing w:after="102" w:line="259" w:lineRule="auto"/>
        <w:ind w:left="792" w:firstLine="0"/>
      </w:pPr>
      <w:r>
        <w:t xml:space="preserve"> </w:t>
      </w:r>
    </w:p>
    <w:p w14:paraId="3E73E00A" w14:textId="77777777" w:rsidR="00CE6632" w:rsidRDefault="005B06B9">
      <w:pPr>
        <w:spacing w:after="104" w:line="259" w:lineRule="auto"/>
        <w:ind w:left="792" w:firstLine="0"/>
      </w:pPr>
      <w:r>
        <w:t xml:space="preserve"> </w:t>
      </w:r>
    </w:p>
    <w:p w14:paraId="2BDCE14E" w14:textId="77777777" w:rsidR="00F54E8B" w:rsidRDefault="00F54E8B">
      <w:pPr>
        <w:spacing w:after="104" w:line="259" w:lineRule="auto"/>
        <w:ind w:left="792" w:firstLine="0"/>
      </w:pPr>
    </w:p>
    <w:p w14:paraId="73FE74D3" w14:textId="77777777" w:rsidR="00F54E8B" w:rsidRDefault="00F54E8B">
      <w:pPr>
        <w:spacing w:after="104" w:line="259" w:lineRule="auto"/>
        <w:ind w:left="792" w:firstLine="0"/>
      </w:pPr>
    </w:p>
    <w:p w14:paraId="144CBCFF" w14:textId="77777777" w:rsidR="00F54E8B" w:rsidRDefault="00F54E8B">
      <w:pPr>
        <w:spacing w:after="104" w:line="259" w:lineRule="auto"/>
        <w:ind w:left="792" w:firstLine="0"/>
      </w:pPr>
    </w:p>
    <w:p w14:paraId="426DF097" w14:textId="07B3BAEE" w:rsidR="00CE6632" w:rsidRDefault="00CE6632">
      <w:pPr>
        <w:spacing w:after="0" w:line="259" w:lineRule="auto"/>
        <w:ind w:left="792" w:firstLine="0"/>
      </w:pPr>
    </w:p>
    <w:p w14:paraId="0EB3B1BE" w14:textId="7763CECB" w:rsidR="00CE6632" w:rsidRDefault="00643F44">
      <w:pPr>
        <w:pStyle w:val="Heading1"/>
        <w:ind w:left="1238" w:hanging="446"/>
      </w:pPr>
      <w:bookmarkStart w:id="3" w:name="_Toc207060078"/>
      <w:r>
        <w:t>General</w:t>
      </w:r>
      <w:bookmarkEnd w:id="3"/>
      <w:r>
        <w:t xml:space="preserve"> </w:t>
      </w:r>
    </w:p>
    <w:p w14:paraId="1EB6742E" w14:textId="77777777" w:rsidR="00CE6632" w:rsidRDefault="005B06B9">
      <w:pPr>
        <w:spacing w:after="165" w:line="259" w:lineRule="auto"/>
        <w:ind w:left="764" w:right="-30" w:firstLine="0"/>
      </w:pPr>
      <w:r>
        <w:rPr>
          <w:rFonts w:ascii="Calibri" w:eastAsia="Calibri" w:hAnsi="Calibri" w:cs="Calibri"/>
          <w:noProof/>
          <w:sz w:val="22"/>
        </w:rPr>
        <mc:AlternateContent>
          <mc:Choice Requires="wpg">
            <w:drawing>
              <wp:inline distT="0" distB="0" distL="0" distR="0" wp14:anchorId="2869848A" wp14:editId="730E78E6">
                <wp:extent cx="5981065" cy="12192"/>
                <wp:effectExtent l="0" t="0" r="0" b="0"/>
                <wp:docPr id="20633" name="Group 20633"/>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5848" name="Shape 2584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7DC3"/>
                          </a:fillRef>
                          <a:effectRef idx="0">
                            <a:scrgbClr r="0" g="0" b="0"/>
                          </a:effectRef>
                          <a:fontRef idx="none"/>
                        </wps:style>
                        <wps:bodyPr/>
                      </wps:wsp>
                    </wpg:wgp>
                  </a:graphicData>
                </a:graphic>
              </wp:inline>
            </w:drawing>
          </mc:Choice>
          <mc:Fallback xmlns:arto="http://schemas.microsoft.com/office/word/2006/arto" xmlns:a="http://schemas.openxmlformats.org/drawingml/2006/main">
            <w:pict>
              <v:group id="Group 20633" style="width:470.95pt;height:0.960022pt;mso-position-horizontal-relative:char;mso-position-vertical-relative:line" coordsize="59810,121">
                <v:shape id="Shape 25849" style="position:absolute;width:59810;height:121;left:0;top:0;" coordsize="5981065,12192" path="m0,0l5981065,0l5981065,12192l0,12192l0,0">
                  <v:stroke weight="0pt" endcap="flat" joinstyle="miter" miterlimit="10" on="false" color="#000000" opacity="0"/>
                  <v:fill on="true" color="#007dc3"/>
                </v:shape>
              </v:group>
            </w:pict>
          </mc:Fallback>
        </mc:AlternateContent>
      </w:r>
    </w:p>
    <w:p w14:paraId="1D3D6BE8" w14:textId="77777777" w:rsidR="00643F44" w:rsidRDefault="00643F44">
      <w:pPr>
        <w:spacing w:after="110"/>
        <w:ind w:left="787"/>
        <w:rPr>
          <w:color w:val="007DC3"/>
        </w:rPr>
      </w:pPr>
    </w:p>
    <w:tbl>
      <w:tblPr>
        <w:tblW w:w="0" w:type="auto"/>
        <w:tblInd w:w="89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90"/>
        <w:gridCol w:w="6129"/>
      </w:tblGrid>
      <w:tr w:rsidR="00643F44" w:rsidRPr="00643F44" w14:paraId="44A7F989" w14:textId="77777777" w:rsidTr="006B3CC3">
        <w:trPr>
          <w:cantSplit/>
        </w:trPr>
        <w:tc>
          <w:tcPr>
            <w:tcW w:w="279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25A7DE67" w14:textId="77777777" w:rsidR="00643F44" w:rsidRPr="00643F44" w:rsidRDefault="00643F44" w:rsidP="00643F44">
            <w:pPr>
              <w:spacing w:after="110"/>
              <w:ind w:left="787"/>
              <w:jc w:val="both"/>
              <w:rPr>
                <w:color w:val="auto"/>
                <w:lang w:val="en-US"/>
              </w:rPr>
            </w:pPr>
            <w:r w:rsidRPr="00643F44">
              <w:rPr>
                <w:b/>
                <w:bCs/>
                <w:color w:val="auto"/>
                <w:lang w:val="en-US"/>
              </w:rPr>
              <w:t>Date</w:t>
            </w:r>
          </w:p>
        </w:tc>
        <w:tc>
          <w:tcPr>
            <w:tcW w:w="6129"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340BD2EF" w14:textId="736FACC0" w:rsidR="00643F44" w:rsidRPr="00643F44" w:rsidRDefault="00132804" w:rsidP="00643F44">
            <w:pPr>
              <w:spacing w:after="110"/>
              <w:ind w:left="787"/>
              <w:rPr>
                <w:color w:val="auto"/>
                <w:lang w:val="en-US"/>
              </w:rPr>
            </w:pPr>
            <w:r>
              <w:rPr>
                <w:color w:val="auto"/>
                <w:lang w:val="en-US"/>
              </w:rPr>
              <w:t>2</w:t>
            </w:r>
            <w:r w:rsidR="00D427C6">
              <w:rPr>
                <w:color w:val="auto"/>
                <w:lang w:val="en-US"/>
              </w:rPr>
              <w:t>2</w:t>
            </w:r>
            <w:r w:rsidR="00D427C6" w:rsidRPr="00D427C6">
              <w:rPr>
                <w:color w:val="auto"/>
                <w:vertAlign w:val="superscript"/>
                <w:lang w:val="en-US"/>
              </w:rPr>
              <w:t>nd</w:t>
            </w:r>
            <w:r w:rsidR="00D427C6">
              <w:rPr>
                <w:color w:val="auto"/>
                <w:lang w:val="en-US"/>
              </w:rPr>
              <w:t xml:space="preserve"> August </w:t>
            </w:r>
            <w:r w:rsidR="00D427C6" w:rsidRPr="00643F44">
              <w:rPr>
                <w:color w:val="auto"/>
                <w:lang w:val="en-US"/>
              </w:rPr>
              <w:t>2025</w:t>
            </w:r>
          </w:p>
        </w:tc>
      </w:tr>
      <w:tr w:rsidR="00643F44" w:rsidRPr="00643F44" w14:paraId="5B183040" w14:textId="77777777" w:rsidTr="00643F44">
        <w:trPr>
          <w:cantSplit/>
        </w:trPr>
        <w:tc>
          <w:tcPr>
            <w:tcW w:w="27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1CC705" w14:textId="77777777" w:rsidR="00643F44" w:rsidRPr="00643F44" w:rsidRDefault="00643F44" w:rsidP="00643F44">
            <w:pPr>
              <w:spacing w:after="110"/>
              <w:ind w:left="787"/>
              <w:jc w:val="both"/>
              <w:rPr>
                <w:color w:val="auto"/>
                <w:lang w:val="en-US"/>
              </w:rPr>
            </w:pPr>
            <w:r w:rsidRPr="00D6264D">
              <w:rPr>
                <w:color w:val="auto"/>
                <w:lang w:val="en-US"/>
              </w:rPr>
              <w:t>Version number</w:t>
            </w:r>
          </w:p>
        </w:tc>
        <w:tc>
          <w:tcPr>
            <w:tcW w:w="61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C0B3F" w14:textId="5E37E006" w:rsidR="00643F44" w:rsidRPr="00643F44" w:rsidRDefault="00132804" w:rsidP="00643F44">
            <w:pPr>
              <w:spacing w:after="110"/>
              <w:ind w:left="787"/>
              <w:rPr>
                <w:color w:val="auto"/>
                <w:lang w:val="en-US"/>
              </w:rPr>
            </w:pPr>
            <w:r>
              <w:rPr>
                <w:color w:val="auto"/>
                <w:lang w:val="en-US"/>
              </w:rPr>
              <w:t>1.</w:t>
            </w:r>
            <w:r w:rsidR="00D427C6">
              <w:rPr>
                <w:color w:val="auto"/>
                <w:lang w:val="en-US"/>
              </w:rPr>
              <w:t>1</w:t>
            </w:r>
          </w:p>
        </w:tc>
      </w:tr>
      <w:tr w:rsidR="00643F44" w:rsidRPr="00643F44" w14:paraId="3233774B" w14:textId="77777777" w:rsidTr="00643F44">
        <w:trPr>
          <w:cantSplit/>
        </w:trPr>
        <w:tc>
          <w:tcPr>
            <w:tcW w:w="27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FFE236" w14:textId="77777777" w:rsidR="00643F44" w:rsidRPr="00643F44" w:rsidRDefault="00643F44" w:rsidP="00643F44">
            <w:pPr>
              <w:spacing w:after="110"/>
              <w:ind w:left="787"/>
              <w:jc w:val="both"/>
              <w:rPr>
                <w:color w:val="auto"/>
                <w:lang w:val="en-US"/>
              </w:rPr>
            </w:pPr>
            <w:r w:rsidRPr="00D6264D">
              <w:rPr>
                <w:color w:val="auto"/>
                <w:lang w:val="en-US"/>
              </w:rPr>
              <w:t>Based on version</w:t>
            </w:r>
          </w:p>
        </w:tc>
        <w:tc>
          <w:tcPr>
            <w:tcW w:w="61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961F16" w14:textId="0FD7E141" w:rsidR="00643F44" w:rsidRPr="00643F44" w:rsidRDefault="00643F44" w:rsidP="00643F44">
            <w:pPr>
              <w:spacing w:after="110"/>
              <w:ind w:left="787"/>
              <w:rPr>
                <w:color w:val="auto"/>
                <w:lang w:val="en-US"/>
              </w:rPr>
            </w:pPr>
            <w:r w:rsidRPr="00D6264D">
              <w:rPr>
                <w:color w:val="auto"/>
                <w:lang w:val="en-US"/>
              </w:rPr>
              <w:t>3.</w:t>
            </w:r>
            <w:r w:rsidR="007C4E86" w:rsidRPr="00D6264D">
              <w:rPr>
                <w:color w:val="auto"/>
                <w:lang w:val="en-US"/>
              </w:rPr>
              <w:t>6</w:t>
            </w:r>
            <w:r w:rsidRPr="00D6264D">
              <w:rPr>
                <w:color w:val="auto"/>
                <w:lang w:val="en-US"/>
              </w:rPr>
              <w:t>.0</w:t>
            </w:r>
          </w:p>
        </w:tc>
      </w:tr>
      <w:tr w:rsidR="00643F44" w:rsidRPr="00643F44" w14:paraId="5B2C270B" w14:textId="77777777" w:rsidTr="00643F44">
        <w:trPr>
          <w:cantSplit/>
        </w:trPr>
        <w:tc>
          <w:tcPr>
            <w:tcW w:w="27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744C16" w14:textId="77777777" w:rsidR="00643F44" w:rsidRPr="00643F44" w:rsidRDefault="00643F44" w:rsidP="00643F44">
            <w:pPr>
              <w:spacing w:after="110"/>
              <w:ind w:left="787"/>
              <w:jc w:val="both"/>
              <w:rPr>
                <w:color w:val="auto"/>
                <w:lang w:val="en-US"/>
              </w:rPr>
            </w:pPr>
            <w:r w:rsidRPr="00D6264D">
              <w:rPr>
                <w:color w:val="auto"/>
                <w:lang w:val="en-US"/>
              </w:rPr>
              <w:t>Supported SoCs</w:t>
            </w:r>
          </w:p>
        </w:tc>
        <w:tc>
          <w:tcPr>
            <w:tcW w:w="61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7F203" w14:textId="43A13982" w:rsidR="00643F44" w:rsidRPr="00643F44" w:rsidRDefault="00643F44" w:rsidP="00643F44">
            <w:pPr>
              <w:spacing w:after="110"/>
              <w:ind w:left="787"/>
              <w:rPr>
                <w:color w:val="auto"/>
                <w:lang w:val="en-US"/>
              </w:rPr>
            </w:pPr>
            <w:r w:rsidRPr="00643F44">
              <w:rPr>
                <w:color w:val="auto"/>
                <w:lang w:val="en-US"/>
              </w:rPr>
              <w:t>SR110 Rev. B (B0) FCCSP &amp; WLCSP</w:t>
            </w:r>
          </w:p>
        </w:tc>
      </w:tr>
      <w:tr w:rsidR="00643F44" w:rsidRPr="00643F44" w14:paraId="5BEBD343" w14:textId="77777777" w:rsidTr="00643F44">
        <w:trPr>
          <w:cantSplit/>
        </w:trPr>
        <w:tc>
          <w:tcPr>
            <w:tcW w:w="27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2B58D" w14:textId="77777777" w:rsidR="00643F44" w:rsidRPr="00D6264D" w:rsidRDefault="00643F44" w:rsidP="00643F44">
            <w:pPr>
              <w:spacing w:after="110"/>
              <w:ind w:left="787"/>
              <w:jc w:val="both"/>
              <w:rPr>
                <w:color w:val="auto"/>
                <w:lang w:val="en-US"/>
              </w:rPr>
            </w:pPr>
            <w:r w:rsidRPr="00D6264D">
              <w:rPr>
                <w:color w:val="auto"/>
                <w:lang w:val="en-US"/>
              </w:rPr>
              <w:t>Supported Platforms</w:t>
            </w:r>
          </w:p>
        </w:tc>
        <w:tc>
          <w:tcPr>
            <w:tcW w:w="61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BB2EB" w14:textId="349F17CE" w:rsidR="00643F44" w:rsidRPr="00643F44" w:rsidRDefault="00643F44" w:rsidP="00643F44">
            <w:pPr>
              <w:spacing w:after="110"/>
              <w:ind w:left="787"/>
              <w:rPr>
                <w:color w:val="auto"/>
                <w:lang w:val="en-US"/>
              </w:rPr>
            </w:pPr>
            <w:r w:rsidRPr="00643F44">
              <w:rPr>
                <w:color w:val="auto"/>
                <w:lang w:val="en-US"/>
              </w:rPr>
              <w:t xml:space="preserve">SR110 </w:t>
            </w:r>
            <w:r w:rsidR="00E270F3">
              <w:rPr>
                <w:color w:val="auto"/>
                <w:lang w:val="en-US"/>
              </w:rPr>
              <w:t xml:space="preserve">RDK </w:t>
            </w:r>
            <w:r w:rsidR="004644D5" w:rsidRPr="00643F44">
              <w:rPr>
                <w:color w:val="auto"/>
                <w:lang w:val="en-US"/>
              </w:rPr>
              <w:t>Board</w:t>
            </w:r>
            <w:r w:rsidR="004644D5">
              <w:rPr>
                <w:color w:val="auto"/>
                <w:lang w:val="en-US"/>
              </w:rPr>
              <w:t xml:space="preserve"> Rev</w:t>
            </w:r>
            <w:r w:rsidR="00355BBD">
              <w:rPr>
                <w:color w:val="auto"/>
                <w:lang w:val="en-US"/>
              </w:rPr>
              <w:t xml:space="preserve"> A/B/C/D</w:t>
            </w:r>
          </w:p>
        </w:tc>
      </w:tr>
      <w:tr w:rsidR="00643F44" w:rsidRPr="00643F44" w14:paraId="443CA4BE" w14:textId="77777777" w:rsidTr="00643F44">
        <w:trPr>
          <w:cantSplit/>
        </w:trPr>
        <w:tc>
          <w:tcPr>
            <w:tcW w:w="27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48EC8" w14:textId="77777777" w:rsidR="00643F44" w:rsidRPr="00643F44" w:rsidRDefault="00643F44" w:rsidP="00643F44">
            <w:pPr>
              <w:spacing w:after="110"/>
              <w:ind w:left="787"/>
              <w:jc w:val="both"/>
              <w:rPr>
                <w:color w:val="auto"/>
                <w:lang w:val="en-US"/>
              </w:rPr>
            </w:pPr>
            <w:bookmarkStart w:id="4" w:name="OLE_LINK1"/>
            <w:r w:rsidRPr="00D6264D">
              <w:rPr>
                <w:color w:val="auto"/>
                <w:lang w:val="en-US"/>
              </w:rPr>
              <w:t>Release folder</w:t>
            </w:r>
            <w:bookmarkEnd w:id="4"/>
          </w:p>
        </w:tc>
        <w:tc>
          <w:tcPr>
            <w:tcW w:w="61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62F2E" w14:textId="6774C52C" w:rsidR="00643F44" w:rsidRPr="00643F44" w:rsidRDefault="00643F44" w:rsidP="00643F44">
            <w:pPr>
              <w:spacing w:after="110"/>
              <w:ind w:left="787"/>
              <w:rPr>
                <w:color w:val="auto"/>
                <w:lang w:val="en-US"/>
              </w:rPr>
            </w:pPr>
          </w:p>
        </w:tc>
      </w:tr>
      <w:tr w:rsidR="00643F44" w:rsidRPr="00643F44" w14:paraId="6D3E3061" w14:textId="77777777" w:rsidTr="00643F44">
        <w:trPr>
          <w:cantSplit/>
        </w:trPr>
        <w:tc>
          <w:tcPr>
            <w:tcW w:w="27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88F8BB" w14:textId="77777777" w:rsidR="00643F44" w:rsidRPr="00643F44" w:rsidRDefault="00643F44" w:rsidP="00643F44">
            <w:pPr>
              <w:spacing w:after="110"/>
              <w:ind w:left="787"/>
              <w:jc w:val="both"/>
              <w:rPr>
                <w:color w:val="auto"/>
                <w:lang w:val="en-US"/>
              </w:rPr>
            </w:pPr>
            <w:bookmarkStart w:id="5" w:name="_Hlk195390824"/>
            <w:r w:rsidRPr="00D6264D">
              <w:rPr>
                <w:color w:val="auto"/>
                <w:lang w:val="en-US"/>
              </w:rPr>
              <w:t>File name</w:t>
            </w:r>
          </w:p>
        </w:tc>
        <w:tc>
          <w:tcPr>
            <w:tcW w:w="61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B0F13" w14:textId="1D2DB804" w:rsidR="00643F44" w:rsidRPr="00643F44" w:rsidRDefault="008E533E" w:rsidP="00643F44">
            <w:pPr>
              <w:spacing w:after="110"/>
              <w:ind w:left="787"/>
              <w:rPr>
                <w:color w:val="auto"/>
                <w:lang w:val="en-US"/>
              </w:rPr>
            </w:pPr>
            <w:r w:rsidRPr="008E533E">
              <w:rPr>
                <w:color w:val="auto"/>
                <w:lang w:val="en-US"/>
              </w:rPr>
              <w:t>ASTRA_MCU_SDK1.</w:t>
            </w:r>
            <w:r w:rsidR="00D427C6">
              <w:rPr>
                <w:color w:val="auto"/>
                <w:lang w:val="en-US"/>
              </w:rPr>
              <w:t>1</w:t>
            </w:r>
            <w:r w:rsidRPr="008E533E">
              <w:rPr>
                <w:color w:val="auto"/>
                <w:lang w:val="en-US"/>
              </w:rPr>
              <w:t>.0.tgz</w:t>
            </w:r>
          </w:p>
        </w:tc>
      </w:tr>
      <w:bookmarkEnd w:id="5"/>
      <w:tr w:rsidR="00643F44" w:rsidRPr="00643F44" w14:paraId="5DCEE51A" w14:textId="77777777" w:rsidTr="00643F44">
        <w:trPr>
          <w:cantSplit/>
        </w:trPr>
        <w:tc>
          <w:tcPr>
            <w:tcW w:w="27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D2E956" w14:textId="77777777" w:rsidR="00643F44" w:rsidRPr="00643F44" w:rsidRDefault="00643F44" w:rsidP="00643F44">
            <w:pPr>
              <w:spacing w:after="110"/>
              <w:ind w:left="787"/>
              <w:jc w:val="both"/>
              <w:rPr>
                <w:color w:val="auto"/>
                <w:lang w:val="en-US"/>
              </w:rPr>
            </w:pPr>
            <w:r w:rsidRPr="00D6264D">
              <w:rPr>
                <w:color w:val="auto"/>
                <w:lang w:val="en-US"/>
              </w:rPr>
              <w:t>SYNA Toolkit</w:t>
            </w:r>
          </w:p>
        </w:tc>
        <w:tc>
          <w:tcPr>
            <w:tcW w:w="61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E3188" w14:textId="21876210" w:rsidR="00643F44" w:rsidRPr="00643F44" w:rsidRDefault="00643F44" w:rsidP="00643F44">
            <w:pPr>
              <w:spacing w:after="110"/>
              <w:ind w:left="787"/>
              <w:rPr>
                <w:color w:val="auto"/>
                <w:lang w:val="en-US"/>
              </w:rPr>
            </w:pPr>
            <w:proofErr w:type="spellStart"/>
            <w:r w:rsidRPr="00643F44">
              <w:rPr>
                <w:color w:val="auto"/>
                <w:lang w:val="en-US"/>
              </w:rPr>
              <w:t>SynaToolkit</w:t>
            </w:r>
            <w:proofErr w:type="spellEnd"/>
            <w:r w:rsidRPr="00643F44">
              <w:rPr>
                <w:color w:val="auto"/>
                <w:lang w:val="en-US"/>
              </w:rPr>
              <w:t xml:space="preserve"> v2.</w:t>
            </w:r>
            <w:r w:rsidR="00132804">
              <w:rPr>
                <w:color w:val="auto"/>
                <w:lang w:val="en-US"/>
              </w:rPr>
              <w:t>5</w:t>
            </w:r>
          </w:p>
        </w:tc>
      </w:tr>
      <w:tr w:rsidR="00643F44" w:rsidRPr="00643F44" w14:paraId="1EC7ADBC" w14:textId="77777777" w:rsidTr="00643F44">
        <w:trPr>
          <w:cantSplit/>
        </w:trPr>
        <w:tc>
          <w:tcPr>
            <w:tcW w:w="27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80736" w14:textId="77777777" w:rsidR="00643F44" w:rsidRPr="00643F44" w:rsidRDefault="00643F44" w:rsidP="00643F44">
            <w:pPr>
              <w:spacing w:after="110"/>
              <w:ind w:left="787"/>
              <w:jc w:val="both"/>
              <w:rPr>
                <w:color w:val="auto"/>
                <w:lang w:val="en-US"/>
              </w:rPr>
            </w:pPr>
            <w:r w:rsidRPr="00D6264D">
              <w:rPr>
                <w:color w:val="auto"/>
                <w:lang w:val="en-US"/>
              </w:rPr>
              <w:t>APBL</w:t>
            </w:r>
          </w:p>
        </w:tc>
        <w:tc>
          <w:tcPr>
            <w:tcW w:w="61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98A9E" w14:textId="321B8382" w:rsidR="00643F44" w:rsidRPr="00643F44" w:rsidRDefault="00643F44" w:rsidP="00643F44">
            <w:pPr>
              <w:spacing w:after="110"/>
              <w:ind w:left="787"/>
              <w:rPr>
                <w:color w:val="auto"/>
                <w:lang w:val="en-US"/>
              </w:rPr>
            </w:pPr>
            <w:r w:rsidRPr="00643F44">
              <w:rPr>
                <w:color w:val="auto"/>
                <w:lang w:val="en-US"/>
              </w:rPr>
              <w:t>APBL v01</w:t>
            </w:r>
            <w:r w:rsidR="009C2AC2">
              <w:rPr>
                <w:color w:val="auto"/>
                <w:lang w:val="en-US"/>
              </w:rPr>
              <w:t>2F</w:t>
            </w:r>
          </w:p>
        </w:tc>
      </w:tr>
      <w:tr w:rsidR="00643F44" w:rsidRPr="00643F44" w14:paraId="0B74FE09" w14:textId="77777777" w:rsidTr="00643F44">
        <w:trPr>
          <w:cantSplit/>
        </w:trPr>
        <w:tc>
          <w:tcPr>
            <w:tcW w:w="279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60D312" w14:textId="77777777" w:rsidR="00643F44" w:rsidRPr="00643F44" w:rsidRDefault="00643F44" w:rsidP="00643F44">
            <w:pPr>
              <w:spacing w:after="110"/>
              <w:ind w:left="787"/>
              <w:jc w:val="both"/>
              <w:rPr>
                <w:color w:val="auto"/>
                <w:lang w:val="en-US"/>
              </w:rPr>
            </w:pPr>
            <w:r w:rsidRPr="00D6264D">
              <w:rPr>
                <w:color w:val="auto"/>
                <w:lang w:val="en-US"/>
              </w:rPr>
              <w:t>SPK</w:t>
            </w:r>
          </w:p>
        </w:tc>
        <w:tc>
          <w:tcPr>
            <w:tcW w:w="612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E4836" w14:textId="15BEB872" w:rsidR="00643F44" w:rsidRPr="00643F44" w:rsidRDefault="00643F44" w:rsidP="00643F44">
            <w:pPr>
              <w:spacing w:after="110"/>
              <w:ind w:left="787"/>
              <w:rPr>
                <w:color w:val="auto"/>
                <w:lang w:val="en-US"/>
              </w:rPr>
            </w:pPr>
            <w:r w:rsidRPr="00643F44">
              <w:rPr>
                <w:color w:val="auto"/>
                <w:lang w:val="en-US"/>
              </w:rPr>
              <w:t>SPK RC</w:t>
            </w:r>
            <w:r w:rsidR="007C4E86">
              <w:rPr>
                <w:color w:val="auto"/>
                <w:lang w:val="en-US"/>
              </w:rPr>
              <w:t>3.0</w:t>
            </w:r>
          </w:p>
        </w:tc>
      </w:tr>
    </w:tbl>
    <w:p w14:paraId="2A3017CE" w14:textId="77777777" w:rsidR="00643F44" w:rsidRDefault="00643F44">
      <w:pPr>
        <w:spacing w:after="110"/>
        <w:ind w:left="787"/>
        <w:rPr>
          <w:color w:val="007DC3"/>
        </w:rPr>
      </w:pPr>
    </w:p>
    <w:p w14:paraId="37944500" w14:textId="0330DC18" w:rsidR="00CE6632" w:rsidRDefault="00694E78" w:rsidP="00694E78">
      <w:r>
        <w:t xml:space="preserve"> </w:t>
      </w:r>
    </w:p>
    <w:p w14:paraId="4E27E226" w14:textId="77777777" w:rsidR="00CE6632" w:rsidRDefault="005B06B9">
      <w:pPr>
        <w:spacing w:after="348" w:line="259" w:lineRule="auto"/>
        <w:ind w:left="792" w:firstLine="0"/>
      </w:pPr>
      <w:r>
        <w:t xml:space="preserve"> </w:t>
      </w:r>
    </w:p>
    <w:p w14:paraId="1D9E69E4" w14:textId="0A44D3CA" w:rsidR="00CE6632" w:rsidRDefault="00CE6632">
      <w:pPr>
        <w:spacing w:after="93" w:line="259" w:lineRule="auto"/>
        <w:ind w:left="792" w:firstLine="0"/>
      </w:pPr>
    </w:p>
    <w:p w14:paraId="615110F0" w14:textId="77777777" w:rsidR="00CE6632" w:rsidRDefault="005B06B9">
      <w:pPr>
        <w:spacing w:after="104" w:line="259" w:lineRule="auto"/>
        <w:ind w:left="792" w:firstLine="0"/>
      </w:pPr>
      <w:r>
        <w:t xml:space="preserve"> </w:t>
      </w:r>
    </w:p>
    <w:p w14:paraId="7E03C178" w14:textId="77777777" w:rsidR="00CE6632" w:rsidRDefault="005B06B9">
      <w:pPr>
        <w:spacing w:after="0" w:line="259" w:lineRule="auto"/>
        <w:ind w:left="792" w:firstLine="0"/>
      </w:pPr>
      <w:r>
        <w:t xml:space="preserve"> </w:t>
      </w:r>
    </w:p>
    <w:p w14:paraId="7322567D" w14:textId="77777777" w:rsidR="003526A9" w:rsidRDefault="003526A9">
      <w:pPr>
        <w:spacing w:after="0" w:line="259" w:lineRule="auto"/>
        <w:ind w:left="792" w:firstLine="0"/>
      </w:pPr>
    </w:p>
    <w:p w14:paraId="143CF53B" w14:textId="77777777" w:rsidR="003526A9" w:rsidRDefault="003526A9">
      <w:pPr>
        <w:spacing w:after="0" w:line="259" w:lineRule="auto"/>
        <w:ind w:left="792" w:firstLine="0"/>
      </w:pPr>
    </w:p>
    <w:p w14:paraId="642D81CC" w14:textId="77777777" w:rsidR="003526A9" w:rsidRDefault="003526A9">
      <w:pPr>
        <w:spacing w:after="0" w:line="259" w:lineRule="auto"/>
        <w:ind w:left="792" w:firstLine="0"/>
      </w:pPr>
    </w:p>
    <w:p w14:paraId="7479EC99" w14:textId="77777777" w:rsidR="003526A9" w:rsidRDefault="003526A9">
      <w:pPr>
        <w:spacing w:after="0" w:line="259" w:lineRule="auto"/>
        <w:ind w:left="792" w:firstLine="0"/>
      </w:pPr>
    </w:p>
    <w:p w14:paraId="7CE1E666" w14:textId="77777777" w:rsidR="003526A9" w:rsidRDefault="003526A9">
      <w:pPr>
        <w:spacing w:after="0" w:line="259" w:lineRule="auto"/>
        <w:ind w:left="792" w:firstLine="0"/>
      </w:pPr>
    </w:p>
    <w:p w14:paraId="2471EC39" w14:textId="77777777" w:rsidR="00FF1896" w:rsidRDefault="00FF1896">
      <w:pPr>
        <w:spacing w:after="0" w:line="259" w:lineRule="auto"/>
        <w:ind w:left="792" w:firstLine="0"/>
      </w:pPr>
    </w:p>
    <w:p w14:paraId="670C5EF7" w14:textId="77777777" w:rsidR="00FF1896" w:rsidRDefault="00FF1896">
      <w:pPr>
        <w:spacing w:after="0" w:line="259" w:lineRule="auto"/>
        <w:ind w:left="792" w:firstLine="0"/>
      </w:pPr>
    </w:p>
    <w:p w14:paraId="143D0F42" w14:textId="77777777" w:rsidR="00FF1896" w:rsidRDefault="00FF1896">
      <w:pPr>
        <w:spacing w:after="0" w:line="259" w:lineRule="auto"/>
        <w:ind w:left="792" w:firstLine="0"/>
      </w:pPr>
    </w:p>
    <w:p w14:paraId="783EF919" w14:textId="77777777" w:rsidR="00FF1896" w:rsidRDefault="00FF1896">
      <w:pPr>
        <w:spacing w:after="0" w:line="259" w:lineRule="auto"/>
        <w:ind w:left="792" w:firstLine="0"/>
      </w:pPr>
    </w:p>
    <w:p w14:paraId="1B9C9CF5" w14:textId="77777777" w:rsidR="00FF1896" w:rsidRDefault="00FF1896">
      <w:pPr>
        <w:spacing w:after="0" w:line="259" w:lineRule="auto"/>
        <w:ind w:left="792" w:firstLine="0"/>
      </w:pPr>
    </w:p>
    <w:p w14:paraId="05724185" w14:textId="77777777" w:rsidR="00FF1896" w:rsidRDefault="00FF1896">
      <w:pPr>
        <w:spacing w:after="0" w:line="259" w:lineRule="auto"/>
        <w:ind w:left="792" w:firstLine="0"/>
      </w:pPr>
    </w:p>
    <w:p w14:paraId="71705994" w14:textId="77777777" w:rsidR="003526A9" w:rsidRDefault="003526A9">
      <w:pPr>
        <w:spacing w:after="0" w:line="259" w:lineRule="auto"/>
        <w:ind w:left="792" w:firstLine="0"/>
      </w:pPr>
    </w:p>
    <w:p w14:paraId="51E8AC51" w14:textId="77777777" w:rsidR="003526A9" w:rsidRDefault="003526A9">
      <w:pPr>
        <w:spacing w:after="0" w:line="259" w:lineRule="auto"/>
        <w:ind w:left="792" w:firstLine="0"/>
      </w:pPr>
    </w:p>
    <w:p w14:paraId="43BF5E30" w14:textId="77777777" w:rsidR="003526A9" w:rsidRDefault="003526A9">
      <w:pPr>
        <w:spacing w:after="0" w:line="259" w:lineRule="auto"/>
        <w:ind w:left="792" w:firstLine="0"/>
      </w:pPr>
    </w:p>
    <w:p w14:paraId="3DCFA8D3" w14:textId="77777777" w:rsidR="003526A9" w:rsidRDefault="003526A9">
      <w:pPr>
        <w:spacing w:after="0" w:line="259" w:lineRule="auto"/>
        <w:ind w:left="792" w:firstLine="0"/>
      </w:pPr>
    </w:p>
    <w:p w14:paraId="42E8607B" w14:textId="3DCF1B16" w:rsidR="00CE6632" w:rsidRDefault="00CE6632">
      <w:pPr>
        <w:spacing w:after="59" w:line="259" w:lineRule="auto"/>
        <w:ind w:left="792" w:firstLine="0"/>
      </w:pPr>
    </w:p>
    <w:p w14:paraId="0B3BA35A" w14:textId="4C316FC4" w:rsidR="00CE6632" w:rsidRDefault="00F74D73">
      <w:pPr>
        <w:pStyle w:val="Heading1"/>
        <w:ind w:left="1238" w:hanging="446"/>
      </w:pPr>
      <w:bookmarkStart w:id="6" w:name="_Toc207060079"/>
      <w:r>
        <w:lastRenderedPageBreak/>
        <w:t>Supported Peripherals</w:t>
      </w:r>
      <w:bookmarkEnd w:id="6"/>
    </w:p>
    <w:p w14:paraId="09F66407" w14:textId="77777777" w:rsidR="00CE6632" w:rsidRDefault="005B06B9">
      <w:pPr>
        <w:spacing w:after="165" w:line="259" w:lineRule="auto"/>
        <w:ind w:left="764" w:right="-30" w:firstLine="0"/>
      </w:pPr>
      <w:r>
        <w:rPr>
          <w:rFonts w:ascii="Calibri" w:eastAsia="Calibri" w:hAnsi="Calibri" w:cs="Calibri"/>
          <w:noProof/>
          <w:sz w:val="22"/>
        </w:rPr>
        <mc:AlternateContent>
          <mc:Choice Requires="wpg">
            <w:drawing>
              <wp:inline distT="0" distB="0" distL="0" distR="0" wp14:anchorId="62C5C0F7" wp14:editId="5788A656">
                <wp:extent cx="5981065" cy="12192"/>
                <wp:effectExtent l="0" t="0" r="0" b="0"/>
                <wp:docPr id="20042" name="Group 2004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5850" name="Shape 2585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7DC3"/>
                          </a:fillRef>
                          <a:effectRef idx="0">
                            <a:scrgbClr r="0" g="0" b="0"/>
                          </a:effectRef>
                          <a:fontRef idx="none"/>
                        </wps:style>
                        <wps:bodyPr/>
                      </wps:wsp>
                    </wpg:wgp>
                  </a:graphicData>
                </a:graphic>
              </wp:inline>
            </w:drawing>
          </mc:Choice>
          <mc:Fallback xmlns:arto="http://schemas.microsoft.com/office/word/2006/arto" xmlns:a="http://schemas.openxmlformats.org/drawingml/2006/main">
            <w:pict>
              <v:group id="Group 20042" style="width:470.95pt;height:0.960022pt;mso-position-horizontal-relative:char;mso-position-vertical-relative:line" coordsize="59810,121">
                <v:shape id="Shape 25851" style="position:absolute;width:59810;height:121;left:0;top:0;" coordsize="5981065,12192" path="m0,0l5981065,0l5981065,12192l0,12192l0,0">
                  <v:stroke weight="0pt" endcap="flat" joinstyle="miter" miterlimit="10" on="false" color="#000000" opacity="0"/>
                  <v:fill on="true" color="#007dc3"/>
                </v:shape>
              </v:group>
            </w:pict>
          </mc:Fallback>
        </mc:AlternateContent>
      </w:r>
    </w:p>
    <w:p w14:paraId="5E071862" w14:textId="77777777" w:rsidR="002134D0" w:rsidRDefault="002134D0">
      <w:pPr>
        <w:ind w:left="787"/>
      </w:pPr>
      <w:r>
        <w:tab/>
      </w:r>
      <w:r>
        <w:tab/>
      </w:r>
    </w:p>
    <w:tbl>
      <w:tblPr>
        <w:tblW w:w="0" w:type="auto"/>
        <w:tblInd w:w="116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320"/>
        <w:gridCol w:w="3870"/>
      </w:tblGrid>
      <w:tr w:rsidR="002134D0" w:rsidRPr="002134D0" w14:paraId="61F224E5" w14:textId="77777777" w:rsidTr="006B3CC3">
        <w:trPr>
          <w:cantSplit/>
          <w:trHeight w:val="144"/>
        </w:trPr>
        <w:tc>
          <w:tcPr>
            <w:tcW w:w="432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513F44A9" w14:textId="77777777" w:rsidR="002134D0" w:rsidRPr="002134D0" w:rsidRDefault="002134D0" w:rsidP="002134D0">
            <w:pPr>
              <w:ind w:left="787"/>
              <w:rPr>
                <w:lang w:val="en-US"/>
              </w:rPr>
            </w:pPr>
            <w:r w:rsidRPr="002134D0">
              <w:rPr>
                <w:b/>
                <w:bCs/>
                <w:lang w:val="en-US"/>
              </w:rPr>
              <w:t> HW Component</w:t>
            </w:r>
          </w:p>
        </w:tc>
        <w:tc>
          <w:tcPr>
            <w:tcW w:w="387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339F82A" w14:textId="77777777" w:rsidR="002134D0" w:rsidRPr="002134D0" w:rsidRDefault="002134D0" w:rsidP="002134D0">
            <w:pPr>
              <w:ind w:left="787"/>
              <w:rPr>
                <w:lang w:val="en-US"/>
              </w:rPr>
            </w:pPr>
            <w:r w:rsidRPr="002134D0">
              <w:rPr>
                <w:b/>
                <w:bCs/>
                <w:lang w:val="en-US"/>
              </w:rPr>
              <w:t>CM55-B0</w:t>
            </w:r>
          </w:p>
        </w:tc>
      </w:tr>
      <w:tr w:rsidR="002134D0" w:rsidRPr="002134D0" w14:paraId="61683BE4" w14:textId="77777777" w:rsidTr="00F74D73">
        <w:trPr>
          <w:cantSplit/>
          <w:trHeight w:val="377"/>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4388" w14:textId="77777777" w:rsidR="002134D0" w:rsidRPr="002134D0" w:rsidRDefault="002134D0" w:rsidP="002134D0">
            <w:pPr>
              <w:ind w:left="787"/>
              <w:rPr>
                <w:lang w:val="en-US"/>
              </w:rPr>
            </w:pPr>
            <w:r w:rsidRPr="002134D0">
              <w:rPr>
                <w:lang w:val="en-US"/>
              </w:rPr>
              <w:t>UART 0/1/LP</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F176D3" w14:textId="77777777" w:rsidR="002134D0" w:rsidRPr="002134D0" w:rsidRDefault="002134D0" w:rsidP="002134D0">
            <w:pPr>
              <w:ind w:left="787"/>
              <w:rPr>
                <w:lang w:val="en-US"/>
              </w:rPr>
            </w:pPr>
            <w:r w:rsidRPr="002134D0">
              <w:rPr>
                <w:lang w:val="en-US"/>
              </w:rPr>
              <w:t>√</w:t>
            </w:r>
          </w:p>
        </w:tc>
      </w:tr>
      <w:tr w:rsidR="002134D0" w:rsidRPr="002134D0" w14:paraId="5FD0243A"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CE7F5A" w14:textId="77777777" w:rsidR="002134D0" w:rsidRPr="002134D0" w:rsidRDefault="002134D0" w:rsidP="002134D0">
            <w:pPr>
              <w:ind w:left="787"/>
              <w:rPr>
                <w:lang w:val="en-US"/>
              </w:rPr>
            </w:pPr>
            <w:r w:rsidRPr="002134D0">
              <w:rPr>
                <w:lang w:val="en-US"/>
              </w:rPr>
              <w:t>IOMUX</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8A49E" w14:textId="77777777" w:rsidR="002134D0" w:rsidRPr="002134D0" w:rsidRDefault="002134D0" w:rsidP="002134D0">
            <w:pPr>
              <w:ind w:left="787"/>
              <w:rPr>
                <w:lang w:val="en-US"/>
              </w:rPr>
            </w:pPr>
            <w:r w:rsidRPr="002134D0">
              <w:rPr>
                <w:lang w:val="en-US"/>
              </w:rPr>
              <w:t>√</w:t>
            </w:r>
          </w:p>
        </w:tc>
      </w:tr>
      <w:tr w:rsidR="002134D0" w:rsidRPr="002134D0" w14:paraId="13D86E04"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0AB563" w14:textId="77777777" w:rsidR="002134D0" w:rsidRPr="002134D0" w:rsidRDefault="002134D0" w:rsidP="002134D0">
            <w:pPr>
              <w:ind w:left="787"/>
              <w:rPr>
                <w:lang w:val="en-US"/>
              </w:rPr>
            </w:pPr>
            <w:r w:rsidRPr="002134D0">
              <w:rPr>
                <w:lang w:val="en-US"/>
              </w:rPr>
              <w:t>GPIO</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DD7B84" w14:textId="77777777" w:rsidR="002134D0" w:rsidRPr="002134D0" w:rsidRDefault="002134D0" w:rsidP="002134D0">
            <w:pPr>
              <w:ind w:left="787"/>
              <w:rPr>
                <w:lang w:val="en-US"/>
              </w:rPr>
            </w:pPr>
            <w:r w:rsidRPr="002134D0">
              <w:rPr>
                <w:lang w:val="en-US"/>
              </w:rPr>
              <w:t>√</w:t>
            </w:r>
          </w:p>
        </w:tc>
      </w:tr>
      <w:tr w:rsidR="002134D0" w:rsidRPr="002134D0" w14:paraId="5A1896B8"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15AFA" w14:textId="77777777" w:rsidR="002134D0" w:rsidRPr="002134D0" w:rsidRDefault="002134D0" w:rsidP="002134D0">
            <w:pPr>
              <w:ind w:left="787"/>
              <w:rPr>
                <w:lang w:val="en-US"/>
              </w:rPr>
            </w:pPr>
            <w:r w:rsidRPr="002134D0">
              <w:rPr>
                <w:lang w:val="en-US"/>
              </w:rPr>
              <w:t>DMA</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C2C9E" w14:textId="381066EC" w:rsidR="002134D0" w:rsidRPr="002134D0" w:rsidRDefault="002134D0" w:rsidP="002134D0">
            <w:pPr>
              <w:ind w:left="787"/>
              <w:rPr>
                <w:lang w:val="en-US"/>
              </w:rPr>
            </w:pPr>
            <w:r w:rsidRPr="002134D0">
              <w:rPr>
                <w:lang w:val="en-US"/>
              </w:rPr>
              <w:t>√</w:t>
            </w:r>
            <w:r w:rsidR="003D4BBB">
              <w:rPr>
                <w:lang w:val="en-US"/>
              </w:rPr>
              <w:t xml:space="preserve"> Memory to Memory</w:t>
            </w:r>
          </w:p>
        </w:tc>
      </w:tr>
      <w:tr w:rsidR="002134D0" w:rsidRPr="002134D0" w14:paraId="1FF7E897"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AEB34" w14:textId="77777777" w:rsidR="002134D0" w:rsidRPr="002134D0" w:rsidRDefault="002134D0" w:rsidP="002134D0">
            <w:pPr>
              <w:ind w:left="787"/>
              <w:rPr>
                <w:lang w:val="en-US"/>
              </w:rPr>
            </w:pPr>
            <w:r w:rsidRPr="002134D0">
              <w:rPr>
                <w:lang w:val="en-US"/>
              </w:rPr>
              <w:t>I2C-S/M</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FE2C57" w14:textId="40464866" w:rsidR="002134D0" w:rsidRPr="002134D0" w:rsidRDefault="00970A35" w:rsidP="002134D0">
            <w:pPr>
              <w:ind w:left="787"/>
              <w:rPr>
                <w:lang w:val="en-US"/>
              </w:rPr>
            </w:pPr>
            <w:r w:rsidRPr="002134D0">
              <w:rPr>
                <w:lang w:val="en-US"/>
              </w:rPr>
              <w:t>√</w:t>
            </w:r>
          </w:p>
        </w:tc>
      </w:tr>
      <w:tr w:rsidR="002134D0" w:rsidRPr="002134D0" w14:paraId="31E9E191"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29A50" w14:textId="77777777" w:rsidR="002134D0" w:rsidRPr="002134D0" w:rsidRDefault="002134D0" w:rsidP="002134D0">
            <w:pPr>
              <w:ind w:left="787"/>
              <w:rPr>
                <w:lang w:val="en-US"/>
              </w:rPr>
            </w:pPr>
            <w:r w:rsidRPr="002134D0">
              <w:rPr>
                <w:lang w:val="en-US"/>
              </w:rPr>
              <w:t>Cache</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69E0A" w14:textId="77777777" w:rsidR="002134D0" w:rsidRPr="002134D0" w:rsidRDefault="002134D0" w:rsidP="002134D0">
            <w:pPr>
              <w:ind w:left="787"/>
              <w:rPr>
                <w:lang w:val="en-US"/>
              </w:rPr>
            </w:pPr>
            <w:r w:rsidRPr="002134D0">
              <w:rPr>
                <w:lang w:val="en-US"/>
              </w:rPr>
              <w:t>√</w:t>
            </w:r>
          </w:p>
        </w:tc>
      </w:tr>
      <w:tr w:rsidR="002134D0" w:rsidRPr="002134D0" w14:paraId="233EE128"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7F3BEF" w14:textId="77777777" w:rsidR="002134D0" w:rsidRPr="002134D0" w:rsidRDefault="002134D0" w:rsidP="002134D0">
            <w:pPr>
              <w:ind w:left="787"/>
              <w:rPr>
                <w:lang w:val="en-US"/>
              </w:rPr>
            </w:pPr>
            <w:r w:rsidRPr="002134D0">
              <w:rPr>
                <w:lang w:val="en-US"/>
              </w:rPr>
              <w:t>Watchdog</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B2BDF" w14:textId="77777777" w:rsidR="002134D0" w:rsidRPr="002134D0" w:rsidRDefault="002134D0" w:rsidP="002134D0">
            <w:pPr>
              <w:ind w:left="787"/>
              <w:rPr>
                <w:lang w:val="en-US"/>
              </w:rPr>
            </w:pPr>
            <w:r w:rsidRPr="002134D0">
              <w:rPr>
                <w:lang w:val="en-US"/>
              </w:rPr>
              <w:t>√</w:t>
            </w:r>
          </w:p>
        </w:tc>
      </w:tr>
      <w:tr w:rsidR="002134D0" w:rsidRPr="002134D0" w14:paraId="365CB78F"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07886" w14:textId="77777777" w:rsidR="002134D0" w:rsidRPr="002134D0" w:rsidRDefault="002134D0" w:rsidP="002134D0">
            <w:pPr>
              <w:ind w:left="787"/>
              <w:rPr>
                <w:lang w:val="en-US"/>
              </w:rPr>
            </w:pPr>
            <w:r w:rsidRPr="002134D0">
              <w:rPr>
                <w:lang w:val="en-US"/>
              </w:rPr>
              <w:t>Clocks</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C80FA" w14:textId="77777777" w:rsidR="002134D0" w:rsidRPr="002134D0" w:rsidRDefault="002134D0" w:rsidP="002134D0">
            <w:pPr>
              <w:ind w:left="787"/>
              <w:rPr>
                <w:lang w:val="en-US"/>
              </w:rPr>
            </w:pPr>
            <w:r w:rsidRPr="002134D0">
              <w:rPr>
                <w:lang w:val="en-US"/>
              </w:rPr>
              <w:t>√</w:t>
            </w:r>
          </w:p>
        </w:tc>
      </w:tr>
      <w:tr w:rsidR="002134D0" w:rsidRPr="002134D0" w14:paraId="7F6F62F8"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AC065" w14:textId="77777777" w:rsidR="002134D0" w:rsidRPr="002134D0" w:rsidRDefault="002134D0" w:rsidP="002134D0">
            <w:pPr>
              <w:ind w:left="787"/>
              <w:rPr>
                <w:lang w:val="en-US"/>
              </w:rPr>
            </w:pPr>
            <w:r w:rsidRPr="002134D0">
              <w:rPr>
                <w:lang w:val="en-US"/>
              </w:rPr>
              <w:t>Timers</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39532" w14:textId="788597C5" w:rsidR="002134D0" w:rsidRPr="002134D0" w:rsidRDefault="00AE2FFF" w:rsidP="002134D0">
            <w:pPr>
              <w:ind w:left="787"/>
              <w:rPr>
                <w:lang w:val="en-US"/>
              </w:rPr>
            </w:pPr>
            <w:r w:rsidRPr="00AE2FFF">
              <w:rPr>
                <w:lang w:val="en-US"/>
              </w:rPr>
              <w:t>√</w:t>
            </w:r>
          </w:p>
        </w:tc>
      </w:tr>
      <w:tr w:rsidR="002134D0" w:rsidRPr="002134D0" w14:paraId="68124514"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4D30E" w14:textId="77777777" w:rsidR="002134D0" w:rsidRPr="002134D0" w:rsidRDefault="002134D0" w:rsidP="002134D0">
            <w:pPr>
              <w:ind w:left="787"/>
              <w:rPr>
                <w:lang w:val="en-US"/>
              </w:rPr>
            </w:pPr>
            <w:r w:rsidRPr="002134D0">
              <w:rPr>
                <w:lang w:val="en-US"/>
              </w:rPr>
              <w:t>LP-Sense</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1AFCE" w14:textId="77777777" w:rsidR="002134D0" w:rsidRPr="002134D0" w:rsidRDefault="002134D0" w:rsidP="002134D0">
            <w:pPr>
              <w:ind w:left="787"/>
              <w:rPr>
                <w:lang w:val="en-US"/>
              </w:rPr>
            </w:pPr>
            <w:r w:rsidRPr="002134D0">
              <w:rPr>
                <w:lang w:val="en-US"/>
              </w:rPr>
              <w:t>√</w:t>
            </w:r>
          </w:p>
        </w:tc>
      </w:tr>
      <w:tr w:rsidR="002134D0" w:rsidRPr="002134D0" w14:paraId="03034C24"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108E7" w14:textId="7C10D5B5" w:rsidR="002134D0" w:rsidRPr="002134D0" w:rsidRDefault="002134D0" w:rsidP="002134D0">
            <w:pPr>
              <w:ind w:left="787"/>
              <w:rPr>
                <w:lang w:val="en-US"/>
              </w:rPr>
            </w:pPr>
            <w:r w:rsidRPr="002134D0">
              <w:rPr>
                <w:lang w:val="en-US"/>
              </w:rPr>
              <w:t>USB</w:t>
            </w:r>
            <w:r w:rsidR="005F2765">
              <w:rPr>
                <w:lang w:val="en-US"/>
              </w:rPr>
              <w:t xml:space="preserve"> 2.0 Device</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EF4A53" w14:textId="77777777" w:rsidR="002134D0" w:rsidRPr="002134D0" w:rsidRDefault="002134D0" w:rsidP="002134D0">
            <w:pPr>
              <w:ind w:left="787"/>
              <w:rPr>
                <w:lang w:val="en-US"/>
              </w:rPr>
            </w:pPr>
            <w:r w:rsidRPr="002134D0">
              <w:rPr>
                <w:lang w:val="en-US"/>
              </w:rPr>
              <w:t>√</w:t>
            </w:r>
          </w:p>
        </w:tc>
      </w:tr>
      <w:tr w:rsidR="002134D0" w:rsidRPr="002134D0" w14:paraId="10D8058E"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CA977" w14:textId="77777777" w:rsidR="002134D0" w:rsidRPr="002134D0" w:rsidRDefault="002134D0" w:rsidP="002134D0">
            <w:pPr>
              <w:ind w:left="787"/>
              <w:rPr>
                <w:lang w:val="en-US"/>
              </w:rPr>
            </w:pPr>
            <w:r w:rsidRPr="002134D0">
              <w:rPr>
                <w:lang w:val="en-US"/>
              </w:rPr>
              <w:t>SPI-S/M</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E1067" w14:textId="7464494F" w:rsidR="002134D0" w:rsidRPr="002134D0" w:rsidRDefault="00D128D1" w:rsidP="00D128D1">
            <w:pPr>
              <w:ind w:left="0" w:firstLine="0"/>
              <w:rPr>
                <w:lang w:val="en-US"/>
              </w:rPr>
            </w:pPr>
            <w:r>
              <w:rPr>
                <w:lang w:val="en-US"/>
              </w:rPr>
              <w:t xml:space="preserve">              </w:t>
            </w:r>
            <w:r w:rsidR="00970A35">
              <w:rPr>
                <w:lang w:val="en-US"/>
              </w:rPr>
              <w:t xml:space="preserve"> </w:t>
            </w:r>
            <w:r w:rsidR="00970A35" w:rsidRPr="002134D0">
              <w:rPr>
                <w:lang w:val="en-US"/>
              </w:rPr>
              <w:t>√</w:t>
            </w:r>
          </w:p>
        </w:tc>
      </w:tr>
      <w:tr w:rsidR="002134D0" w:rsidRPr="002134D0" w14:paraId="0420E491"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59CCA9" w14:textId="1103F112" w:rsidR="002134D0" w:rsidRPr="002134D0" w:rsidRDefault="002134D0" w:rsidP="002134D0">
            <w:pPr>
              <w:ind w:left="787"/>
              <w:rPr>
                <w:lang w:val="en-US"/>
              </w:rPr>
            </w:pPr>
            <w:bookmarkStart w:id="7" w:name="OLE_LINK6"/>
            <w:bookmarkStart w:id="8" w:name="_Hlk193290277"/>
            <w:r w:rsidRPr="002134D0">
              <w:rPr>
                <w:lang w:val="en-US"/>
              </w:rPr>
              <w:t>I2S M</w:t>
            </w:r>
            <w:bookmarkEnd w:id="7"/>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0D5272" w14:textId="54AB8F88" w:rsidR="002134D0" w:rsidRPr="002134D0" w:rsidRDefault="00D91B3A" w:rsidP="002134D0">
            <w:pPr>
              <w:ind w:left="787"/>
              <w:rPr>
                <w:lang w:val="en-US"/>
              </w:rPr>
            </w:pPr>
            <w:r w:rsidRPr="00D91B3A">
              <w:rPr>
                <w:lang w:val="en-US"/>
              </w:rPr>
              <w:t>√</w:t>
            </w:r>
          </w:p>
        </w:tc>
      </w:tr>
      <w:bookmarkEnd w:id="8"/>
      <w:tr w:rsidR="002134D0" w:rsidRPr="002134D0" w14:paraId="18B220F6"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ED399B" w14:textId="77777777" w:rsidR="002134D0" w:rsidRPr="002134D0" w:rsidRDefault="002134D0" w:rsidP="002134D0">
            <w:pPr>
              <w:ind w:left="787"/>
              <w:rPr>
                <w:lang w:val="en-US"/>
              </w:rPr>
            </w:pPr>
            <w:proofErr w:type="spellStart"/>
            <w:r w:rsidRPr="002134D0">
              <w:rPr>
                <w:lang w:val="en-US"/>
              </w:rPr>
              <w:t>xSPI</w:t>
            </w:r>
            <w:proofErr w:type="spellEnd"/>
            <w:r w:rsidRPr="002134D0">
              <w:rPr>
                <w:lang w:val="en-US"/>
              </w:rPr>
              <w:t xml:space="preserve"> (1/4 bits)</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C7F296" w14:textId="77777777" w:rsidR="002134D0" w:rsidRPr="002134D0" w:rsidRDefault="002134D0" w:rsidP="002134D0">
            <w:pPr>
              <w:ind w:left="787"/>
              <w:rPr>
                <w:lang w:val="en-US"/>
              </w:rPr>
            </w:pPr>
            <w:bookmarkStart w:id="9" w:name="OLE_LINK7"/>
            <w:r w:rsidRPr="002134D0">
              <w:rPr>
                <w:lang w:val="en-US"/>
              </w:rPr>
              <w:t>√</w:t>
            </w:r>
            <w:bookmarkEnd w:id="9"/>
          </w:p>
        </w:tc>
      </w:tr>
      <w:tr w:rsidR="002134D0" w:rsidRPr="002134D0" w14:paraId="618F0BC6"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74740" w14:textId="02C0C15A" w:rsidR="002134D0" w:rsidRPr="002134D0" w:rsidRDefault="002134D0" w:rsidP="002134D0">
            <w:pPr>
              <w:ind w:left="787"/>
              <w:rPr>
                <w:lang w:val="en-US"/>
              </w:rPr>
            </w:pPr>
            <w:r w:rsidRPr="002134D0">
              <w:rPr>
                <w:lang w:val="en-US"/>
              </w:rPr>
              <w:t xml:space="preserve">MIPI CSI RX </w:t>
            </w:r>
            <w:r w:rsidR="00B56C6F">
              <w:rPr>
                <w:lang w:val="en-US"/>
              </w:rPr>
              <w:t>-0</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51979" w14:textId="3596F12B" w:rsidR="002134D0" w:rsidRPr="002134D0" w:rsidRDefault="00970A35" w:rsidP="002134D0">
            <w:pPr>
              <w:ind w:left="787"/>
              <w:rPr>
                <w:lang w:val="en-US"/>
              </w:rPr>
            </w:pPr>
            <w:r w:rsidRPr="002134D0">
              <w:rPr>
                <w:lang w:val="en-US"/>
              </w:rPr>
              <w:t>√</w:t>
            </w:r>
          </w:p>
        </w:tc>
      </w:tr>
      <w:tr w:rsidR="00B56C6F" w:rsidRPr="002134D0" w14:paraId="0A73D273"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84C0CB" w14:textId="1784B96B" w:rsidR="00B56C6F" w:rsidRPr="002134D0" w:rsidRDefault="00B56C6F" w:rsidP="002134D0">
            <w:pPr>
              <w:ind w:left="787"/>
              <w:rPr>
                <w:lang w:val="en-US"/>
              </w:rPr>
            </w:pPr>
            <w:r w:rsidRPr="002134D0">
              <w:rPr>
                <w:lang w:val="en-US"/>
              </w:rPr>
              <w:t xml:space="preserve">MIPI CSI RX </w:t>
            </w:r>
            <w:r>
              <w:rPr>
                <w:lang w:val="en-US"/>
              </w:rPr>
              <w:t>-1</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4E6B8" w14:textId="45438DD3" w:rsidR="00B56C6F" w:rsidRPr="002134D0" w:rsidRDefault="00B56C6F" w:rsidP="002134D0">
            <w:pPr>
              <w:ind w:left="787"/>
              <w:rPr>
                <w:lang w:val="en-US"/>
              </w:rPr>
            </w:pPr>
            <w:r>
              <w:rPr>
                <w:lang w:val="en-US"/>
              </w:rPr>
              <w:t>X</w:t>
            </w:r>
          </w:p>
        </w:tc>
      </w:tr>
      <w:tr w:rsidR="002134D0" w:rsidRPr="002134D0" w14:paraId="0E42F201"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C39C72" w14:textId="05B3E9A5" w:rsidR="002134D0" w:rsidRPr="002134D0" w:rsidRDefault="002134D0" w:rsidP="002134D0">
            <w:pPr>
              <w:ind w:left="787"/>
              <w:rPr>
                <w:lang w:val="en-US"/>
              </w:rPr>
            </w:pPr>
            <w:r w:rsidRPr="002134D0">
              <w:rPr>
                <w:lang w:val="en-US"/>
              </w:rPr>
              <w:t>DVP</w:t>
            </w:r>
            <w:r w:rsidR="000F763D">
              <w:rPr>
                <w:lang w:val="en-US"/>
              </w:rPr>
              <w:t xml:space="preserve"> Serial</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55A25F" w14:textId="47894DFD" w:rsidR="002134D0" w:rsidRPr="002134D0" w:rsidRDefault="00D427C6" w:rsidP="002134D0">
            <w:pPr>
              <w:ind w:left="787"/>
              <w:rPr>
                <w:lang w:val="en-US"/>
              </w:rPr>
            </w:pPr>
            <w:r w:rsidRPr="002134D0">
              <w:rPr>
                <w:lang w:val="en-US"/>
              </w:rPr>
              <w:t>√</w:t>
            </w:r>
          </w:p>
        </w:tc>
      </w:tr>
      <w:tr w:rsidR="000F763D" w:rsidRPr="002134D0" w14:paraId="7C1EAEB7"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66489B" w14:textId="2D4D7B3A" w:rsidR="000F763D" w:rsidRPr="002134D0" w:rsidRDefault="000F763D" w:rsidP="002134D0">
            <w:pPr>
              <w:ind w:left="787"/>
              <w:rPr>
                <w:lang w:val="en-US"/>
              </w:rPr>
            </w:pPr>
            <w:r>
              <w:rPr>
                <w:lang w:val="en-US"/>
              </w:rPr>
              <w:t>DVP Parallel</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FC1782" w14:textId="2F47FB16" w:rsidR="000F763D" w:rsidRPr="00EF5792" w:rsidRDefault="00970A35" w:rsidP="002134D0">
            <w:pPr>
              <w:ind w:left="787"/>
              <w:rPr>
                <w:lang w:val="en-US"/>
              </w:rPr>
            </w:pPr>
            <w:r>
              <w:rPr>
                <w:lang w:val="en-US"/>
              </w:rPr>
              <w:t>X</w:t>
            </w:r>
          </w:p>
        </w:tc>
      </w:tr>
      <w:tr w:rsidR="00EF5792" w:rsidRPr="002134D0" w14:paraId="590A8C2E" w14:textId="77777777" w:rsidTr="00F74D73">
        <w:trPr>
          <w:cantSplit/>
          <w:trHeight w:val="144"/>
        </w:trPr>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93EF2F" w14:textId="2B186C6E" w:rsidR="00EF5792" w:rsidRPr="002134D0" w:rsidRDefault="00EF5792" w:rsidP="002134D0">
            <w:pPr>
              <w:ind w:left="787"/>
              <w:rPr>
                <w:lang w:val="en-US"/>
              </w:rPr>
            </w:pPr>
            <w:r>
              <w:rPr>
                <w:lang w:val="en-US"/>
              </w:rPr>
              <w:t>SDIO</w:t>
            </w:r>
          </w:p>
        </w:tc>
        <w:tc>
          <w:tcPr>
            <w:tcW w:w="38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4B8A6E" w14:textId="35A0FC71" w:rsidR="00EF5792" w:rsidRPr="002134D0" w:rsidRDefault="00A41006" w:rsidP="002134D0">
            <w:pPr>
              <w:ind w:left="787"/>
              <w:rPr>
                <w:lang w:val="en-US"/>
              </w:rPr>
            </w:pPr>
            <w:r w:rsidRPr="002134D0">
              <w:rPr>
                <w:lang w:val="en-US"/>
              </w:rPr>
              <w:t>√</w:t>
            </w:r>
          </w:p>
        </w:tc>
      </w:tr>
    </w:tbl>
    <w:p w14:paraId="066AD953" w14:textId="777137FB" w:rsidR="00CE6632" w:rsidRDefault="005B06B9" w:rsidP="00F74D73">
      <w:pPr>
        <w:spacing w:after="111"/>
        <w:ind w:left="0" w:firstLine="0"/>
      </w:pPr>
      <w:r>
        <w:t xml:space="preserve">. </w:t>
      </w:r>
    </w:p>
    <w:p w14:paraId="0D879C00" w14:textId="11EC5B1F" w:rsidR="00CE6632" w:rsidRDefault="00CE6632" w:rsidP="00F74D73">
      <w:pPr>
        <w:spacing w:after="358" w:line="259" w:lineRule="auto"/>
        <w:sectPr w:rsidR="00CE6632">
          <w:headerReference w:type="even" r:id="rId8"/>
          <w:headerReference w:type="default" r:id="rId9"/>
          <w:footerReference w:type="even" r:id="rId10"/>
          <w:footerReference w:type="default" r:id="rId11"/>
          <w:headerReference w:type="first" r:id="rId12"/>
          <w:footerReference w:type="first" r:id="rId13"/>
          <w:pgSz w:w="12240" w:h="15840"/>
          <w:pgMar w:top="658" w:right="1439" w:bottom="716" w:left="648" w:header="720" w:footer="720" w:gutter="0"/>
          <w:cols w:space="720"/>
          <w:titlePg/>
        </w:sectPr>
      </w:pPr>
    </w:p>
    <w:p w14:paraId="26787296" w14:textId="1E7AF6FA" w:rsidR="00CE6632" w:rsidRDefault="00F74D73">
      <w:pPr>
        <w:pStyle w:val="Heading1"/>
        <w:spacing w:after="214"/>
        <w:ind w:left="431" w:hanging="446"/>
      </w:pPr>
      <w:bookmarkStart w:id="10" w:name="_Toc207060080"/>
      <w:r>
        <w:lastRenderedPageBreak/>
        <w:t>Supported Software Components</w:t>
      </w:r>
      <w:bookmarkEnd w:id="10"/>
    </w:p>
    <w:p w14:paraId="2C1FCD26" w14:textId="77777777" w:rsidR="00F74D73" w:rsidRPr="00F74D73" w:rsidRDefault="00F74D73" w:rsidP="00F74D73"/>
    <w:tbl>
      <w:tblPr>
        <w:tblW w:w="0" w:type="auto"/>
        <w:tblInd w:w="53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330"/>
        <w:gridCol w:w="2430"/>
      </w:tblGrid>
      <w:tr w:rsidR="00F74D73" w:rsidRPr="00F74D73" w14:paraId="069C543C" w14:textId="77777777" w:rsidTr="00261ECC">
        <w:trPr>
          <w:cantSplit/>
        </w:trPr>
        <w:tc>
          <w:tcPr>
            <w:tcW w:w="333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19D06CA" w14:textId="77B7D754" w:rsidR="00F74D73" w:rsidRPr="00F74D73" w:rsidRDefault="00261ECC" w:rsidP="00F74D73">
            <w:pPr>
              <w:spacing w:after="104" w:line="259" w:lineRule="auto"/>
              <w:ind w:left="0" w:firstLine="0"/>
              <w:rPr>
                <w:lang w:val="en-US"/>
              </w:rPr>
            </w:pPr>
            <w:r>
              <w:rPr>
                <w:b/>
                <w:bCs/>
                <w:lang w:val="en-US"/>
              </w:rPr>
              <w:t xml:space="preserve">             </w:t>
            </w:r>
            <w:r w:rsidR="00F74D73" w:rsidRPr="00F74D73">
              <w:rPr>
                <w:b/>
                <w:bCs/>
                <w:lang w:val="en-US"/>
              </w:rPr>
              <w:t>SW Component</w:t>
            </w:r>
          </w:p>
        </w:tc>
        <w:tc>
          <w:tcPr>
            <w:tcW w:w="243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01A28D0" w14:textId="50C7ADD7" w:rsidR="00F74D73" w:rsidRPr="00F74D73" w:rsidRDefault="00F74D73" w:rsidP="00F74D73">
            <w:pPr>
              <w:spacing w:after="104" w:line="259" w:lineRule="auto"/>
              <w:ind w:left="0" w:firstLine="0"/>
              <w:rPr>
                <w:lang w:val="en-US"/>
              </w:rPr>
            </w:pPr>
            <w:r>
              <w:rPr>
                <w:b/>
                <w:bCs/>
                <w:lang w:val="en-US"/>
              </w:rPr>
              <w:t xml:space="preserve">          </w:t>
            </w:r>
            <w:r w:rsidRPr="00F74D73">
              <w:rPr>
                <w:b/>
                <w:bCs/>
                <w:lang w:val="en-US"/>
              </w:rPr>
              <w:t>CM55-B0</w:t>
            </w:r>
          </w:p>
        </w:tc>
      </w:tr>
      <w:tr w:rsidR="00F74D73" w:rsidRPr="00F74D73" w14:paraId="6D5AEED5" w14:textId="77777777" w:rsidTr="00F74D73">
        <w:trPr>
          <w:cantSplit/>
        </w:trPr>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584844" w14:textId="0D03608F" w:rsidR="00F74D73" w:rsidRPr="00F74D73" w:rsidRDefault="00F74D73" w:rsidP="00F74D73">
            <w:pPr>
              <w:spacing w:after="104" w:line="259" w:lineRule="auto"/>
              <w:ind w:left="0" w:firstLine="0"/>
              <w:jc w:val="center"/>
              <w:rPr>
                <w:lang w:val="en-US"/>
              </w:rPr>
            </w:pPr>
            <w:r w:rsidRPr="00F74D73">
              <w:rPr>
                <w:lang w:val="en-US"/>
              </w:rPr>
              <w:t>Free RTOS</w:t>
            </w:r>
          </w:p>
        </w:tc>
        <w:tc>
          <w:tcPr>
            <w:tcW w:w="2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D92B31" w14:textId="498BB09F" w:rsidR="00F74D73" w:rsidRPr="00F74D73" w:rsidRDefault="00F74D73" w:rsidP="00F74D73">
            <w:pPr>
              <w:spacing w:after="104" w:line="259" w:lineRule="auto"/>
              <w:rPr>
                <w:lang w:val="en-US"/>
              </w:rPr>
            </w:pPr>
            <w:r>
              <w:rPr>
                <w:lang w:val="en-US"/>
              </w:rPr>
              <w:t xml:space="preserve"> </w:t>
            </w:r>
            <w:r w:rsidRPr="00F74D73">
              <w:rPr>
                <w:lang w:val="en-US"/>
              </w:rPr>
              <w:t>√</w:t>
            </w:r>
          </w:p>
        </w:tc>
      </w:tr>
      <w:tr w:rsidR="00F74D73" w:rsidRPr="00F74D73" w14:paraId="20D1642C" w14:textId="77777777" w:rsidTr="00F74D73">
        <w:trPr>
          <w:cantSplit/>
        </w:trPr>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896148" w14:textId="77777777" w:rsidR="00F74D73" w:rsidRPr="00F74D73" w:rsidRDefault="00F74D73" w:rsidP="00F74D73">
            <w:pPr>
              <w:spacing w:after="104" w:line="259" w:lineRule="auto"/>
              <w:ind w:left="0" w:firstLine="0"/>
              <w:jc w:val="center"/>
              <w:rPr>
                <w:lang w:val="en-US"/>
              </w:rPr>
            </w:pPr>
            <w:r w:rsidRPr="00F74D73">
              <w:rPr>
                <w:lang w:val="en-US"/>
              </w:rPr>
              <w:t>DMEM Service</w:t>
            </w:r>
          </w:p>
        </w:tc>
        <w:tc>
          <w:tcPr>
            <w:tcW w:w="2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65E365" w14:textId="77777777" w:rsidR="00F74D73" w:rsidRPr="00F74D73" w:rsidRDefault="00F74D73" w:rsidP="00F74D73">
            <w:pPr>
              <w:spacing w:after="104" w:line="259" w:lineRule="auto"/>
              <w:rPr>
                <w:lang w:val="en-US"/>
              </w:rPr>
            </w:pPr>
            <w:r w:rsidRPr="00F74D73">
              <w:rPr>
                <w:lang w:val="en-US"/>
              </w:rPr>
              <w:t>√</w:t>
            </w:r>
          </w:p>
        </w:tc>
      </w:tr>
      <w:tr w:rsidR="00F74D73" w:rsidRPr="00F74D73" w14:paraId="118283B1" w14:textId="77777777" w:rsidTr="00F74D73">
        <w:trPr>
          <w:cantSplit/>
        </w:trPr>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FCB498" w14:textId="77777777" w:rsidR="00F74D73" w:rsidRPr="00F74D73" w:rsidRDefault="00F74D73" w:rsidP="00F74D73">
            <w:pPr>
              <w:spacing w:after="104" w:line="259" w:lineRule="auto"/>
              <w:ind w:left="0" w:firstLine="0"/>
              <w:jc w:val="center"/>
              <w:rPr>
                <w:lang w:val="en-US"/>
              </w:rPr>
            </w:pPr>
            <w:r w:rsidRPr="00F74D73">
              <w:rPr>
                <w:lang w:val="en-US"/>
              </w:rPr>
              <w:t>Logger Service</w:t>
            </w:r>
          </w:p>
        </w:tc>
        <w:tc>
          <w:tcPr>
            <w:tcW w:w="2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8DF12" w14:textId="77777777" w:rsidR="00F74D73" w:rsidRPr="00F74D73" w:rsidRDefault="00F74D73" w:rsidP="00F74D73">
            <w:pPr>
              <w:spacing w:after="104" w:line="259" w:lineRule="auto"/>
              <w:rPr>
                <w:lang w:val="en-US"/>
              </w:rPr>
            </w:pPr>
            <w:r w:rsidRPr="00F74D73">
              <w:rPr>
                <w:lang w:val="en-US"/>
              </w:rPr>
              <w:t>√</w:t>
            </w:r>
          </w:p>
        </w:tc>
      </w:tr>
      <w:tr w:rsidR="00F74D73" w:rsidRPr="00F74D73" w14:paraId="642FF0DC" w14:textId="77777777" w:rsidTr="00F74D73">
        <w:trPr>
          <w:cantSplit/>
        </w:trPr>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02E215" w14:textId="77777777" w:rsidR="00F74D73" w:rsidRPr="00F74D73" w:rsidRDefault="00F74D73" w:rsidP="00F74D73">
            <w:pPr>
              <w:spacing w:after="104" w:line="259" w:lineRule="auto"/>
              <w:ind w:left="0" w:firstLine="0"/>
              <w:jc w:val="center"/>
              <w:rPr>
                <w:lang w:val="en-US"/>
              </w:rPr>
            </w:pPr>
            <w:r w:rsidRPr="00F74D73">
              <w:rPr>
                <w:lang w:val="en-US"/>
              </w:rPr>
              <w:t>USB Tiny USB Stack</w:t>
            </w:r>
          </w:p>
        </w:tc>
        <w:tc>
          <w:tcPr>
            <w:tcW w:w="2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83618" w14:textId="77777777" w:rsidR="00F74D73" w:rsidRPr="00F74D73" w:rsidRDefault="00F74D73" w:rsidP="00F74D73">
            <w:pPr>
              <w:spacing w:after="104" w:line="259" w:lineRule="auto"/>
              <w:rPr>
                <w:lang w:val="en-US"/>
              </w:rPr>
            </w:pPr>
            <w:r w:rsidRPr="00F74D73">
              <w:rPr>
                <w:lang w:val="en-US"/>
              </w:rPr>
              <w:t>√</w:t>
            </w:r>
          </w:p>
        </w:tc>
      </w:tr>
      <w:tr w:rsidR="00F74D73" w:rsidRPr="00F74D73" w14:paraId="3ED1C0A0" w14:textId="77777777" w:rsidTr="00F74D73">
        <w:trPr>
          <w:cantSplit/>
        </w:trPr>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82654" w14:textId="77777777" w:rsidR="00F74D73" w:rsidRPr="00F74D73" w:rsidRDefault="00F74D73" w:rsidP="00F74D73">
            <w:pPr>
              <w:spacing w:after="104" w:line="259" w:lineRule="auto"/>
              <w:ind w:left="0" w:firstLine="0"/>
              <w:jc w:val="center"/>
              <w:rPr>
                <w:lang w:val="en-US"/>
              </w:rPr>
            </w:pPr>
            <w:r w:rsidRPr="00F74D73">
              <w:rPr>
                <w:lang w:val="en-US"/>
              </w:rPr>
              <w:t>Flash Services</w:t>
            </w:r>
          </w:p>
        </w:tc>
        <w:tc>
          <w:tcPr>
            <w:tcW w:w="2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32866" w14:textId="77777777" w:rsidR="00F74D73" w:rsidRPr="00F74D73" w:rsidRDefault="00F74D73" w:rsidP="00F74D73">
            <w:pPr>
              <w:spacing w:after="104" w:line="259" w:lineRule="auto"/>
              <w:rPr>
                <w:lang w:val="en-US"/>
              </w:rPr>
            </w:pPr>
            <w:r w:rsidRPr="00F74D73">
              <w:rPr>
                <w:lang w:val="en-US"/>
              </w:rPr>
              <w:t>√</w:t>
            </w:r>
          </w:p>
        </w:tc>
      </w:tr>
      <w:tr w:rsidR="00F74D73" w:rsidRPr="00F74D73" w14:paraId="1F40BEC5" w14:textId="77777777" w:rsidTr="00F74D73">
        <w:trPr>
          <w:cantSplit/>
        </w:trPr>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77F70" w14:textId="77777777" w:rsidR="00F74D73" w:rsidRPr="00F74D73" w:rsidRDefault="00F74D73" w:rsidP="00F74D73">
            <w:pPr>
              <w:spacing w:after="104" w:line="259" w:lineRule="auto"/>
              <w:ind w:left="0" w:firstLine="0"/>
              <w:jc w:val="center"/>
              <w:rPr>
                <w:lang w:val="en-US"/>
              </w:rPr>
            </w:pPr>
            <w:r w:rsidRPr="00F74D73">
              <w:rPr>
                <w:lang w:val="en-US"/>
              </w:rPr>
              <w:t>Host API Service</w:t>
            </w:r>
          </w:p>
        </w:tc>
        <w:tc>
          <w:tcPr>
            <w:tcW w:w="24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9FD6" w14:textId="77777777" w:rsidR="00F74D73" w:rsidRPr="00F74D73" w:rsidRDefault="00F74D73" w:rsidP="00F74D73">
            <w:pPr>
              <w:spacing w:after="104" w:line="259" w:lineRule="auto"/>
              <w:rPr>
                <w:lang w:val="en-US"/>
              </w:rPr>
            </w:pPr>
            <w:r w:rsidRPr="00F74D73">
              <w:rPr>
                <w:lang w:val="en-US"/>
              </w:rPr>
              <w:t>√</w:t>
            </w:r>
          </w:p>
        </w:tc>
      </w:tr>
    </w:tbl>
    <w:p w14:paraId="1350A239" w14:textId="6DB360DA" w:rsidR="00CE6632" w:rsidRDefault="005B06B9" w:rsidP="00F74D73">
      <w:pPr>
        <w:spacing w:after="104" w:line="259" w:lineRule="auto"/>
        <w:ind w:left="1440" w:firstLine="0"/>
      </w:pPr>
      <w:r>
        <w:t xml:space="preserve"> </w:t>
      </w:r>
    </w:p>
    <w:p w14:paraId="176C2034" w14:textId="77777777" w:rsidR="00CE6632" w:rsidRDefault="005B06B9">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14:paraId="6988A787" w14:textId="77777777" w:rsidR="00C42201" w:rsidRDefault="00C42201">
      <w:pPr>
        <w:spacing w:after="0" w:line="259" w:lineRule="auto"/>
        <w:ind w:left="0" w:firstLine="0"/>
      </w:pPr>
    </w:p>
    <w:p w14:paraId="3D1C3516" w14:textId="77777777" w:rsidR="00C42201" w:rsidRDefault="00C42201">
      <w:pPr>
        <w:spacing w:after="0" w:line="259" w:lineRule="auto"/>
        <w:ind w:left="0" w:firstLine="0"/>
      </w:pPr>
    </w:p>
    <w:p w14:paraId="06732D79" w14:textId="77777777" w:rsidR="00C42201" w:rsidRDefault="00C42201">
      <w:pPr>
        <w:spacing w:after="0" w:line="259" w:lineRule="auto"/>
        <w:ind w:left="0" w:firstLine="0"/>
      </w:pPr>
    </w:p>
    <w:p w14:paraId="7A8EC1C1" w14:textId="77777777" w:rsidR="00C42201" w:rsidRDefault="00C42201">
      <w:pPr>
        <w:spacing w:after="0" w:line="259" w:lineRule="auto"/>
        <w:ind w:left="0" w:firstLine="0"/>
      </w:pPr>
    </w:p>
    <w:p w14:paraId="25456AEB" w14:textId="77777777" w:rsidR="00C42201" w:rsidRDefault="00C42201">
      <w:pPr>
        <w:spacing w:after="0" w:line="259" w:lineRule="auto"/>
        <w:ind w:left="0" w:firstLine="0"/>
      </w:pPr>
    </w:p>
    <w:p w14:paraId="10B91226" w14:textId="77777777" w:rsidR="00C42201" w:rsidRDefault="00C42201">
      <w:pPr>
        <w:spacing w:after="0" w:line="259" w:lineRule="auto"/>
        <w:ind w:left="0" w:firstLine="0"/>
      </w:pPr>
    </w:p>
    <w:p w14:paraId="32FDA06B" w14:textId="77777777" w:rsidR="00C42201" w:rsidRDefault="00C42201">
      <w:pPr>
        <w:spacing w:after="0" w:line="259" w:lineRule="auto"/>
        <w:ind w:left="0" w:firstLine="0"/>
      </w:pPr>
    </w:p>
    <w:p w14:paraId="650A662F" w14:textId="77777777" w:rsidR="00C42201" w:rsidRDefault="00C42201">
      <w:pPr>
        <w:spacing w:after="0" w:line="259" w:lineRule="auto"/>
        <w:ind w:left="0" w:firstLine="0"/>
      </w:pPr>
    </w:p>
    <w:p w14:paraId="309FA1E4" w14:textId="77777777" w:rsidR="00C42201" w:rsidRDefault="00C42201">
      <w:pPr>
        <w:spacing w:after="0" w:line="259" w:lineRule="auto"/>
        <w:ind w:left="0" w:firstLine="0"/>
      </w:pPr>
    </w:p>
    <w:p w14:paraId="4B1AC129" w14:textId="77777777" w:rsidR="00C42201" w:rsidRDefault="00C42201">
      <w:pPr>
        <w:spacing w:after="0" w:line="259" w:lineRule="auto"/>
        <w:ind w:left="0" w:firstLine="0"/>
      </w:pPr>
    </w:p>
    <w:p w14:paraId="26740476" w14:textId="77777777" w:rsidR="00C42201" w:rsidRDefault="00C42201">
      <w:pPr>
        <w:spacing w:after="0" w:line="259" w:lineRule="auto"/>
        <w:ind w:left="0" w:firstLine="0"/>
      </w:pPr>
    </w:p>
    <w:p w14:paraId="7D7958B3" w14:textId="77777777" w:rsidR="00C42201" w:rsidRDefault="00C42201">
      <w:pPr>
        <w:spacing w:after="0" w:line="259" w:lineRule="auto"/>
        <w:ind w:left="0" w:firstLine="0"/>
      </w:pPr>
    </w:p>
    <w:p w14:paraId="2317C941" w14:textId="77777777" w:rsidR="00C42201" w:rsidRDefault="00C42201">
      <w:pPr>
        <w:spacing w:after="0" w:line="259" w:lineRule="auto"/>
        <w:ind w:left="0" w:firstLine="0"/>
      </w:pPr>
    </w:p>
    <w:p w14:paraId="0C7217E6" w14:textId="77777777" w:rsidR="00C42201" w:rsidRDefault="00C42201">
      <w:pPr>
        <w:spacing w:after="0" w:line="259" w:lineRule="auto"/>
        <w:ind w:left="0" w:firstLine="0"/>
      </w:pPr>
    </w:p>
    <w:p w14:paraId="26B7AD70" w14:textId="77777777" w:rsidR="00C42201" w:rsidRDefault="00C42201">
      <w:pPr>
        <w:spacing w:after="0" w:line="259" w:lineRule="auto"/>
        <w:ind w:left="0" w:firstLine="0"/>
      </w:pPr>
    </w:p>
    <w:p w14:paraId="3F5C3211" w14:textId="77777777" w:rsidR="00C42201" w:rsidRDefault="00C42201">
      <w:pPr>
        <w:spacing w:after="0" w:line="259" w:lineRule="auto"/>
        <w:ind w:left="0" w:firstLine="0"/>
      </w:pPr>
    </w:p>
    <w:p w14:paraId="5E06D58A" w14:textId="77777777" w:rsidR="00C42201" w:rsidRDefault="00C42201">
      <w:pPr>
        <w:spacing w:after="0" w:line="259" w:lineRule="auto"/>
        <w:ind w:left="0" w:firstLine="0"/>
      </w:pPr>
    </w:p>
    <w:p w14:paraId="275667CF" w14:textId="77777777" w:rsidR="00C42201" w:rsidRDefault="00C42201">
      <w:pPr>
        <w:spacing w:after="0" w:line="259" w:lineRule="auto"/>
        <w:ind w:left="0" w:firstLine="0"/>
      </w:pPr>
    </w:p>
    <w:p w14:paraId="0E893189" w14:textId="77777777" w:rsidR="00C42201" w:rsidRDefault="00C42201">
      <w:pPr>
        <w:spacing w:after="0" w:line="259" w:lineRule="auto"/>
        <w:ind w:left="0" w:firstLine="0"/>
      </w:pPr>
    </w:p>
    <w:p w14:paraId="6A4D4CF8" w14:textId="77777777" w:rsidR="00C42201" w:rsidRDefault="00C42201">
      <w:pPr>
        <w:spacing w:after="0" w:line="259" w:lineRule="auto"/>
        <w:ind w:left="0" w:firstLine="0"/>
      </w:pPr>
    </w:p>
    <w:p w14:paraId="16E573EF" w14:textId="77777777" w:rsidR="00C42201" w:rsidRDefault="00C42201">
      <w:pPr>
        <w:spacing w:after="0" w:line="259" w:lineRule="auto"/>
        <w:ind w:left="0" w:firstLine="0"/>
      </w:pPr>
    </w:p>
    <w:p w14:paraId="59C78FA5" w14:textId="77777777" w:rsidR="00C42201" w:rsidRDefault="00C42201">
      <w:pPr>
        <w:spacing w:after="0" w:line="259" w:lineRule="auto"/>
        <w:ind w:left="0" w:firstLine="0"/>
      </w:pPr>
    </w:p>
    <w:p w14:paraId="3D9F3BD7" w14:textId="77777777" w:rsidR="00C42201" w:rsidRDefault="00C42201">
      <w:pPr>
        <w:spacing w:after="0" w:line="259" w:lineRule="auto"/>
        <w:ind w:left="0" w:firstLine="0"/>
      </w:pPr>
    </w:p>
    <w:p w14:paraId="1A0255A6" w14:textId="77777777" w:rsidR="00C42201" w:rsidRDefault="00C42201">
      <w:pPr>
        <w:spacing w:after="0" w:line="259" w:lineRule="auto"/>
        <w:ind w:left="0" w:firstLine="0"/>
      </w:pPr>
    </w:p>
    <w:p w14:paraId="2A1C26E9" w14:textId="5585163F" w:rsidR="00CE6632" w:rsidRDefault="00F74D73">
      <w:pPr>
        <w:pStyle w:val="Heading1"/>
        <w:spacing w:after="213"/>
        <w:ind w:left="431" w:hanging="446"/>
      </w:pPr>
      <w:bookmarkStart w:id="11" w:name="_Toc207060081"/>
      <w:r>
        <w:lastRenderedPageBreak/>
        <w:t>Supported Power Modes</w:t>
      </w:r>
      <w:bookmarkEnd w:id="11"/>
    </w:p>
    <w:tbl>
      <w:tblPr>
        <w:tblW w:w="0" w:type="auto"/>
        <w:tblInd w:w="53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99"/>
        <w:gridCol w:w="6110"/>
        <w:gridCol w:w="1715"/>
      </w:tblGrid>
      <w:tr w:rsidR="006B3CC3" w:rsidRPr="00F74D73" w14:paraId="733F4D1B" w14:textId="77777777" w:rsidTr="00D128D1">
        <w:trPr>
          <w:cantSplit/>
          <w:trHeight w:val="516"/>
        </w:trPr>
        <w:tc>
          <w:tcPr>
            <w:tcW w:w="1399"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B835917" w14:textId="77777777" w:rsidR="00F74D73" w:rsidRPr="00F74D73" w:rsidRDefault="00F74D73" w:rsidP="00F74D73">
            <w:pPr>
              <w:spacing w:after="297"/>
              <w:ind w:left="720" w:firstLine="0"/>
              <w:rPr>
                <w:lang w:val="en-US"/>
              </w:rPr>
            </w:pPr>
            <w:r w:rsidRPr="00F74D73">
              <w:rPr>
                <w:b/>
                <w:bCs/>
                <w:lang w:val="en-US"/>
              </w:rPr>
              <w:t> Mode</w:t>
            </w:r>
          </w:p>
        </w:tc>
        <w:tc>
          <w:tcPr>
            <w:tcW w:w="611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48FD713D" w14:textId="77777777" w:rsidR="00F74D73" w:rsidRPr="00F74D73" w:rsidRDefault="00F74D73" w:rsidP="00F74D73">
            <w:pPr>
              <w:spacing w:after="297"/>
              <w:ind w:left="720" w:firstLine="0"/>
              <w:rPr>
                <w:lang w:val="en-US"/>
              </w:rPr>
            </w:pPr>
            <w:r w:rsidRPr="00F74D73">
              <w:rPr>
                <w:b/>
                <w:bCs/>
                <w:lang w:val="en-US"/>
              </w:rPr>
              <w:t>Description</w:t>
            </w:r>
          </w:p>
        </w:tc>
        <w:tc>
          <w:tcPr>
            <w:tcW w:w="1715"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3DEE1F9B" w14:textId="77777777" w:rsidR="00F74D73" w:rsidRPr="00F74D73" w:rsidRDefault="00F74D73" w:rsidP="00912E59">
            <w:pPr>
              <w:spacing w:after="297"/>
              <w:ind w:left="720" w:firstLine="0"/>
              <w:rPr>
                <w:lang w:val="en-US"/>
              </w:rPr>
            </w:pPr>
            <w:r w:rsidRPr="00F74D73">
              <w:rPr>
                <w:b/>
                <w:bCs/>
                <w:lang w:val="en-US"/>
              </w:rPr>
              <w:t>CM55-B0</w:t>
            </w:r>
          </w:p>
        </w:tc>
      </w:tr>
      <w:tr w:rsidR="00F74D73" w:rsidRPr="00F74D73" w14:paraId="05B5B622" w14:textId="77777777" w:rsidTr="00D128D1">
        <w:trPr>
          <w:cantSplit/>
        </w:trPr>
        <w:tc>
          <w:tcPr>
            <w:tcW w:w="13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7DEFCE" w14:textId="77777777" w:rsidR="00F74D73" w:rsidRPr="00F74D73" w:rsidRDefault="00F74D73" w:rsidP="006B3CC3">
            <w:pPr>
              <w:spacing w:after="297"/>
              <w:ind w:left="0" w:firstLine="0"/>
              <w:rPr>
                <w:lang w:val="en-US"/>
              </w:rPr>
            </w:pPr>
            <w:r w:rsidRPr="00F74D73">
              <w:rPr>
                <w:b/>
                <w:bCs/>
                <w:lang w:val="en-US"/>
              </w:rPr>
              <w:t>Active</w:t>
            </w:r>
          </w:p>
        </w:tc>
        <w:tc>
          <w:tcPr>
            <w:tcW w:w="6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659A5D" w14:textId="121EE4FF" w:rsidR="00F74D73" w:rsidRPr="00F74D73" w:rsidRDefault="00F74D73" w:rsidP="006B3CC3">
            <w:pPr>
              <w:spacing w:after="297"/>
              <w:ind w:left="0" w:firstLine="0"/>
              <w:rPr>
                <w:lang w:val="en-US"/>
              </w:rPr>
            </w:pPr>
            <w:r w:rsidRPr="00F74D73">
              <w:rPr>
                <w:lang w:val="en-US"/>
              </w:rPr>
              <w:t>Full Operational mode: Gear1 (G1), Gear2 (G2), Gear3 (G3)</w:t>
            </w:r>
          </w:p>
          <w:p w14:paraId="74DFA42B" w14:textId="77777777" w:rsidR="00F74D73" w:rsidRPr="00F74D73" w:rsidRDefault="00F74D73" w:rsidP="006B3CC3">
            <w:pPr>
              <w:spacing w:after="297"/>
              <w:ind w:left="0" w:firstLine="0"/>
              <w:rPr>
                <w:lang w:val="en-US"/>
              </w:rPr>
            </w:pPr>
            <w:r w:rsidRPr="00F74D73">
              <w:rPr>
                <w:lang w:val="en-US"/>
              </w:rPr>
              <w:t>Mode Entry: boot process</w:t>
            </w:r>
          </w:p>
          <w:p w14:paraId="42AA0347" w14:textId="77777777" w:rsidR="00F74D73" w:rsidRPr="00F74D73" w:rsidRDefault="00F74D73" w:rsidP="006B3CC3">
            <w:pPr>
              <w:spacing w:after="297"/>
              <w:ind w:left="0" w:firstLine="0"/>
              <w:rPr>
                <w:lang w:val="en-US"/>
              </w:rPr>
            </w:pPr>
            <w:r w:rsidRPr="00F74D73">
              <w:rPr>
                <w:lang w:val="en-US"/>
              </w:rPr>
              <w:t>Mode Exit: N/A</w:t>
            </w:r>
          </w:p>
        </w:tc>
        <w:tc>
          <w:tcPr>
            <w:tcW w:w="17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4EF780" w14:textId="77777777" w:rsidR="00CD7253" w:rsidRDefault="00F74D73" w:rsidP="00F74D73">
            <w:pPr>
              <w:spacing w:after="297"/>
              <w:ind w:left="720" w:firstLine="0"/>
              <w:rPr>
                <w:lang w:val="en-US"/>
              </w:rPr>
            </w:pPr>
            <w:r w:rsidRPr="00F74D73">
              <w:rPr>
                <w:lang w:val="en-US"/>
              </w:rPr>
              <w:t>√</w:t>
            </w:r>
          </w:p>
          <w:p w14:paraId="0F4C85CD" w14:textId="39C26FFC" w:rsidR="00F74D73" w:rsidRPr="00F74D73" w:rsidRDefault="00F74D73" w:rsidP="00F74D73">
            <w:pPr>
              <w:spacing w:after="297"/>
              <w:ind w:left="720" w:firstLine="0"/>
              <w:rPr>
                <w:lang w:val="en-US"/>
              </w:rPr>
            </w:pPr>
            <w:r w:rsidRPr="00F74D73">
              <w:rPr>
                <w:lang w:val="en-US"/>
              </w:rPr>
              <w:t>(400MHz)</w:t>
            </w:r>
          </w:p>
        </w:tc>
      </w:tr>
      <w:tr w:rsidR="00F74D73" w:rsidRPr="00F74D73" w14:paraId="62CF6E1F" w14:textId="77777777" w:rsidTr="00D128D1">
        <w:trPr>
          <w:cantSplit/>
        </w:trPr>
        <w:tc>
          <w:tcPr>
            <w:tcW w:w="13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18F3B8" w14:textId="15976F9A" w:rsidR="00F74D73" w:rsidRPr="00F74D73" w:rsidRDefault="00F74D73" w:rsidP="00F74D73">
            <w:pPr>
              <w:spacing w:after="297"/>
              <w:ind w:left="0" w:firstLine="0"/>
              <w:rPr>
                <w:lang w:val="en-US"/>
              </w:rPr>
            </w:pPr>
            <w:r>
              <w:rPr>
                <w:b/>
                <w:bCs/>
                <w:lang w:val="en-US"/>
              </w:rPr>
              <w:t xml:space="preserve"> </w:t>
            </w:r>
            <w:r w:rsidRPr="00F74D73">
              <w:rPr>
                <w:b/>
                <w:bCs/>
                <w:lang w:val="en-US"/>
              </w:rPr>
              <w:t>Hibernation</w:t>
            </w:r>
          </w:p>
        </w:tc>
        <w:tc>
          <w:tcPr>
            <w:tcW w:w="61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BAD4A9" w14:textId="77777777" w:rsidR="00F74D73" w:rsidRPr="00F74D73" w:rsidRDefault="00F74D73" w:rsidP="00F74D73">
            <w:pPr>
              <w:spacing w:after="297"/>
              <w:ind w:left="720" w:firstLine="0"/>
              <w:rPr>
                <w:lang w:val="en-US"/>
              </w:rPr>
            </w:pPr>
            <w:r w:rsidRPr="00F74D73">
              <w:rPr>
                <w:lang w:val="en-US"/>
              </w:rPr>
              <w:t>All memories: in retention</w:t>
            </w:r>
          </w:p>
          <w:p w14:paraId="137D234D" w14:textId="77777777" w:rsidR="00F74D73" w:rsidRPr="00F74D73" w:rsidRDefault="00F74D73" w:rsidP="00F74D73">
            <w:pPr>
              <w:spacing w:after="297"/>
              <w:ind w:left="720" w:firstLine="0"/>
              <w:rPr>
                <w:lang w:val="en-US"/>
              </w:rPr>
            </w:pPr>
            <w:r w:rsidRPr="00F74D73">
              <w:rPr>
                <w:lang w:val="en-US"/>
              </w:rPr>
              <w:t>Gear 3: (HP Proc) - disabled</w:t>
            </w:r>
          </w:p>
          <w:p w14:paraId="42BFF486" w14:textId="77777777" w:rsidR="00F74D73" w:rsidRPr="00F74D73" w:rsidRDefault="00F74D73" w:rsidP="00F74D73">
            <w:pPr>
              <w:spacing w:after="297"/>
              <w:ind w:left="720" w:firstLine="0"/>
              <w:rPr>
                <w:lang w:val="en-US"/>
              </w:rPr>
            </w:pPr>
            <w:r w:rsidRPr="00F74D73">
              <w:rPr>
                <w:lang w:val="en-US"/>
              </w:rPr>
              <w:t>Gear 2: (LP Proc) - disabled</w:t>
            </w:r>
          </w:p>
          <w:p w14:paraId="59149152" w14:textId="77777777" w:rsidR="00F74D73" w:rsidRPr="00F74D73" w:rsidRDefault="00F74D73" w:rsidP="00F74D73">
            <w:pPr>
              <w:spacing w:after="297"/>
              <w:ind w:left="720" w:firstLine="0"/>
              <w:rPr>
                <w:lang w:val="en-US"/>
              </w:rPr>
            </w:pPr>
            <w:r w:rsidRPr="00F74D73">
              <w:rPr>
                <w:lang w:val="en-US"/>
              </w:rPr>
              <w:t>Gear 1: (LP Sense) – disabled</w:t>
            </w:r>
          </w:p>
          <w:p w14:paraId="0517CC10" w14:textId="77777777" w:rsidR="00F74D73" w:rsidRPr="00F74D73" w:rsidRDefault="00F74D73" w:rsidP="00F74D73">
            <w:pPr>
              <w:spacing w:after="297"/>
              <w:ind w:left="720" w:firstLine="0"/>
              <w:rPr>
                <w:lang w:val="en-US"/>
              </w:rPr>
            </w:pPr>
            <w:r w:rsidRPr="00F74D73">
              <w:rPr>
                <w:lang w:val="en-US"/>
              </w:rPr>
              <w:t>Gear 0 (AON): awake</w:t>
            </w:r>
          </w:p>
          <w:p w14:paraId="7CFC2A0C" w14:textId="77777777" w:rsidR="00F74D73" w:rsidRPr="00F74D73" w:rsidRDefault="00F74D73" w:rsidP="00F74D73">
            <w:pPr>
              <w:spacing w:after="297"/>
              <w:ind w:left="720" w:firstLine="0"/>
              <w:rPr>
                <w:lang w:val="en-US"/>
              </w:rPr>
            </w:pPr>
            <w:r w:rsidRPr="00F74D73">
              <w:rPr>
                <w:lang w:val="en-US"/>
              </w:rPr>
              <w:t>Mode entry: Host API’s power manager commands (0x1-0x4)</w:t>
            </w:r>
          </w:p>
          <w:p w14:paraId="2249FF38" w14:textId="2F9955DE" w:rsidR="00F74D73" w:rsidRPr="00F74D73" w:rsidRDefault="00F74D73" w:rsidP="00F74D73">
            <w:pPr>
              <w:spacing w:after="297"/>
              <w:ind w:left="720" w:firstLine="0"/>
              <w:rPr>
                <w:lang w:val="en-US"/>
              </w:rPr>
            </w:pPr>
            <w:r w:rsidRPr="00F74D73">
              <w:rPr>
                <w:lang w:val="en-US"/>
              </w:rPr>
              <w:t>Mode exit: internal/external event (timer, GPI)</w:t>
            </w:r>
          </w:p>
        </w:tc>
        <w:tc>
          <w:tcPr>
            <w:tcW w:w="171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0C2D7" w14:textId="77777777" w:rsidR="00F74D73" w:rsidRPr="00F74D73" w:rsidRDefault="00F74D73" w:rsidP="00F74D73">
            <w:pPr>
              <w:spacing w:after="297"/>
              <w:ind w:left="720" w:firstLine="0"/>
              <w:rPr>
                <w:lang w:val="en-US"/>
              </w:rPr>
            </w:pPr>
            <w:r w:rsidRPr="00F74D73">
              <w:rPr>
                <w:lang w:val="en-US"/>
              </w:rPr>
              <w:t>√</w:t>
            </w:r>
          </w:p>
        </w:tc>
      </w:tr>
    </w:tbl>
    <w:p w14:paraId="0E8E80DB" w14:textId="77777777" w:rsidR="008537AD" w:rsidRDefault="008537AD" w:rsidP="00D128D1">
      <w:pPr>
        <w:spacing w:after="102" w:line="259" w:lineRule="auto"/>
        <w:ind w:left="0" w:firstLine="0"/>
        <w:rPr>
          <w:rFonts w:ascii="Century Gothic" w:eastAsia="Century Gothic" w:hAnsi="Century Gothic" w:cs="Century Gothic"/>
          <w:b/>
          <w:bCs/>
          <w:color w:val="007DC3"/>
          <w:sz w:val="36"/>
          <w:lang w:val="en-US"/>
        </w:rPr>
      </w:pPr>
    </w:p>
    <w:p w14:paraId="26865DCA" w14:textId="707E9E71" w:rsidR="00D128D1" w:rsidRPr="008537AD" w:rsidRDefault="00D128D1" w:rsidP="008537AD">
      <w:pPr>
        <w:pStyle w:val="Heading1"/>
        <w:spacing w:after="213"/>
        <w:ind w:left="431" w:hanging="446"/>
      </w:pPr>
      <w:bookmarkStart w:id="12" w:name="_Toc207060082"/>
      <w:r w:rsidRPr="008537AD">
        <w:t>VS Code Extension</w:t>
      </w:r>
      <w:bookmarkEnd w:id="12"/>
    </w:p>
    <w:tbl>
      <w:tblPr>
        <w:tblW w:w="0" w:type="auto"/>
        <w:tblInd w:w="44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184"/>
        <w:gridCol w:w="952"/>
      </w:tblGrid>
      <w:tr w:rsidR="00FB5AA5" w:rsidRPr="009F05F9" w14:paraId="6EC153D5" w14:textId="77777777" w:rsidTr="00D5203E">
        <w:trPr>
          <w:cantSplit/>
        </w:trPr>
        <w:tc>
          <w:tcPr>
            <w:tcW w:w="4184"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4E89578B" w14:textId="77777777" w:rsidR="00FB5AA5" w:rsidRPr="009F05F9" w:rsidRDefault="00FB5AA5" w:rsidP="00D5203E">
            <w:pPr>
              <w:spacing w:after="0" w:line="259" w:lineRule="auto"/>
              <w:ind w:left="0" w:firstLine="0"/>
              <w:rPr>
                <w:lang w:val="en-US"/>
              </w:rPr>
            </w:pPr>
            <w:r w:rsidRPr="009F05F9">
              <w:rPr>
                <w:b/>
                <w:bCs/>
                <w:lang w:val="en-US"/>
              </w:rPr>
              <w:t> SW Tool</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5F04CDC" w14:textId="77777777" w:rsidR="00FB5AA5" w:rsidRPr="009F05F9" w:rsidRDefault="00FB5AA5" w:rsidP="00D5203E">
            <w:pPr>
              <w:spacing w:after="0" w:line="259" w:lineRule="auto"/>
              <w:ind w:left="0" w:firstLine="0"/>
              <w:jc w:val="center"/>
              <w:rPr>
                <w:lang w:val="en-US"/>
              </w:rPr>
            </w:pPr>
            <w:r w:rsidRPr="009F05F9">
              <w:rPr>
                <w:b/>
                <w:bCs/>
                <w:lang w:val="en-US"/>
              </w:rPr>
              <w:t>CM55-B0</w:t>
            </w:r>
          </w:p>
        </w:tc>
      </w:tr>
      <w:tr w:rsidR="00FB5AA5" w:rsidRPr="009F05F9" w14:paraId="44495240" w14:textId="77777777" w:rsidTr="00FB5AA5">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BA1043" w14:textId="5401B43B" w:rsidR="00FB5AA5" w:rsidRPr="009F05F9" w:rsidRDefault="00FB5AA5" w:rsidP="00D5203E">
            <w:pPr>
              <w:spacing w:after="0" w:line="259" w:lineRule="auto"/>
              <w:ind w:left="0" w:firstLine="0"/>
              <w:rPr>
                <w:lang w:val="en-US"/>
              </w:rPr>
            </w:pPr>
            <w:r>
              <w:rPr>
                <w:lang w:val="en-US"/>
              </w:rPr>
              <w:t>Code Development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0E93CF" w14:textId="75F39C59" w:rsidR="00FB5AA5" w:rsidRPr="009F05F9" w:rsidRDefault="00FB5AA5" w:rsidP="00D5203E">
            <w:pPr>
              <w:spacing w:after="0" w:line="259" w:lineRule="auto"/>
              <w:ind w:left="0" w:firstLine="0"/>
              <w:jc w:val="center"/>
              <w:rPr>
                <w:lang w:val="en-US"/>
              </w:rPr>
            </w:pPr>
            <w:r w:rsidRPr="009F05F9">
              <w:rPr>
                <w:lang w:val="en-US"/>
              </w:rPr>
              <w:t>√</w:t>
            </w:r>
          </w:p>
        </w:tc>
      </w:tr>
      <w:tr w:rsidR="00FB5AA5" w:rsidRPr="009F05F9" w14:paraId="36287AD9" w14:textId="77777777" w:rsidTr="00D5203E">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54A39" w14:textId="2CD925B8" w:rsidR="00FB5AA5" w:rsidRPr="009F05F9" w:rsidRDefault="00FB5AA5" w:rsidP="00D5203E">
            <w:pPr>
              <w:spacing w:after="0" w:line="259" w:lineRule="auto"/>
              <w:ind w:left="0" w:firstLine="0"/>
              <w:rPr>
                <w:lang w:val="en-US"/>
              </w:rPr>
            </w:pPr>
            <w:r>
              <w:rPr>
                <w:lang w:val="en-US"/>
              </w:rPr>
              <w:t>Debug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5D58E8" w14:textId="77777777" w:rsidR="00FB5AA5" w:rsidRPr="009F05F9" w:rsidRDefault="00FB5AA5" w:rsidP="00D5203E">
            <w:pPr>
              <w:spacing w:after="0" w:line="259" w:lineRule="auto"/>
              <w:ind w:left="0" w:firstLine="0"/>
              <w:jc w:val="center"/>
              <w:rPr>
                <w:lang w:val="en-US"/>
              </w:rPr>
            </w:pPr>
            <w:bookmarkStart w:id="13" w:name="_Hlk201763167"/>
            <w:r w:rsidRPr="009F05F9">
              <w:rPr>
                <w:lang w:val="en-US"/>
              </w:rPr>
              <w:t>√</w:t>
            </w:r>
            <w:bookmarkEnd w:id="13"/>
          </w:p>
        </w:tc>
      </w:tr>
      <w:tr w:rsidR="00FB5AA5" w:rsidRPr="009F05F9" w14:paraId="5CC8178B" w14:textId="77777777" w:rsidTr="00D5203E">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336354" w14:textId="5B7115FC" w:rsidR="00FB5AA5" w:rsidRDefault="00FB5AA5" w:rsidP="00FB5AA5">
            <w:pPr>
              <w:spacing w:after="0" w:line="259" w:lineRule="auto"/>
              <w:ind w:left="0" w:firstLine="0"/>
              <w:rPr>
                <w:lang w:val="en-US"/>
              </w:rPr>
            </w:pPr>
            <w:r w:rsidRPr="009F05F9">
              <w:rPr>
                <w:lang w:val="en-US"/>
              </w:rPr>
              <w:t>Image Generator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76347B" w14:textId="1C653CF7" w:rsidR="00FB5AA5" w:rsidRPr="009F05F9" w:rsidRDefault="00FB5AA5" w:rsidP="00FB5AA5">
            <w:pPr>
              <w:spacing w:after="0" w:line="259" w:lineRule="auto"/>
              <w:ind w:left="0" w:firstLine="0"/>
              <w:jc w:val="center"/>
              <w:rPr>
                <w:lang w:val="en-US"/>
              </w:rPr>
            </w:pPr>
            <w:r w:rsidRPr="009F05F9">
              <w:rPr>
                <w:lang w:val="en-US"/>
              </w:rPr>
              <w:t>√</w:t>
            </w:r>
          </w:p>
        </w:tc>
      </w:tr>
      <w:tr w:rsidR="00FB5AA5" w:rsidRPr="009F05F9" w14:paraId="34B8ED2B" w14:textId="77777777" w:rsidTr="00D5203E">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3EEAF" w14:textId="4333A9FA" w:rsidR="00FB5AA5" w:rsidRPr="009F05F9" w:rsidRDefault="00FB5AA5" w:rsidP="00FB5AA5">
            <w:pPr>
              <w:spacing w:after="0" w:line="259" w:lineRule="auto"/>
              <w:ind w:left="0" w:firstLine="0"/>
              <w:rPr>
                <w:lang w:val="en-US"/>
              </w:rPr>
            </w:pPr>
            <w:r w:rsidRPr="009F05F9">
              <w:rPr>
                <w:lang w:val="en-US"/>
              </w:rPr>
              <w:t xml:space="preserve">Image </w:t>
            </w:r>
            <w:r>
              <w:rPr>
                <w:lang w:val="en-US"/>
              </w:rPr>
              <w:t>Flashing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786B4A" w14:textId="77777777" w:rsidR="00FB5AA5" w:rsidRPr="009F05F9" w:rsidRDefault="00FB5AA5" w:rsidP="00FB5AA5">
            <w:pPr>
              <w:spacing w:after="0" w:line="259" w:lineRule="auto"/>
              <w:ind w:left="0" w:firstLine="0"/>
              <w:jc w:val="center"/>
              <w:rPr>
                <w:lang w:val="en-US"/>
              </w:rPr>
            </w:pPr>
            <w:r w:rsidRPr="009F05F9">
              <w:rPr>
                <w:lang w:val="en-US"/>
              </w:rPr>
              <w:t>√</w:t>
            </w:r>
          </w:p>
        </w:tc>
      </w:tr>
      <w:tr w:rsidR="00D427C6" w:rsidRPr="009F05F9" w14:paraId="20B2385B" w14:textId="77777777" w:rsidTr="00D5203E">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D8E4E" w14:textId="4B03D45B" w:rsidR="00D427C6" w:rsidRPr="009F05F9" w:rsidRDefault="00D427C6" w:rsidP="00FB5AA5">
            <w:pPr>
              <w:spacing w:after="0" w:line="259" w:lineRule="auto"/>
              <w:ind w:left="0" w:firstLine="0"/>
              <w:rPr>
                <w:lang w:val="en-US"/>
              </w:rPr>
            </w:pPr>
            <w:r>
              <w:rPr>
                <w:lang w:val="en-US"/>
              </w:rPr>
              <w:t>Video Streamer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892DE3" w14:textId="33655538" w:rsidR="00D427C6" w:rsidRPr="009F05F9" w:rsidRDefault="00D427C6" w:rsidP="00FB5AA5">
            <w:pPr>
              <w:spacing w:after="0" w:line="259" w:lineRule="auto"/>
              <w:ind w:left="0" w:firstLine="0"/>
              <w:jc w:val="center"/>
              <w:rPr>
                <w:lang w:val="en-US"/>
              </w:rPr>
            </w:pPr>
            <w:r w:rsidRPr="009F05F9">
              <w:rPr>
                <w:lang w:val="en-US"/>
              </w:rPr>
              <w:t>√</w:t>
            </w:r>
          </w:p>
        </w:tc>
      </w:tr>
    </w:tbl>
    <w:p w14:paraId="480DF738" w14:textId="1CE4B492" w:rsidR="001443B2" w:rsidRDefault="001443B2" w:rsidP="001443B2">
      <w:pPr>
        <w:spacing w:after="297"/>
        <w:ind w:left="720" w:firstLine="0"/>
      </w:pPr>
    </w:p>
    <w:p w14:paraId="33C7DA1C" w14:textId="77777777" w:rsidR="00C42201" w:rsidRDefault="00C42201" w:rsidP="001443B2">
      <w:pPr>
        <w:spacing w:after="297"/>
        <w:ind w:left="720" w:firstLine="0"/>
      </w:pPr>
    </w:p>
    <w:p w14:paraId="200F1D87" w14:textId="343F3372" w:rsidR="00CE6632" w:rsidRPr="008537AD" w:rsidRDefault="009F05F9" w:rsidP="008537AD">
      <w:pPr>
        <w:pStyle w:val="Heading1"/>
        <w:spacing w:after="213"/>
        <w:ind w:left="431" w:hanging="446"/>
      </w:pPr>
      <w:bookmarkStart w:id="14" w:name="_Toc207060083"/>
      <w:proofErr w:type="spellStart"/>
      <w:r w:rsidRPr="008537AD">
        <w:lastRenderedPageBreak/>
        <w:t>SynaToolkit</w:t>
      </w:r>
      <w:proofErr w:type="spellEnd"/>
      <w:r w:rsidRPr="008537AD">
        <w:t xml:space="preserve"> Suite</w:t>
      </w:r>
      <w:bookmarkEnd w:id="14"/>
    </w:p>
    <w:p w14:paraId="7EEC82E7" w14:textId="77777777" w:rsidR="00CE6632" w:rsidRDefault="005B06B9">
      <w:pPr>
        <w:spacing w:after="105" w:line="259" w:lineRule="auto"/>
        <w:ind w:left="0" w:firstLine="0"/>
      </w:pPr>
      <w:r>
        <w:t xml:space="preserve"> </w:t>
      </w:r>
    </w:p>
    <w:p w14:paraId="21A3CB5B" w14:textId="77777777" w:rsidR="009F05F9" w:rsidRDefault="005B06B9">
      <w:pPr>
        <w:spacing w:after="0" w:line="259" w:lineRule="auto"/>
        <w:ind w:left="0" w:firstLine="0"/>
      </w:pPr>
      <w:r>
        <w:t xml:space="preserve"> </w:t>
      </w:r>
    </w:p>
    <w:tbl>
      <w:tblPr>
        <w:tblW w:w="0" w:type="auto"/>
        <w:tblInd w:w="44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184"/>
        <w:gridCol w:w="952"/>
      </w:tblGrid>
      <w:tr w:rsidR="009F05F9" w:rsidRPr="009F05F9" w14:paraId="1ADB524A" w14:textId="77777777" w:rsidTr="00261ECC">
        <w:trPr>
          <w:cantSplit/>
        </w:trPr>
        <w:tc>
          <w:tcPr>
            <w:tcW w:w="4184"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23BD1862" w14:textId="77777777" w:rsidR="009F05F9" w:rsidRPr="009F05F9" w:rsidRDefault="009F05F9" w:rsidP="009F05F9">
            <w:pPr>
              <w:spacing w:after="0" w:line="259" w:lineRule="auto"/>
              <w:ind w:left="0" w:firstLine="0"/>
              <w:rPr>
                <w:lang w:val="en-US"/>
              </w:rPr>
            </w:pPr>
            <w:r w:rsidRPr="009F05F9">
              <w:rPr>
                <w:b/>
                <w:bCs/>
                <w:lang w:val="en-US"/>
              </w:rPr>
              <w:t> SW Tool</w:t>
            </w:r>
          </w:p>
        </w:tc>
        <w:tc>
          <w:tcPr>
            <w:tcW w:w="0" w:type="auto"/>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285D3587" w14:textId="77777777" w:rsidR="009F05F9" w:rsidRPr="009F05F9" w:rsidRDefault="009F05F9" w:rsidP="00912E59">
            <w:pPr>
              <w:spacing w:after="0" w:line="259" w:lineRule="auto"/>
              <w:ind w:left="0" w:firstLine="0"/>
              <w:jc w:val="center"/>
              <w:rPr>
                <w:lang w:val="en-US"/>
              </w:rPr>
            </w:pPr>
            <w:r w:rsidRPr="009F05F9">
              <w:rPr>
                <w:b/>
                <w:bCs/>
                <w:lang w:val="en-US"/>
              </w:rPr>
              <w:t>CM55-B0</w:t>
            </w:r>
          </w:p>
        </w:tc>
      </w:tr>
      <w:tr w:rsidR="009F05F9" w:rsidRPr="009F05F9" w14:paraId="7A856F5A" w14:textId="77777777" w:rsidTr="009F05F9">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096FB" w14:textId="77777777" w:rsidR="009F05F9" w:rsidRPr="009F05F9" w:rsidRDefault="009F05F9" w:rsidP="009F05F9">
            <w:pPr>
              <w:spacing w:after="0" w:line="259" w:lineRule="auto"/>
              <w:ind w:left="0" w:firstLine="0"/>
              <w:rPr>
                <w:lang w:val="en-US"/>
              </w:rPr>
            </w:pPr>
            <w:r w:rsidRPr="009F05F9">
              <w:rPr>
                <w:lang w:val="en-US"/>
              </w:rPr>
              <w:t>Logger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CFA92" w14:textId="77777777" w:rsidR="009F05F9" w:rsidRPr="009F05F9" w:rsidRDefault="009F05F9" w:rsidP="00912E59">
            <w:pPr>
              <w:spacing w:after="0" w:line="259" w:lineRule="auto"/>
              <w:ind w:left="0" w:firstLine="0"/>
              <w:jc w:val="center"/>
              <w:rPr>
                <w:lang w:val="en-US"/>
              </w:rPr>
            </w:pPr>
            <w:r w:rsidRPr="009F05F9">
              <w:rPr>
                <w:lang w:val="en-US"/>
              </w:rPr>
              <w:t>√</w:t>
            </w:r>
          </w:p>
        </w:tc>
      </w:tr>
      <w:tr w:rsidR="009F05F9" w:rsidRPr="009F05F9" w14:paraId="26D8542E" w14:textId="77777777" w:rsidTr="009F05F9">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DD85D" w14:textId="77777777" w:rsidR="009F05F9" w:rsidRPr="009F05F9" w:rsidRDefault="009F05F9" w:rsidP="009F05F9">
            <w:pPr>
              <w:spacing w:after="0" w:line="259" w:lineRule="auto"/>
              <w:ind w:left="0" w:firstLine="0"/>
              <w:rPr>
                <w:lang w:val="en-US"/>
              </w:rPr>
            </w:pPr>
            <w:r w:rsidRPr="009F05F9">
              <w:rPr>
                <w:lang w:val="en-US"/>
              </w:rPr>
              <w:t>Control Interface (using embedded Host API protocol)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24D9C" w14:textId="77777777" w:rsidR="009F05F9" w:rsidRPr="009F05F9" w:rsidRDefault="009F05F9" w:rsidP="00912E59">
            <w:pPr>
              <w:spacing w:after="0" w:line="259" w:lineRule="auto"/>
              <w:ind w:left="0" w:firstLine="0"/>
              <w:jc w:val="center"/>
              <w:rPr>
                <w:lang w:val="en-US"/>
              </w:rPr>
            </w:pPr>
            <w:r w:rsidRPr="009F05F9">
              <w:rPr>
                <w:lang w:val="en-US"/>
              </w:rPr>
              <w:t>√</w:t>
            </w:r>
          </w:p>
        </w:tc>
      </w:tr>
      <w:tr w:rsidR="009F05F9" w:rsidRPr="009F05F9" w14:paraId="37962D91" w14:textId="77777777" w:rsidTr="009F05F9">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241E0" w14:textId="77777777" w:rsidR="009F05F9" w:rsidRPr="009F05F9" w:rsidRDefault="009F05F9" w:rsidP="009F05F9">
            <w:pPr>
              <w:spacing w:after="0" w:line="259" w:lineRule="auto"/>
              <w:ind w:left="0" w:firstLine="0"/>
              <w:rPr>
                <w:lang w:val="en-US"/>
              </w:rPr>
            </w:pPr>
            <w:r w:rsidRPr="009F05F9">
              <w:rPr>
                <w:lang w:val="en-US"/>
              </w:rPr>
              <w:t>Script Loader &amp; Runner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460E0F" w14:textId="77777777" w:rsidR="009F05F9" w:rsidRPr="009F05F9" w:rsidRDefault="009F05F9" w:rsidP="00912E59">
            <w:pPr>
              <w:spacing w:after="0" w:line="259" w:lineRule="auto"/>
              <w:ind w:left="0" w:firstLine="0"/>
              <w:jc w:val="center"/>
              <w:rPr>
                <w:lang w:val="en-US"/>
              </w:rPr>
            </w:pPr>
            <w:r w:rsidRPr="009F05F9">
              <w:rPr>
                <w:lang w:val="en-US"/>
              </w:rPr>
              <w:t>√</w:t>
            </w:r>
          </w:p>
        </w:tc>
      </w:tr>
      <w:tr w:rsidR="009F05F9" w:rsidRPr="009F05F9" w14:paraId="3F75FCE0" w14:textId="77777777" w:rsidTr="009F05F9">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15B40" w14:textId="1D493352" w:rsidR="009F05F9" w:rsidRPr="009F05F9" w:rsidRDefault="009F05F9" w:rsidP="009F05F9">
            <w:pPr>
              <w:spacing w:after="0" w:line="259" w:lineRule="auto"/>
              <w:ind w:left="0" w:firstLine="0"/>
              <w:rPr>
                <w:lang w:val="en-US"/>
              </w:rPr>
            </w:pPr>
            <w:r w:rsidRPr="009F05F9">
              <w:rPr>
                <w:lang w:val="en-US"/>
              </w:rPr>
              <w:t>Video/Image Streamer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64C9D" w14:textId="77777777" w:rsidR="009F05F9" w:rsidRPr="009F05F9" w:rsidRDefault="009F05F9" w:rsidP="00912E59">
            <w:pPr>
              <w:spacing w:after="0" w:line="259" w:lineRule="auto"/>
              <w:ind w:left="0" w:firstLine="0"/>
              <w:jc w:val="center"/>
              <w:rPr>
                <w:lang w:val="en-US"/>
              </w:rPr>
            </w:pPr>
            <w:r w:rsidRPr="009F05F9">
              <w:rPr>
                <w:lang w:val="en-US"/>
              </w:rPr>
              <w:t>√</w:t>
            </w:r>
          </w:p>
        </w:tc>
      </w:tr>
      <w:tr w:rsidR="009F05F9" w:rsidRPr="009F05F9" w14:paraId="3FB8C460" w14:textId="77777777" w:rsidTr="009F05F9">
        <w:trPr>
          <w:cantSplit/>
        </w:trPr>
        <w:tc>
          <w:tcPr>
            <w:tcW w:w="41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64F21" w14:textId="77777777" w:rsidR="009F05F9" w:rsidRPr="009F05F9" w:rsidRDefault="009F05F9" w:rsidP="009F05F9">
            <w:pPr>
              <w:spacing w:after="0" w:line="259" w:lineRule="auto"/>
              <w:ind w:left="0" w:firstLine="0"/>
              <w:rPr>
                <w:lang w:val="en-US"/>
              </w:rPr>
            </w:pPr>
            <w:r w:rsidRPr="009F05F9">
              <w:rPr>
                <w:lang w:val="en-US"/>
              </w:rPr>
              <w:t>Image Generator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68CE9" w14:textId="77777777" w:rsidR="009F05F9" w:rsidRPr="009F05F9" w:rsidRDefault="009F05F9" w:rsidP="00912E59">
            <w:pPr>
              <w:spacing w:after="0" w:line="259" w:lineRule="auto"/>
              <w:ind w:left="0" w:firstLine="0"/>
              <w:jc w:val="center"/>
              <w:rPr>
                <w:lang w:val="en-US"/>
              </w:rPr>
            </w:pPr>
            <w:r w:rsidRPr="009F05F9">
              <w:rPr>
                <w:lang w:val="en-US"/>
              </w:rPr>
              <w:t>√</w:t>
            </w:r>
          </w:p>
        </w:tc>
      </w:tr>
    </w:tbl>
    <w:p w14:paraId="5266E754" w14:textId="79969A21" w:rsidR="00CE6632" w:rsidRDefault="005B06B9">
      <w:pPr>
        <w:spacing w:after="0" w:line="259" w:lineRule="auto"/>
        <w:ind w:left="0" w:firstLine="0"/>
      </w:pPr>
      <w:r>
        <w:br w:type="page"/>
      </w:r>
    </w:p>
    <w:p w14:paraId="50C574D4" w14:textId="74B5D7B9" w:rsidR="00CE6632" w:rsidRDefault="009F05F9">
      <w:pPr>
        <w:pStyle w:val="Heading1"/>
        <w:ind w:left="431" w:hanging="446"/>
      </w:pPr>
      <w:bookmarkStart w:id="15" w:name="_Toc207060084"/>
      <w:bookmarkStart w:id="16" w:name="OLE_LINK2"/>
      <w:r>
        <w:lastRenderedPageBreak/>
        <w:t>Reference Applications</w:t>
      </w:r>
      <w:bookmarkEnd w:id="15"/>
    </w:p>
    <w:bookmarkEnd w:id="16"/>
    <w:p w14:paraId="6A59209B" w14:textId="13E82C02" w:rsidR="00CE6632" w:rsidRDefault="00CE6632">
      <w:pPr>
        <w:spacing w:after="115" w:line="259" w:lineRule="auto"/>
        <w:ind w:left="0" w:right="360" w:firstLine="0"/>
        <w:jc w:val="right"/>
      </w:pPr>
    </w:p>
    <w:tbl>
      <w:tblPr>
        <w:tblW w:w="0" w:type="auto"/>
        <w:tblInd w:w="35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420"/>
        <w:gridCol w:w="4050"/>
      </w:tblGrid>
      <w:tr w:rsidR="009F05F9" w:rsidRPr="009F05F9" w14:paraId="20B1F925" w14:textId="77777777" w:rsidTr="006B3CC3">
        <w:trPr>
          <w:cantSplit/>
        </w:trPr>
        <w:tc>
          <w:tcPr>
            <w:tcW w:w="342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12666CFC" w14:textId="77777777" w:rsidR="009F05F9" w:rsidRPr="009F05F9" w:rsidRDefault="009F05F9" w:rsidP="009F05F9">
            <w:pPr>
              <w:tabs>
                <w:tab w:val="center" w:pos="1797"/>
              </w:tabs>
              <w:spacing w:after="113"/>
              <w:ind w:left="0" w:firstLine="0"/>
              <w:rPr>
                <w:rFonts w:ascii="Arial" w:eastAsia="Arial" w:hAnsi="Arial" w:cs="Arial"/>
                <w:lang w:val="en-US"/>
              </w:rPr>
            </w:pPr>
            <w:r w:rsidRPr="009F05F9">
              <w:rPr>
                <w:rFonts w:ascii="Arial" w:eastAsia="Arial" w:hAnsi="Arial" w:cs="Arial"/>
                <w:b/>
                <w:bCs/>
                <w:lang w:val="en-US"/>
              </w:rPr>
              <w:t>Use Case</w:t>
            </w:r>
          </w:p>
        </w:tc>
        <w:tc>
          <w:tcPr>
            <w:tcW w:w="405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7E6FC3A8" w14:textId="7247A07B" w:rsidR="009F05F9" w:rsidRPr="009F05F9" w:rsidRDefault="009F05F9" w:rsidP="009F05F9">
            <w:pPr>
              <w:tabs>
                <w:tab w:val="center" w:pos="1797"/>
              </w:tabs>
              <w:spacing w:after="113"/>
              <w:ind w:left="0" w:firstLine="0"/>
              <w:rPr>
                <w:rFonts w:ascii="Arial" w:eastAsia="Arial" w:hAnsi="Arial" w:cs="Arial"/>
                <w:lang w:val="en-US"/>
              </w:rPr>
            </w:pPr>
            <w:r w:rsidRPr="009F05F9">
              <w:rPr>
                <w:rFonts w:ascii="Arial" w:eastAsia="Arial" w:hAnsi="Arial" w:cs="Arial"/>
                <w:b/>
                <w:bCs/>
                <w:lang w:val="en-US"/>
              </w:rPr>
              <w:t>CM55-B0 w/ Ethos U55</w:t>
            </w:r>
          </w:p>
        </w:tc>
      </w:tr>
      <w:tr w:rsidR="009F05F9" w:rsidRPr="009F05F9" w14:paraId="60923CA7" w14:textId="77777777" w:rsidTr="006B3CC3">
        <w:trPr>
          <w:cantSplit/>
        </w:trPr>
        <w:tc>
          <w:tcPr>
            <w:tcW w:w="34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FD6AF" w14:textId="65FD7421" w:rsidR="009F05F9" w:rsidRPr="009F05F9" w:rsidRDefault="009F05F9" w:rsidP="009F05F9">
            <w:pPr>
              <w:tabs>
                <w:tab w:val="center" w:pos="1797"/>
              </w:tabs>
              <w:spacing w:after="113"/>
              <w:ind w:left="0" w:firstLine="0"/>
              <w:rPr>
                <w:rFonts w:ascii="Arial" w:eastAsia="Arial" w:hAnsi="Arial" w:cs="Arial"/>
                <w:lang w:val="en-US"/>
              </w:rPr>
            </w:pPr>
            <w:r w:rsidRPr="009F05F9">
              <w:rPr>
                <w:rFonts w:ascii="Arial" w:eastAsia="Arial" w:hAnsi="Arial" w:cs="Arial"/>
                <w:lang w:val="en-US"/>
              </w:rPr>
              <w:t>Vision: Person Detection</w:t>
            </w:r>
          </w:p>
        </w:tc>
        <w:tc>
          <w:tcPr>
            <w:tcW w:w="40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BD40A" w14:textId="77777777" w:rsidR="009F05F9" w:rsidRPr="009F05F9" w:rsidRDefault="009F05F9" w:rsidP="009F05F9">
            <w:pPr>
              <w:tabs>
                <w:tab w:val="center" w:pos="1797"/>
              </w:tabs>
              <w:spacing w:after="113"/>
              <w:ind w:left="0" w:firstLine="0"/>
              <w:rPr>
                <w:rFonts w:ascii="Arial" w:eastAsia="Arial" w:hAnsi="Arial" w:cs="Arial"/>
                <w:lang w:val="en-US"/>
              </w:rPr>
            </w:pPr>
            <w:r w:rsidRPr="009F05F9">
              <w:rPr>
                <w:rFonts w:ascii="Arial" w:eastAsia="Arial" w:hAnsi="Arial" w:cs="Arial"/>
                <w:lang w:val="en-US"/>
              </w:rPr>
              <w:t>√</w:t>
            </w:r>
          </w:p>
        </w:tc>
      </w:tr>
      <w:tr w:rsidR="009F05F9" w:rsidRPr="009F05F9" w14:paraId="27ABD673" w14:textId="77777777" w:rsidTr="006B3CC3">
        <w:trPr>
          <w:cantSplit/>
        </w:trPr>
        <w:tc>
          <w:tcPr>
            <w:tcW w:w="34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2DB546" w14:textId="0E36B561" w:rsidR="009F05F9" w:rsidRPr="009F05F9" w:rsidRDefault="009F05F9" w:rsidP="009F05F9">
            <w:pPr>
              <w:tabs>
                <w:tab w:val="center" w:pos="1797"/>
              </w:tabs>
              <w:spacing w:after="113"/>
              <w:ind w:left="0" w:firstLine="0"/>
              <w:rPr>
                <w:rFonts w:ascii="Arial" w:eastAsia="Arial" w:hAnsi="Arial" w:cs="Arial"/>
                <w:lang w:val="en-US"/>
              </w:rPr>
            </w:pPr>
            <w:r w:rsidRPr="009F05F9">
              <w:rPr>
                <w:rFonts w:ascii="Arial" w:eastAsia="Arial" w:hAnsi="Arial" w:cs="Arial"/>
                <w:lang w:val="en-US"/>
              </w:rPr>
              <w:t xml:space="preserve">Vision: </w:t>
            </w:r>
            <w:r w:rsidR="00F44C72">
              <w:rPr>
                <w:rFonts w:ascii="Arial" w:eastAsia="Arial" w:hAnsi="Arial" w:cs="Arial"/>
                <w:lang w:val="en-US"/>
              </w:rPr>
              <w:t>Person</w:t>
            </w:r>
            <w:r w:rsidRPr="009F05F9">
              <w:rPr>
                <w:rFonts w:ascii="Arial" w:eastAsia="Arial" w:hAnsi="Arial" w:cs="Arial"/>
                <w:lang w:val="en-US"/>
              </w:rPr>
              <w:t xml:space="preserve"> </w:t>
            </w:r>
            <w:r w:rsidR="00F44C72">
              <w:rPr>
                <w:rFonts w:ascii="Arial" w:eastAsia="Arial" w:hAnsi="Arial" w:cs="Arial"/>
                <w:lang w:val="en-US"/>
              </w:rPr>
              <w:t>Classification</w:t>
            </w:r>
          </w:p>
        </w:tc>
        <w:tc>
          <w:tcPr>
            <w:tcW w:w="40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9030C6" w14:textId="77777777" w:rsidR="009F05F9" w:rsidRPr="009F05F9" w:rsidRDefault="009F05F9" w:rsidP="009F05F9">
            <w:pPr>
              <w:tabs>
                <w:tab w:val="center" w:pos="1797"/>
              </w:tabs>
              <w:spacing w:after="113"/>
              <w:ind w:left="0" w:firstLine="0"/>
              <w:rPr>
                <w:rFonts w:ascii="Arial" w:eastAsia="Arial" w:hAnsi="Arial" w:cs="Arial"/>
                <w:lang w:val="en-US"/>
              </w:rPr>
            </w:pPr>
            <w:r w:rsidRPr="009F05F9">
              <w:rPr>
                <w:rFonts w:ascii="Arial" w:eastAsia="Arial" w:hAnsi="Arial" w:cs="Arial"/>
                <w:lang w:val="en-US"/>
              </w:rPr>
              <w:t>√</w:t>
            </w:r>
          </w:p>
        </w:tc>
      </w:tr>
      <w:tr w:rsidR="009F05F9" w:rsidRPr="009F05F9" w14:paraId="5F4EFBB1" w14:textId="77777777" w:rsidTr="006B3CC3">
        <w:trPr>
          <w:cantSplit/>
        </w:trPr>
        <w:tc>
          <w:tcPr>
            <w:tcW w:w="34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4ECE4D" w14:textId="1DC4A674" w:rsidR="009F05F9" w:rsidRPr="009F05F9" w:rsidRDefault="009F05F9" w:rsidP="009F05F9">
            <w:pPr>
              <w:tabs>
                <w:tab w:val="center" w:pos="1797"/>
              </w:tabs>
              <w:spacing w:after="113"/>
              <w:ind w:left="0" w:firstLine="0"/>
              <w:rPr>
                <w:rFonts w:ascii="Arial" w:eastAsia="Arial" w:hAnsi="Arial" w:cs="Arial"/>
                <w:lang w:val="en-US"/>
              </w:rPr>
            </w:pPr>
            <w:r w:rsidRPr="009F05F9">
              <w:rPr>
                <w:rFonts w:ascii="Arial" w:eastAsia="Arial" w:hAnsi="Arial" w:cs="Arial"/>
                <w:lang w:val="en-US"/>
              </w:rPr>
              <w:t xml:space="preserve">Vision: </w:t>
            </w:r>
            <w:r w:rsidR="00F44C72">
              <w:rPr>
                <w:rFonts w:ascii="Arial" w:eastAsia="Arial" w:hAnsi="Arial" w:cs="Arial"/>
                <w:lang w:val="en-US"/>
              </w:rPr>
              <w:t>Person Pose Detection</w:t>
            </w:r>
          </w:p>
        </w:tc>
        <w:tc>
          <w:tcPr>
            <w:tcW w:w="40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D0F41" w14:textId="2CAB9561" w:rsidR="009F05F9" w:rsidRPr="009F05F9" w:rsidRDefault="00F44C72" w:rsidP="009F05F9">
            <w:pPr>
              <w:tabs>
                <w:tab w:val="center" w:pos="1797"/>
              </w:tabs>
              <w:spacing w:after="113"/>
              <w:ind w:left="0" w:firstLine="0"/>
              <w:rPr>
                <w:rFonts w:ascii="Arial" w:eastAsia="Arial" w:hAnsi="Arial" w:cs="Arial"/>
                <w:lang w:val="en-US"/>
              </w:rPr>
            </w:pPr>
            <w:r w:rsidRPr="009F05F9">
              <w:rPr>
                <w:rFonts w:ascii="Arial" w:eastAsia="Arial" w:hAnsi="Arial" w:cs="Arial"/>
                <w:lang w:val="en-US"/>
              </w:rPr>
              <w:t>√</w:t>
            </w:r>
          </w:p>
        </w:tc>
      </w:tr>
      <w:tr w:rsidR="00F44C72" w:rsidRPr="009F05F9" w14:paraId="202D79C2" w14:textId="77777777" w:rsidTr="006B3CC3">
        <w:trPr>
          <w:cantSplit/>
        </w:trPr>
        <w:tc>
          <w:tcPr>
            <w:tcW w:w="34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BFC0E8" w14:textId="2C903028" w:rsidR="00F44C72" w:rsidRPr="009F05F9" w:rsidRDefault="00F44C72" w:rsidP="009F05F9">
            <w:pPr>
              <w:tabs>
                <w:tab w:val="center" w:pos="1797"/>
              </w:tabs>
              <w:spacing w:after="113"/>
              <w:ind w:left="0" w:firstLine="0"/>
              <w:rPr>
                <w:rFonts w:ascii="Arial" w:eastAsia="Arial" w:hAnsi="Arial" w:cs="Arial"/>
                <w:lang w:val="en-US"/>
              </w:rPr>
            </w:pPr>
            <w:r>
              <w:rPr>
                <w:rFonts w:ascii="Arial" w:eastAsia="Arial" w:hAnsi="Arial" w:cs="Arial"/>
                <w:lang w:val="en-US"/>
              </w:rPr>
              <w:t>Vision: Person Segmentation</w:t>
            </w:r>
          </w:p>
        </w:tc>
        <w:tc>
          <w:tcPr>
            <w:tcW w:w="40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587281" w14:textId="5212E874" w:rsidR="00F44C72" w:rsidRPr="009F05F9" w:rsidRDefault="00F44C72" w:rsidP="009F05F9">
            <w:pPr>
              <w:tabs>
                <w:tab w:val="center" w:pos="1797"/>
              </w:tabs>
              <w:spacing w:after="113"/>
              <w:ind w:left="0" w:firstLine="0"/>
              <w:rPr>
                <w:rFonts w:ascii="Arial" w:eastAsia="Arial" w:hAnsi="Arial" w:cs="Arial"/>
                <w:lang w:val="en-US"/>
              </w:rPr>
            </w:pPr>
            <w:r w:rsidRPr="009F05F9">
              <w:rPr>
                <w:rFonts w:ascii="Arial" w:eastAsia="Arial" w:hAnsi="Arial" w:cs="Arial"/>
                <w:lang w:val="en-US"/>
              </w:rPr>
              <w:t>√</w:t>
            </w:r>
          </w:p>
        </w:tc>
      </w:tr>
      <w:tr w:rsidR="00027694" w:rsidRPr="009F05F9" w14:paraId="185B3836" w14:textId="77777777" w:rsidTr="006B3CC3">
        <w:trPr>
          <w:cantSplit/>
        </w:trPr>
        <w:tc>
          <w:tcPr>
            <w:tcW w:w="34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E45E20" w14:textId="6E19580F" w:rsidR="00027694" w:rsidRPr="009F05F9" w:rsidRDefault="00027694" w:rsidP="009F05F9">
            <w:pPr>
              <w:tabs>
                <w:tab w:val="center" w:pos="1797"/>
              </w:tabs>
              <w:spacing w:after="113"/>
              <w:ind w:left="0" w:firstLine="0"/>
              <w:rPr>
                <w:rFonts w:ascii="Arial" w:eastAsia="Arial" w:hAnsi="Arial" w:cs="Arial"/>
                <w:lang w:val="en-US"/>
              </w:rPr>
            </w:pPr>
            <w:r>
              <w:rPr>
                <w:rFonts w:ascii="Arial" w:eastAsia="Arial" w:hAnsi="Arial" w:cs="Arial"/>
                <w:lang w:val="en-US"/>
              </w:rPr>
              <w:t>Vision: Pre-roll</w:t>
            </w:r>
          </w:p>
        </w:tc>
        <w:tc>
          <w:tcPr>
            <w:tcW w:w="40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FBAE50" w14:textId="71A09A1B" w:rsidR="00027694" w:rsidRPr="009F05F9" w:rsidRDefault="00027694" w:rsidP="009F05F9">
            <w:pPr>
              <w:tabs>
                <w:tab w:val="center" w:pos="1797"/>
              </w:tabs>
              <w:spacing w:after="113"/>
              <w:ind w:left="0" w:firstLine="0"/>
              <w:rPr>
                <w:rFonts w:ascii="Arial" w:eastAsia="Arial" w:hAnsi="Arial" w:cs="Arial"/>
                <w:lang w:val="en-US"/>
              </w:rPr>
            </w:pPr>
            <w:r w:rsidRPr="009F05F9">
              <w:rPr>
                <w:rFonts w:ascii="Arial" w:eastAsia="Arial" w:hAnsi="Arial" w:cs="Arial"/>
                <w:lang w:val="en-US"/>
              </w:rPr>
              <w:t>√</w:t>
            </w:r>
          </w:p>
        </w:tc>
      </w:tr>
      <w:tr w:rsidR="00027694" w:rsidRPr="009F05F9" w14:paraId="3BA41EAE" w14:textId="77777777" w:rsidTr="006B3CC3">
        <w:trPr>
          <w:cantSplit/>
        </w:trPr>
        <w:tc>
          <w:tcPr>
            <w:tcW w:w="34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9CF5EE" w14:textId="4980E87E" w:rsidR="00027694" w:rsidRDefault="00027694" w:rsidP="009F05F9">
            <w:pPr>
              <w:tabs>
                <w:tab w:val="center" w:pos="1797"/>
              </w:tabs>
              <w:spacing w:after="113"/>
              <w:ind w:left="0" w:firstLine="0"/>
              <w:rPr>
                <w:rFonts w:ascii="Arial" w:eastAsia="Arial" w:hAnsi="Arial" w:cs="Arial"/>
                <w:lang w:val="en-US"/>
              </w:rPr>
            </w:pPr>
            <w:r>
              <w:rPr>
                <w:rFonts w:ascii="Arial" w:eastAsia="Arial" w:hAnsi="Arial" w:cs="Arial"/>
                <w:lang w:val="en-US"/>
              </w:rPr>
              <w:t>Audio: PDM to I2S</w:t>
            </w:r>
          </w:p>
        </w:tc>
        <w:tc>
          <w:tcPr>
            <w:tcW w:w="40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938D64" w14:textId="7164118C" w:rsidR="00027694" w:rsidRPr="009F05F9" w:rsidRDefault="00027694" w:rsidP="009F05F9">
            <w:pPr>
              <w:tabs>
                <w:tab w:val="center" w:pos="1797"/>
              </w:tabs>
              <w:spacing w:after="113"/>
              <w:ind w:left="0" w:firstLine="0"/>
              <w:rPr>
                <w:rFonts w:ascii="Arial" w:eastAsia="Arial" w:hAnsi="Arial" w:cs="Arial"/>
                <w:lang w:val="en-US"/>
              </w:rPr>
            </w:pPr>
            <w:r w:rsidRPr="009F05F9">
              <w:rPr>
                <w:rFonts w:ascii="Arial" w:eastAsia="Arial" w:hAnsi="Arial" w:cs="Arial"/>
                <w:lang w:val="en-US"/>
              </w:rPr>
              <w:t>√</w:t>
            </w:r>
          </w:p>
        </w:tc>
      </w:tr>
    </w:tbl>
    <w:p w14:paraId="2480C5BB" w14:textId="77777777" w:rsidR="000731BA" w:rsidRDefault="000731BA" w:rsidP="000731BA">
      <w:pPr>
        <w:pStyle w:val="Heading1"/>
        <w:numPr>
          <w:ilvl w:val="0"/>
          <w:numId w:val="0"/>
        </w:numPr>
        <w:ind w:left="431"/>
      </w:pPr>
    </w:p>
    <w:p w14:paraId="627E26DC" w14:textId="2FC7F14C" w:rsidR="005404AE" w:rsidRPr="005404AE" w:rsidRDefault="00BA45C5" w:rsidP="000828A6">
      <w:pPr>
        <w:pStyle w:val="Heading1"/>
        <w:ind w:left="431" w:hanging="446"/>
      </w:pPr>
      <w:bookmarkStart w:id="17" w:name="_Toc207060085"/>
      <w:r>
        <w:t>Sample Applications</w:t>
      </w:r>
      <w:bookmarkEnd w:id="17"/>
    </w:p>
    <w:tbl>
      <w:tblPr>
        <w:tblW w:w="0" w:type="auto"/>
        <w:tblInd w:w="35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30"/>
        <w:gridCol w:w="3240"/>
      </w:tblGrid>
      <w:tr w:rsidR="00BA45C5" w:rsidRPr="00BA45C5" w14:paraId="39F1B27E" w14:textId="77777777" w:rsidTr="006B3CC3">
        <w:trPr>
          <w:cantSplit/>
        </w:trPr>
        <w:tc>
          <w:tcPr>
            <w:tcW w:w="423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3C72179E" w14:textId="77777777" w:rsidR="00BA45C5" w:rsidRPr="00970A35" w:rsidRDefault="00BA45C5" w:rsidP="00BA45C5">
            <w:pPr>
              <w:rPr>
                <w:b/>
                <w:bCs/>
                <w:lang w:val="en-US"/>
              </w:rPr>
            </w:pPr>
            <w:r w:rsidRPr="00970A35">
              <w:rPr>
                <w:b/>
                <w:bCs/>
                <w:lang w:val="en-US"/>
              </w:rPr>
              <w:t> Example</w:t>
            </w:r>
          </w:p>
        </w:tc>
        <w:tc>
          <w:tcPr>
            <w:tcW w:w="324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0000CE29" w14:textId="1682BA77" w:rsidR="00BA45C5" w:rsidRPr="00970A35" w:rsidRDefault="00BA45C5" w:rsidP="006B3CC3">
            <w:pPr>
              <w:ind w:left="0" w:firstLine="0"/>
              <w:rPr>
                <w:b/>
                <w:bCs/>
                <w:lang w:val="en-US"/>
              </w:rPr>
            </w:pPr>
            <w:r w:rsidRPr="00970A35">
              <w:rPr>
                <w:b/>
                <w:bCs/>
                <w:lang w:val="en-US"/>
              </w:rPr>
              <w:t xml:space="preserve">CM55-B0 w/ Ethos U55 </w:t>
            </w:r>
          </w:p>
        </w:tc>
      </w:tr>
      <w:tr w:rsidR="00F44B11" w:rsidRPr="00BA45C5" w14:paraId="2BE2FED0" w14:textId="77777777" w:rsidTr="006B3CC3">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595D13" w14:textId="77777777" w:rsidR="00F44B11" w:rsidRPr="000731BA" w:rsidRDefault="00F44B11" w:rsidP="00F44B11">
            <w:pPr>
              <w:ind w:left="792" w:firstLine="0"/>
              <w:rPr>
                <w:sz w:val="18"/>
                <w:szCs w:val="18"/>
                <w:lang w:val="en-US"/>
              </w:rPr>
            </w:pPr>
            <w:r w:rsidRPr="000731BA">
              <w:rPr>
                <w:sz w:val="18"/>
                <w:szCs w:val="18"/>
                <w:lang w:val="en-US"/>
              </w:rPr>
              <w:t>Inference - Single SRAM NN Model</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54663C" w14:textId="1D5B0C80" w:rsidR="00F44B11" w:rsidRPr="000731BA" w:rsidRDefault="00F44B11" w:rsidP="00F44B11">
            <w:pPr>
              <w:rPr>
                <w:sz w:val="18"/>
                <w:szCs w:val="18"/>
                <w:lang w:val="en-US"/>
              </w:rPr>
            </w:pPr>
            <w:r w:rsidRPr="000731BA">
              <w:rPr>
                <w:rFonts w:ascii="Arial" w:eastAsia="Arial" w:hAnsi="Arial" w:cs="Arial"/>
                <w:sz w:val="18"/>
                <w:szCs w:val="18"/>
                <w:lang w:val="en-US"/>
              </w:rPr>
              <w:t>√</w:t>
            </w:r>
          </w:p>
        </w:tc>
      </w:tr>
      <w:tr w:rsidR="00F44B11" w:rsidRPr="00BA45C5" w14:paraId="328553EA" w14:textId="77777777" w:rsidTr="006B3CC3">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6446F" w14:textId="77777777" w:rsidR="00F44B11" w:rsidRPr="000731BA" w:rsidRDefault="00F44B11" w:rsidP="00F44B11">
            <w:pPr>
              <w:rPr>
                <w:sz w:val="18"/>
                <w:szCs w:val="18"/>
                <w:lang w:val="en-US"/>
              </w:rPr>
            </w:pPr>
            <w:r w:rsidRPr="000731BA">
              <w:rPr>
                <w:sz w:val="18"/>
                <w:szCs w:val="18"/>
                <w:lang w:val="en-US"/>
              </w:rPr>
              <w:t>Inference - Single Flash NN Model</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C2C1F" w14:textId="25ABB034" w:rsidR="00F44B11" w:rsidRPr="000731BA" w:rsidRDefault="00F44B11" w:rsidP="00F44B11">
            <w:pPr>
              <w:rPr>
                <w:sz w:val="18"/>
                <w:szCs w:val="18"/>
                <w:lang w:val="en-US"/>
              </w:rPr>
            </w:pPr>
            <w:r w:rsidRPr="000731BA">
              <w:rPr>
                <w:rFonts w:ascii="Arial" w:eastAsia="Arial" w:hAnsi="Arial" w:cs="Arial"/>
                <w:sz w:val="18"/>
                <w:szCs w:val="18"/>
                <w:lang w:val="en-US"/>
              </w:rPr>
              <w:t>√</w:t>
            </w:r>
          </w:p>
        </w:tc>
      </w:tr>
      <w:tr w:rsidR="00F44B11" w:rsidRPr="00BA45C5" w14:paraId="0C7B1911" w14:textId="77777777" w:rsidTr="005404AE">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109C1" w14:textId="33EC094C" w:rsidR="00F44B11" w:rsidRPr="000731BA" w:rsidRDefault="00F44B11" w:rsidP="00F44B11">
            <w:pPr>
              <w:rPr>
                <w:sz w:val="18"/>
                <w:szCs w:val="18"/>
                <w:lang w:val="en-US"/>
              </w:rPr>
            </w:pPr>
            <w:r w:rsidRPr="000731BA">
              <w:rPr>
                <w:sz w:val="18"/>
                <w:szCs w:val="18"/>
                <w:lang w:val="en-US"/>
              </w:rPr>
              <w:t>UART Sample Application</w:t>
            </w:r>
            <w:r w:rsidR="00C314EE" w:rsidRPr="000731BA">
              <w:rPr>
                <w:sz w:val="18"/>
                <w:szCs w:val="18"/>
                <w:lang w:val="en-US"/>
              </w:rPr>
              <w:t xml:space="preserve"> with flow control</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101179" w14:textId="7E49646F" w:rsidR="00F44B11" w:rsidRPr="000731BA" w:rsidRDefault="00F44B11" w:rsidP="00F44B11">
            <w:pPr>
              <w:rPr>
                <w:sz w:val="18"/>
                <w:szCs w:val="18"/>
                <w:lang w:val="en-US"/>
              </w:rPr>
            </w:pPr>
            <w:r w:rsidRPr="000731BA">
              <w:rPr>
                <w:rFonts w:ascii="Arial" w:eastAsia="Arial" w:hAnsi="Arial" w:cs="Arial"/>
                <w:sz w:val="18"/>
                <w:szCs w:val="18"/>
                <w:lang w:val="en-US"/>
              </w:rPr>
              <w:t>√</w:t>
            </w:r>
          </w:p>
        </w:tc>
      </w:tr>
      <w:tr w:rsidR="00F44B11" w:rsidRPr="00BA45C5" w14:paraId="47FE9D01" w14:textId="77777777" w:rsidTr="00F44C72">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7D46F0" w14:textId="5D60F5CD" w:rsidR="00F44B11" w:rsidRPr="000731BA" w:rsidRDefault="00F44B11" w:rsidP="00F44B11">
            <w:pPr>
              <w:rPr>
                <w:sz w:val="18"/>
                <w:szCs w:val="18"/>
                <w:lang w:val="en-US"/>
              </w:rPr>
            </w:pPr>
            <w:r w:rsidRPr="000731BA">
              <w:rPr>
                <w:sz w:val="18"/>
                <w:szCs w:val="18"/>
                <w:lang w:val="en-US"/>
              </w:rPr>
              <w:t>I2C Sample Application</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175403" w14:textId="2D18EE0B" w:rsidR="00F44B11" w:rsidRPr="000731BA" w:rsidRDefault="00F44B11" w:rsidP="00F44B11">
            <w:pPr>
              <w:rPr>
                <w:sz w:val="18"/>
                <w:szCs w:val="18"/>
                <w:lang w:val="en-US"/>
              </w:rPr>
            </w:pPr>
            <w:r w:rsidRPr="000731BA">
              <w:rPr>
                <w:rFonts w:ascii="Arial" w:eastAsia="Arial" w:hAnsi="Arial" w:cs="Arial"/>
                <w:sz w:val="18"/>
                <w:szCs w:val="18"/>
                <w:lang w:val="en-US"/>
              </w:rPr>
              <w:t>√</w:t>
            </w:r>
          </w:p>
        </w:tc>
      </w:tr>
      <w:tr w:rsidR="00F44B11" w:rsidRPr="00BA45C5" w14:paraId="3FF623BB" w14:textId="77777777" w:rsidTr="00F44C72">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DA05C2" w14:textId="71B58358" w:rsidR="00F44B11" w:rsidRPr="000731BA" w:rsidRDefault="00F44B11" w:rsidP="00F44B11">
            <w:pPr>
              <w:rPr>
                <w:sz w:val="18"/>
                <w:szCs w:val="18"/>
                <w:lang w:val="en-US"/>
              </w:rPr>
            </w:pPr>
            <w:r w:rsidRPr="000731BA">
              <w:rPr>
                <w:sz w:val="18"/>
                <w:szCs w:val="18"/>
                <w:lang w:val="en-US"/>
              </w:rPr>
              <w:t>PINMUX Sample Application</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1BA784" w14:textId="11017FB2" w:rsidR="00F44B11" w:rsidRPr="000731BA" w:rsidRDefault="00F44B11" w:rsidP="00F44B11">
            <w:pPr>
              <w:rPr>
                <w:sz w:val="18"/>
                <w:szCs w:val="18"/>
                <w:lang w:val="en-US"/>
              </w:rPr>
            </w:pPr>
            <w:r w:rsidRPr="000731BA">
              <w:rPr>
                <w:rFonts w:ascii="Arial" w:eastAsia="Arial" w:hAnsi="Arial" w:cs="Arial"/>
                <w:sz w:val="18"/>
                <w:szCs w:val="18"/>
                <w:lang w:val="en-US"/>
              </w:rPr>
              <w:t>√</w:t>
            </w:r>
          </w:p>
        </w:tc>
      </w:tr>
      <w:tr w:rsidR="00F44B11" w:rsidRPr="00BA45C5" w14:paraId="44188B9E" w14:textId="77777777" w:rsidTr="00F44C72">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C5A04A" w14:textId="2185E0FB" w:rsidR="00F44B11" w:rsidRPr="000731BA" w:rsidRDefault="00F44B11" w:rsidP="00F44B11">
            <w:pPr>
              <w:rPr>
                <w:sz w:val="18"/>
                <w:szCs w:val="18"/>
                <w:lang w:val="en-US"/>
              </w:rPr>
            </w:pPr>
            <w:r w:rsidRPr="000731BA">
              <w:rPr>
                <w:sz w:val="18"/>
                <w:szCs w:val="18"/>
                <w:lang w:val="en-US"/>
              </w:rPr>
              <w:t>GPIO Sample Application</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A31991" w14:textId="631B43D6" w:rsidR="00F44B11" w:rsidRPr="000731BA" w:rsidRDefault="00F44B11" w:rsidP="00F44B11">
            <w:pPr>
              <w:rPr>
                <w:sz w:val="18"/>
                <w:szCs w:val="18"/>
                <w:lang w:val="en-US"/>
              </w:rPr>
            </w:pPr>
            <w:r w:rsidRPr="000731BA">
              <w:rPr>
                <w:rFonts w:ascii="Arial" w:eastAsia="Arial" w:hAnsi="Arial" w:cs="Arial"/>
                <w:sz w:val="18"/>
                <w:szCs w:val="18"/>
                <w:lang w:val="en-US"/>
              </w:rPr>
              <w:t>√</w:t>
            </w:r>
          </w:p>
        </w:tc>
      </w:tr>
      <w:tr w:rsidR="00F44B11" w:rsidRPr="00BA45C5" w14:paraId="32F2AA6D" w14:textId="77777777" w:rsidTr="00F44C72">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B11239" w14:textId="4EBB48D9" w:rsidR="00F44B11" w:rsidRPr="000731BA" w:rsidRDefault="00F44B11" w:rsidP="00F44B11">
            <w:pPr>
              <w:rPr>
                <w:sz w:val="18"/>
                <w:szCs w:val="18"/>
                <w:lang w:val="en-US"/>
              </w:rPr>
            </w:pPr>
            <w:r w:rsidRPr="000731BA">
              <w:rPr>
                <w:sz w:val="18"/>
                <w:szCs w:val="18"/>
                <w:lang w:val="en-US"/>
              </w:rPr>
              <w:t xml:space="preserve">CLK Sample Application </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150F24" w14:textId="2DD2DB3F" w:rsidR="00F44B11" w:rsidRPr="000731BA" w:rsidRDefault="00F44B11" w:rsidP="00F44B11">
            <w:pPr>
              <w:rPr>
                <w:sz w:val="18"/>
                <w:szCs w:val="18"/>
                <w:lang w:val="en-US"/>
              </w:rPr>
            </w:pPr>
            <w:r w:rsidRPr="000731BA">
              <w:rPr>
                <w:rFonts w:ascii="Arial" w:eastAsia="Arial" w:hAnsi="Arial" w:cs="Arial"/>
                <w:sz w:val="18"/>
                <w:szCs w:val="18"/>
                <w:lang w:val="en-US"/>
              </w:rPr>
              <w:t>√</w:t>
            </w:r>
          </w:p>
        </w:tc>
      </w:tr>
      <w:tr w:rsidR="00F44B11" w:rsidRPr="00BA45C5" w14:paraId="4ECBF8EA" w14:textId="77777777" w:rsidTr="00F44C72">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80E2FA" w14:textId="148D9E64" w:rsidR="00F44B11" w:rsidRPr="000731BA" w:rsidRDefault="00F44B11" w:rsidP="00F44B11">
            <w:pPr>
              <w:rPr>
                <w:sz w:val="18"/>
                <w:szCs w:val="18"/>
                <w:lang w:val="en-US"/>
              </w:rPr>
            </w:pPr>
            <w:r w:rsidRPr="000731BA">
              <w:rPr>
                <w:sz w:val="18"/>
                <w:szCs w:val="18"/>
                <w:lang w:val="en-US"/>
              </w:rPr>
              <w:t>SPI Sample Application</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906052" w14:textId="78CD16E9" w:rsidR="00F44B11" w:rsidRPr="000731BA" w:rsidRDefault="00F44B11" w:rsidP="00F44B11">
            <w:pPr>
              <w:rPr>
                <w:sz w:val="18"/>
                <w:szCs w:val="18"/>
                <w:lang w:val="en-US"/>
              </w:rPr>
            </w:pPr>
            <w:r w:rsidRPr="000731BA">
              <w:rPr>
                <w:rFonts w:ascii="Arial" w:eastAsia="Arial" w:hAnsi="Arial" w:cs="Arial"/>
                <w:sz w:val="18"/>
                <w:szCs w:val="18"/>
                <w:lang w:val="en-US"/>
              </w:rPr>
              <w:t>√</w:t>
            </w:r>
          </w:p>
        </w:tc>
      </w:tr>
      <w:tr w:rsidR="00F44B11" w:rsidRPr="00BA45C5" w14:paraId="2FE46728" w14:textId="77777777" w:rsidTr="006B3CC3">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89371C" w14:textId="6231AA40" w:rsidR="00F44B11" w:rsidRPr="000731BA" w:rsidRDefault="00F44B11" w:rsidP="00F44B11">
            <w:pPr>
              <w:rPr>
                <w:sz w:val="18"/>
                <w:szCs w:val="18"/>
                <w:lang w:val="en-US"/>
              </w:rPr>
            </w:pPr>
            <w:r w:rsidRPr="000731BA">
              <w:rPr>
                <w:sz w:val="18"/>
                <w:szCs w:val="18"/>
                <w:lang w:val="en-US"/>
              </w:rPr>
              <w:t>SDIO Sample Application</w:t>
            </w:r>
            <w:r w:rsidR="00326430" w:rsidRPr="000731BA">
              <w:rPr>
                <w:sz w:val="18"/>
                <w:szCs w:val="18"/>
                <w:lang w:val="en-US"/>
              </w:rPr>
              <w:t xml:space="preserve"> (</w:t>
            </w:r>
            <w:r w:rsidR="00326430" w:rsidRPr="000731BA">
              <w:rPr>
                <w:rFonts w:ascii="Arial" w:eastAsia="Arial" w:hAnsi="Arial" w:cs="Arial"/>
                <w:sz w:val="18"/>
                <w:szCs w:val="18"/>
                <w:lang w:val="en-US"/>
              </w:rPr>
              <w:t>SDCARD &amp; SDIO devices)</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141E8A" w14:textId="7F64C44E" w:rsidR="00F44B11" w:rsidRPr="000731BA" w:rsidRDefault="00F44B11" w:rsidP="00F44B11">
            <w:pPr>
              <w:rPr>
                <w:sz w:val="18"/>
                <w:szCs w:val="18"/>
                <w:lang w:val="en-US"/>
              </w:rPr>
            </w:pPr>
            <w:r w:rsidRPr="000731BA">
              <w:rPr>
                <w:rFonts w:ascii="Arial" w:eastAsia="Arial" w:hAnsi="Arial" w:cs="Arial"/>
                <w:sz w:val="18"/>
                <w:szCs w:val="18"/>
                <w:lang w:val="en-US"/>
              </w:rPr>
              <w:t>√</w:t>
            </w:r>
            <w:r w:rsidR="005E50EE" w:rsidRPr="000731BA">
              <w:rPr>
                <w:rFonts w:ascii="Arial" w:eastAsia="Arial" w:hAnsi="Arial" w:cs="Arial"/>
                <w:sz w:val="18"/>
                <w:szCs w:val="18"/>
                <w:lang w:val="en-US"/>
              </w:rPr>
              <w:t xml:space="preserve"> </w:t>
            </w:r>
          </w:p>
        </w:tc>
      </w:tr>
      <w:tr w:rsidR="00F44B11" w:rsidRPr="00BA45C5" w14:paraId="3F54C266" w14:textId="77777777" w:rsidTr="006B3CC3">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7EF774" w14:textId="0CE0D504" w:rsidR="00F44B11" w:rsidRPr="000731BA" w:rsidRDefault="00F44B11" w:rsidP="00F44B11">
            <w:pPr>
              <w:rPr>
                <w:sz w:val="18"/>
                <w:szCs w:val="18"/>
                <w:lang w:val="en-US"/>
              </w:rPr>
            </w:pPr>
            <w:r w:rsidRPr="000731BA">
              <w:rPr>
                <w:sz w:val="18"/>
                <w:szCs w:val="18"/>
                <w:lang w:val="en-US"/>
              </w:rPr>
              <w:t>FATFS Sample Application</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E7D7F6" w14:textId="09C8E3C9" w:rsidR="00F44B11" w:rsidRPr="000731BA" w:rsidRDefault="00F44B11" w:rsidP="00F44B11">
            <w:pPr>
              <w:rPr>
                <w:sz w:val="18"/>
                <w:szCs w:val="18"/>
                <w:lang w:val="en-US"/>
              </w:rPr>
            </w:pPr>
            <w:r w:rsidRPr="000731BA">
              <w:rPr>
                <w:rFonts w:ascii="Arial" w:eastAsia="Arial" w:hAnsi="Arial" w:cs="Arial"/>
                <w:sz w:val="18"/>
                <w:szCs w:val="18"/>
                <w:lang w:val="en-US"/>
              </w:rPr>
              <w:t>√</w:t>
            </w:r>
          </w:p>
        </w:tc>
      </w:tr>
      <w:tr w:rsidR="00D427C6" w:rsidRPr="00BA45C5" w14:paraId="195C3C19" w14:textId="77777777" w:rsidTr="006B3CC3">
        <w:trPr>
          <w:cantSplit/>
        </w:trPr>
        <w:tc>
          <w:tcPr>
            <w:tcW w:w="42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03DC43" w14:textId="69A3F2CA" w:rsidR="00D427C6" w:rsidRPr="000731BA" w:rsidRDefault="00D427C6" w:rsidP="00F44B11">
            <w:pPr>
              <w:rPr>
                <w:sz w:val="18"/>
                <w:szCs w:val="18"/>
                <w:lang w:val="en-US"/>
              </w:rPr>
            </w:pPr>
            <w:r w:rsidRPr="000731BA">
              <w:rPr>
                <w:sz w:val="18"/>
                <w:szCs w:val="18"/>
                <w:lang w:val="en-US"/>
              </w:rPr>
              <w:t xml:space="preserve">DMA </w:t>
            </w:r>
            <w:r w:rsidR="00DA5324" w:rsidRPr="000731BA">
              <w:rPr>
                <w:sz w:val="18"/>
                <w:szCs w:val="18"/>
                <w:lang w:val="en-US"/>
              </w:rPr>
              <w:t>M</w:t>
            </w:r>
            <w:r w:rsidRPr="000731BA">
              <w:rPr>
                <w:sz w:val="18"/>
                <w:szCs w:val="18"/>
                <w:lang w:val="en-US"/>
              </w:rPr>
              <w:t xml:space="preserve">emory to </w:t>
            </w:r>
            <w:r w:rsidR="00DA5324" w:rsidRPr="000731BA">
              <w:rPr>
                <w:sz w:val="18"/>
                <w:szCs w:val="18"/>
                <w:lang w:val="en-US"/>
              </w:rPr>
              <w:t>M</w:t>
            </w:r>
            <w:r w:rsidRPr="000731BA">
              <w:rPr>
                <w:sz w:val="18"/>
                <w:szCs w:val="18"/>
                <w:lang w:val="en-US"/>
              </w:rPr>
              <w:t>emory Sample Application</w:t>
            </w:r>
          </w:p>
        </w:tc>
        <w:tc>
          <w:tcPr>
            <w:tcW w:w="32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25E8AF" w14:textId="4D6E2D7A" w:rsidR="00D427C6" w:rsidRPr="000731BA" w:rsidRDefault="00D427C6" w:rsidP="00F44B11">
            <w:pPr>
              <w:rPr>
                <w:rFonts w:ascii="Arial" w:eastAsia="Arial" w:hAnsi="Arial" w:cs="Arial"/>
                <w:sz w:val="18"/>
                <w:szCs w:val="18"/>
                <w:lang w:val="en-US"/>
              </w:rPr>
            </w:pPr>
            <w:r w:rsidRPr="000731BA">
              <w:rPr>
                <w:rFonts w:ascii="Arial" w:eastAsia="Arial" w:hAnsi="Arial" w:cs="Arial"/>
                <w:sz w:val="18"/>
                <w:szCs w:val="18"/>
                <w:lang w:val="en-US"/>
              </w:rPr>
              <w:t>√</w:t>
            </w:r>
          </w:p>
        </w:tc>
      </w:tr>
    </w:tbl>
    <w:p w14:paraId="2DE78F92" w14:textId="1250780F" w:rsidR="00F54E8B" w:rsidRPr="00F54E8B" w:rsidRDefault="00F54E8B" w:rsidP="00F54E8B">
      <w:pPr>
        <w:ind w:left="0" w:firstLine="0"/>
      </w:pPr>
      <w:r>
        <w:lastRenderedPageBreak/>
        <w:t xml:space="preserve">        </w:t>
      </w:r>
    </w:p>
    <w:p w14:paraId="076FEED9" w14:textId="77777777" w:rsidR="00BA45C5" w:rsidRDefault="00BA45C5" w:rsidP="00BA45C5">
      <w:pPr>
        <w:pStyle w:val="Heading1"/>
        <w:numPr>
          <w:ilvl w:val="0"/>
          <w:numId w:val="0"/>
        </w:numPr>
        <w:ind w:left="431"/>
      </w:pPr>
    </w:p>
    <w:p w14:paraId="13A39F6D" w14:textId="6C2ABCEB" w:rsidR="00CE6632" w:rsidRDefault="00BA45C5" w:rsidP="00BA45C5">
      <w:pPr>
        <w:pStyle w:val="Heading1"/>
        <w:ind w:left="431" w:hanging="446"/>
      </w:pPr>
      <w:bookmarkStart w:id="18" w:name="_Toc207060086"/>
      <w:r>
        <w:t>Supported Sensors and Configuration</w:t>
      </w:r>
      <w:bookmarkEnd w:id="18"/>
    </w:p>
    <w:p w14:paraId="34B876F3" w14:textId="77777777" w:rsidR="00BA45C5" w:rsidRPr="00BA45C5" w:rsidRDefault="00BA45C5" w:rsidP="00BA45C5"/>
    <w:tbl>
      <w:tblPr>
        <w:tblW w:w="0" w:type="auto"/>
        <w:tblInd w:w="172"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080"/>
        <w:gridCol w:w="4320"/>
        <w:gridCol w:w="2108"/>
        <w:gridCol w:w="2076"/>
      </w:tblGrid>
      <w:tr w:rsidR="00261ECC" w:rsidRPr="00BA45C5" w14:paraId="428DEAF8" w14:textId="77777777" w:rsidTr="006B3CC3">
        <w:trPr>
          <w:trHeight w:val="642"/>
        </w:trPr>
        <w:tc>
          <w:tcPr>
            <w:tcW w:w="108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411C1C54" w14:textId="3B9E5610" w:rsidR="00BA45C5" w:rsidRPr="00BA45C5" w:rsidRDefault="00261ECC" w:rsidP="00261ECC">
            <w:pPr>
              <w:ind w:left="0" w:firstLine="0"/>
              <w:rPr>
                <w:b/>
                <w:bCs/>
                <w:lang w:val="en-US"/>
              </w:rPr>
            </w:pPr>
            <w:r w:rsidRPr="00261ECC">
              <w:rPr>
                <w:b/>
                <w:bCs/>
                <w:lang w:val="en-US"/>
              </w:rPr>
              <w:t>Sensor</w:t>
            </w:r>
          </w:p>
        </w:tc>
        <w:tc>
          <w:tcPr>
            <w:tcW w:w="4320"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6E77887F" w14:textId="77777777" w:rsidR="00BA45C5" w:rsidRPr="00BA45C5" w:rsidRDefault="00BA45C5" w:rsidP="00BA45C5">
            <w:pPr>
              <w:rPr>
                <w:b/>
                <w:bCs/>
                <w:lang w:val="en-US"/>
              </w:rPr>
            </w:pPr>
            <w:r w:rsidRPr="00BA45C5">
              <w:rPr>
                <w:b/>
                <w:bCs/>
                <w:lang w:val="en-US"/>
              </w:rPr>
              <w:t>CSI configuration</w:t>
            </w:r>
          </w:p>
        </w:tc>
        <w:tc>
          <w:tcPr>
            <w:tcW w:w="2108"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7ABC6300" w14:textId="77777777" w:rsidR="00BA45C5" w:rsidRPr="00BA45C5" w:rsidRDefault="00BA45C5" w:rsidP="00CB65BC">
            <w:pPr>
              <w:rPr>
                <w:b/>
                <w:bCs/>
                <w:lang w:val="en-US"/>
              </w:rPr>
            </w:pPr>
            <w:r w:rsidRPr="00BA45C5">
              <w:rPr>
                <w:b/>
                <w:bCs/>
                <w:lang w:val="en-US"/>
              </w:rPr>
              <w:t>Parallel Configuration</w:t>
            </w:r>
          </w:p>
        </w:tc>
        <w:tc>
          <w:tcPr>
            <w:tcW w:w="2076" w:type="dxa"/>
            <w:tcBorders>
              <w:top w:val="single" w:sz="6" w:space="0" w:color="auto"/>
              <w:left w:val="single" w:sz="6" w:space="0" w:color="auto"/>
              <w:bottom w:val="single" w:sz="6" w:space="0" w:color="auto"/>
              <w:right w:val="single" w:sz="6" w:space="0" w:color="auto"/>
            </w:tcBorders>
            <w:shd w:val="clear" w:color="auto" w:fill="E8E8E8" w:themeFill="background2"/>
            <w:tcMar>
              <w:top w:w="75" w:type="dxa"/>
              <w:left w:w="75" w:type="dxa"/>
              <w:bottom w:w="75" w:type="dxa"/>
              <w:right w:w="75" w:type="dxa"/>
            </w:tcMar>
            <w:vAlign w:val="center"/>
            <w:hideMark/>
          </w:tcPr>
          <w:p w14:paraId="282EE260" w14:textId="77777777" w:rsidR="00BA45C5" w:rsidRPr="00BA45C5" w:rsidRDefault="00BA45C5" w:rsidP="00261ECC">
            <w:pPr>
              <w:ind w:left="0" w:firstLine="0"/>
              <w:rPr>
                <w:b/>
                <w:bCs/>
                <w:lang w:val="en-US"/>
              </w:rPr>
            </w:pPr>
            <w:r w:rsidRPr="00BA45C5">
              <w:rPr>
                <w:b/>
                <w:bCs/>
                <w:lang w:val="en-US"/>
              </w:rPr>
              <w:t>Serial</w:t>
            </w:r>
          </w:p>
          <w:p w14:paraId="29AF3B97" w14:textId="77777777" w:rsidR="00BA45C5" w:rsidRPr="00BA45C5" w:rsidRDefault="00BA45C5" w:rsidP="00261ECC">
            <w:pPr>
              <w:ind w:left="0" w:firstLine="0"/>
              <w:rPr>
                <w:b/>
                <w:bCs/>
                <w:lang w:val="en-US"/>
              </w:rPr>
            </w:pPr>
            <w:r w:rsidRPr="00BA45C5">
              <w:rPr>
                <w:b/>
                <w:bCs/>
                <w:lang w:val="en-US"/>
              </w:rPr>
              <w:t>Configuration</w:t>
            </w:r>
          </w:p>
        </w:tc>
      </w:tr>
      <w:tr w:rsidR="00261ECC" w:rsidRPr="00BA45C5" w14:paraId="71BCC2B3" w14:textId="77777777" w:rsidTr="00261ECC">
        <w:trPr>
          <w:cantSplit/>
        </w:trPr>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C0123" w14:textId="73BE182F" w:rsidR="00BA45C5" w:rsidRPr="00BA45C5" w:rsidRDefault="00BA45C5" w:rsidP="006B3CC3">
            <w:pPr>
              <w:ind w:left="0" w:firstLine="0"/>
              <w:jc w:val="center"/>
              <w:rPr>
                <w:lang w:val="en-US"/>
              </w:rPr>
            </w:pPr>
            <w:r w:rsidRPr="00BA45C5">
              <w:rPr>
                <w:lang w:val="en-US"/>
              </w:rPr>
              <w:t>OV2C</w:t>
            </w: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47BC7" w14:textId="77777777" w:rsidR="00BA45C5" w:rsidRPr="00BA45C5" w:rsidRDefault="00BA45C5" w:rsidP="00BA45C5">
            <w:pPr>
              <w:numPr>
                <w:ilvl w:val="0"/>
                <w:numId w:val="27"/>
              </w:numPr>
              <w:rPr>
                <w:lang w:val="en-US"/>
              </w:rPr>
            </w:pPr>
            <w:r w:rsidRPr="00BA45C5">
              <w:rPr>
                <w:lang w:val="en-US"/>
              </w:rPr>
              <w:t>SDR: 480x270 3FPS 160Mbps per lane, lane count = 1</w:t>
            </w:r>
          </w:p>
          <w:p w14:paraId="3F25044B" w14:textId="3CF92F7D" w:rsidR="00BA45C5" w:rsidRPr="00BA45C5" w:rsidRDefault="00BA45C5" w:rsidP="00BA45C5">
            <w:pPr>
              <w:numPr>
                <w:ilvl w:val="0"/>
                <w:numId w:val="27"/>
              </w:numPr>
              <w:rPr>
                <w:lang w:val="en-US"/>
              </w:rPr>
            </w:pPr>
            <w:r w:rsidRPr="00BA45C5">
              <w:rPr>
                <w:lang w:val="en-US"/>
              </w:rPr>
              <w:t>SDR: 1920x1080 60FPS 1.5Gbps per lane</w:t>
            </w:r>
            <w:r w:rsidR="002A7DF7">
              <w:rPr>
                <w:lang w:val="en-US"/>
              </w:rPr>
              <w:t>,</w:t>
            </w:r>
            <w:r>
              <w:rPr>
                <w:lang w:val="en-US"/>
              </w:rPr>
              <w:t xml:space="preserve"> </w:t>
            </w:r>
            <w:r w:rsidRPr="00BA45C5">
              <w:rPr>
                <w:lang w:val="en-US"/>
              </w:rPr>
              <w:t>lane count = 1</w:t>
            </w:r>
          </w:p>
        </w:tc>
        <w:tc>
          <w:tcPr>
            <w:tcW w:w="2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27835" w14:textId="77777777" w:rsidR="00BA45C5" w:rsidRPr="00BA45C5" w:rsidRDefault="00BA45C5" w:rsidP="00BA45C5">
            <w:pPr>
              <w:rPr>
                <w:lang w:val="en-US"/>
              </w:rPr>
            </w:pPr>
          </w:p>
        </w:tc>
        <w:tc>
          <w:tcPr>
            <w:tcW w:w="20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A3D41" w14:textId="2E3803D3" w:rsidR="00BA45C5" w:rsidRPr="00BA45C5" w:rsidRDefault="00BA45C5" w:rsidP="00CB65BC">
            <w:pPr>
              <w:ind w:left="0" w:firstLine="0"/>
              <w:rPr>
                <w:lang w:val="en-US"/>
              </w:rPr>
            </w:pPr>
          </w:p>
        </w:tc>
      </w:tr>
      <w:tr w:rsidR="00261ECC" w:rsidRPr="00BA45C5" w14:paraId="6AD3B1EA" w14:textId="77777777" w:rsidTr="00261ECC">
        <w:trPr>
          <w:cantSplit/>
        </w:trPr>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62FEE" w14:textId="77777777" w:rsidR="00BA45C5" w:rsidRPr="00BA45C5" w:rsidRDefault="00BA45C5" w:rsidP="006B3CC3">
            <w:pPr>
              <w:ind w:left="0" w:firstLine="0"/>
              <w:jc w:val="center"/>
              <w:rPr>
                <w:lang w:val="en-US"/>
              </w:rPr>
            </w:pPr>
            <w:r w:rsidRPr="00BA45C5">
              <w:rPr>
                <w:lang w:val="en-US"/>
              </w:rPr>
              <w:t>OV5647</w:t>
            </w: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C50405" w14:textId="0E512D90" w:rsidR="00BA45C5" w:rsidRPr="00BA45C5" w:rsidRDefault="00BA45C5" w:rsidP="00BA45C5">
            <w:pPr>
              <w:numPr>
                <w:ilvl w:val="0"/>
                <w:numId w:val="28"/>
              </w:numPr>
              <w:rPr>
                <w:lang w:val="en-US"/>
              </w:rPr>
            </w:pPr>
            <w:r w:rsidRPr="00BA45C5">
              <w:rPr>
                <w:lang w:val="en-US"/>
              </w:rPr>
              <w:t>SDR: 480x270 30FPS 280Mbps per lane</w:t>
            </w:r>
            <w:r w:rsidR="002A7DF7">
              <w:rPr>
                <w:lang w:val="en-US"/>
              </w:rPr>
              <w:t>,</w:t>
            </w:r>
            <w:r>
              <w:rPr>
                <w:lang w:val="en-US"/>
              </w:rPr>
              <w:t xml:space="preserve"> </w:t>
            </w:r>
            <w:r w:rsidRPr="00BA45C5">
              <w:rPr>
                <w:lang w:val="en-US"/>
              </w:rPr>
              <w:t>lane count = 2</w:t>
            </w:r>
          </w:p>
          <w:p w14:paraId="5C383657" w14:textId="3E9FAA33" w:rsidR="00BA45C5" w:rsidRPr="00BA45C5" w:rsidRDefault="00BA45C5" w:rsidP="00BA45C5">
            <w:pPr>
              <w:numPr>
                <w:ilvl w:val="0"/>
                <w:numId w:val="29"/>
              </w:numPr>
              <w:rPr>
                <w:lang w:val="en-US"/>
              </w:rPr>
            </w:pPr>
            <w:r w:rsidRPr="00BA45C5">
              <w:rPr>
                <w:lang w:val="en-US"/>
              </w:rPr>
              <w:t>SDR: 640x480 60FPS 280Mbps per lane</w:t>
            </w:r>
            <w:r w:rsidR="002A7DF7">
              <w:rPr>
                <w:lang w:val="en-US"/>
              </w:rPr>
              <w:t>,</w:t>
            </w:r>
            <w:r w:rsidRPr="00BA45C5">
              <w:rPr>
                <w:lang w:val="en-US"/>
              </w:rPr>
              <w:t xml:space="preserve"> lane count = 2</w:t>
            </w:r>
          </w:p>
        </w:tc>
        <w:tc>
          <w:tcPr>
            <w:tcW w:w="2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991A0" w14:textId="77777777" w:rsidR="00BA45C5" w:rsidRPr="00BA45C5" w:rsidRDefault="00BA45C5" w:rsidP="00BA45C5">
            <w:pPr>
              <w:rPr>
                <w:lang w:val="en-US"/>
              </w:rPr>
            </w:pPr>
          </w:p>
        </w:tc>
        <w:tc>
          <w:tcPr>
            <w:tcW w:w="20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4A826" w14:textId="77777777" w:rsidR="00BA45C5" w:rsidRPr="00BA45C5" w:rsidRDefault="00BA45C5" w:rsidP="00BA45C5">
            <w:pPr>
              <w:rPr>
                <w:lang w:val="en-US"/>
              </w:rPr>
            </w:pPr>
          </w:p>
        </w:tc>
      </w:tr>
      <w:tr w:rsidR="009B3024" w:rsidRPr="00BA45C5" w14:paraId="5EAFB188" w14:textId="77777777" w:rsidTr="00261ECC">
        <w:trPr>
          <w:cantSplit/>
        </w:trPr>
        <w:tc>
          <w:tcPr>
            <w:tcW w:w="10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190F02" w14:textId="1F488872" w:rsidR="009B3024" w:rsidRPr="00BA45C5" w:rsidRDefault="009B3024" w:rsidP="009B3024">
            <w:pPr>
              <w:ind w:left="0" w:firstLine="0"/>
              <w:jc w:val="center"/>
              <w:rPr>
                <w:lang w:val="en-US"/>
              </w:rPr>
            </w:pPr>
            <w:r>
              <w:rPr>
                <w:lang w:val="en-US"/>
              </w:rPr>
              <w:t>K351</w:t>
            </w: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618137" w14:textId="5907CF42" w:rsidR="009B3024" w:rsidRPr="00BA45C5" w:rsidRDefault="009B3024" w:rsidP="009B3024">
            <w:pPr>
              <w:ind w:left="720" w:firstLine="0"/>
              <w:rPr>
                <w:lang w:val="en-US"/>
              </w:rPr>
            </w:pPr>
            <w:r w:rsidRPr="00BA45C5">
              <w:rPr>
                <w:lang w:val="en-US"/>
              </w:rPr>
              <w:t xml:space="preserve">SDR: </w:t>
            </w:r>
            <w:r>
              <w:rPr>
                <w:lang w:val="en-US"/>
              </w:rPr>
              <w:t xml:space="preserve"> Serial Camera 500x500</w:t>
            </w:r>
            <w:r w:rsidRPr="00BA45C5">
              <w:rPr>
                <w:lang w:val="en-US"/>
              </w:rPr>
              <w:t xml:space="preserve"> </w:t>
            </w:r>
            <w:r>
              <w:rPr>
                <w:lang w:val="en-US"/>
              </w:rPr>
              <w:t>4</w:t>
            </w:r>
            <w:r w:rsidRPr="00BA45C5">
              <w:rPr>
                <w:lang w:val="en-US"/>
              </w:rPr>
              <w:t xml:space="preserve">FPS </w:t>
            </w:r>
          </w:p>
        </w:tc>
        <w:tc>
          <w:tcPr>
            <w:tcW w:w="2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A6EB62" w14:textId="77777777" w:rsidR="009B3024" w:rsidRPr="00BA45C5" w:rsidRDefault="009B3024" w:rsidP="009B3024">
            <w:pPr>
              <w:rPr>
                <w:lang w:val="en-US"/>
              </w:rPr>
            </w:pPr>
          </w:p>
        </w:tc>
        <w:tc>
          <w:tcPr>
            <w:tcW w:w="20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A0BE42" w14:textId="77777777" w:rsidR="009B3024" w:rsidRPr="00BA45C5" w:rsidRDefault="009B3024" w:rsidP="009B3024">
            <w:pPr>
              <w:rPr>
                <w:lang w:val="en-US"/>
              </w:rPr>
            </w:pPr>
          </w:p>
        </w:tc>
      </w:tr>
    </w:tbl>
    <w:p w14:paraId="0727CCE7" w14:textId="7A69DB83" w:rsidR="00CE6632" w:rsidRDefault="00CE6632">
      <w:pPr>
        <w:spacing w:after="102" w:line="259" w:lineRule="auto"/>
        <w:ind w:left="0" w:firstLine="0"/>
      </w:pPr>
    </w:p>
    <w:p w14:paraId="2F33D142" w14:textId="77777777" w:rsidR="00BA45C5" w:rsidRDefault="00BA45C5">
      <w:pPr>
        <w:spacing w:after="102" w:line="259" w:lineRule="auto"/>
        <w:ind w:left="0" w:firstLine="0"/>
      </w:pPr>
    </w:p>
    <w:p w14:paraId="0FA1A652" w14:textId="77777777" w:rsidR="00BA45C5" w:rsidRDefault="00BA45C5">
      <w:pPr>
        <w:spacing w:after="102" w:line="259" w:lineRule="auto"/>
        <w:ind w:left="0" w:firstLine="0"/>
      </w:pPr>
    </w:p>
    <w:p w14:paraId="5BA4D6A5" w14:textId="341EBAE3" w:rsidR="00BA45C5" w:rsidRDefault="00BA45C5">
      <w:pPr>
        <w:pStyle w:val="Heading1"/>
        <w:ind w:left="431" w:hanging="446"/>
      </w:pPr>
      <w:bookmarkStart w:id="19" w:name="_Toc207060087"/>
      <w:r>
        <w:t>Supported Flash List</w:t>
      </w:r>
      <w:bookmarkEnd w:id="19"/>
    </w:p>
    <w:p w14:paraId="32BD177A" w14:textId="77777777" w:rsidR="00261ECC" w:rsidRPr="00261ECC" w:rsidRDefault="00261ECC" w:rsidP="00261ECC"/>
    <w:tbl>
      <w:tblPr>
        <w:tblW w:w="9349" w:type="dxa"/>
        <w:tblInd w:w="6" w:type="dxa"/>
        <w:tblCellMar>
          <w:top w:w="130" w:type="dxa"/>
          <w:left w:w="115" w:type="dxa"/>
          <w:right w:w="115" w:type="dxa"/>
        </w:tblCellMar>
        <w:tblLook w:val="04A0" w:firstRow="1" w:lastRow="0" w:firstColumn="1" w:lastColumn="0" w:noHBand="0" w:noVBand="1"/>
      </w:tblPr>
      <w:tblGrid>
        <w:gridCol w:w="4259"/>
        <w:gridCol w:w="5090"/>
      </w:tblGrid>
      <w:tr w:rsidR="00BA45C5" w:rsidRPr="00BA45C5" w14:paraId="0DD66BC4" w14:textId="77777777" w:rsidTr="006B3CC3">
        <w:trPr>
          <w:trHeight w:val="382"/>
        </w:trPr>
        <w:tc>
          <w:tcPr>
            <w:tcW w:w="4259" w:type="dxa"/>
            <w:tcBorders>
              <w:top w:val="single" w:sz="4" w:space="0" w:color="000000"/>
              <w:left w:val="single" w:sz="4" w:space="0" w:color="000000"/>
              <w:bottom w:val="single" w:sz="4" w:space="0" w:color="000000"/>
              <w:right w:val="single" w:sz="4" w:space="0" w:color="000000"/>
            </w:tcBorders>
            <w:shd w:val="clear" w:color="auto" w:fill="E8E8E8" w:themeFill="background2"/>
            <w:hideMark/>
          </w:tcPr>
          <w:p w14:paraId="28BDDC56" w14:textId="1EB1154E" w:rsidR="00BA45C5" w:rsidRPr="00BA45C5" w:rsidRDefault="00BA45C5" w:rsidP="00BA45C5">
            <w:r>
              <w:t>Vendor</w:t>
            </w:r>
            <w:r w:rsidRPr="00BA45C5">
              <w:t xml:space="preserve"> </w:t>
            </w:r>
          </w:p>
        </w:tc>
        <w:tc>
          <w:tcPr>
            <w:tcW w:w="5090" w:type="dxa"/>
            <w:tcBorders>
              <w:top w:val="single" w:sz="4" w:space="0" w:color="000000"/>
              <w:left w:val="single" w:sz="4" w:space="0" w:color="000000"/>
              <w:bottom w:val="single" w:sz="4" w:space="0" w:color="000000"/>
              <w:right w:val="single" w:sz="4" w:space="0" w:color="000000"/>
            </w:tcBorders>
            <w:shd w:val="clear" w:color="auto" w:fill="E8E8E8" w:themeFill="background2"/>
            <w:hideMark/>
          </w:tcPr>
          <w:p w14:paraId="16BA8D96" w14:textId="63118B77" w:rsidR="00BA45C5" w:rsidRPr="00BA45C5" w:rsidRDefault="00BA45C5" w:rsidP="00BA45C5">
            <w:r>
              <w:t>Flash Part Number</w:t>
            </w:r>
          </w:p>
        </w:tc>
      </w:tr>
      <w:tr w:rsidR="00BA45C5" w:rsidRPr="00BA45C5" w14:paraId="6D4B0B7E" w14:textId="77777777" w:rsidTr="00BA45C5">
        <w:trPr>
          <w:trHeight w:val="385"/>
        </w:trPr>
        <w:tc>
          <w:tcPr>
            <w:tcW w:w="4259" w:type="dxa"/>
            <w:tcBorders>
              <w:top w:val="single" w:sz="4" w:space="0" w:color="000000"/>
              <w:left w:val="single" w:sz="4" w:space="0" w:color="000000"/>
              <w:bottom w:val="single" w:sz="4" w:space="0" w:color="000000"/>
              <w:right w:val="single" w:sz="4" w:space="0" w:color="000000"/>
            </w:tcBorders>
          </w:tcPr>
          <w:p w14:paraId="75F1017C" w14:textId="5E5DA622" w:rsidR="00BA45C5" w:rsidRPr="00BA45C5" w:rsidRDefault="00BA45C5" w:rsidP="00BA45C5">
            <w:proofErr w:type="spellStart"/>
            <w:r w:rsidRPr="00354DC5">
              <w:rPr>
                <w:lang w:val="en-US"/>
              </w:rPr>
              <w:t>Macronix</w:t>
            </w:r>
            <w:proofErr w:type="spellEnd"/>
          </w:p>
        </w:tc>
        <w:tc>
          <w:tcPr>
            <w:tcW w:w="5090" w:type="dxa"/>
            <w:tcBorders>
              <w:top w:val="single" w:sz="4" w:space="0" w:color="000000"/>
              <w:left w:val="single" w:sz="4" w:space="0" w:color="000000"/>
              <w:bottom w:val="single" w:sz="4" w:space="0" w:color="000000"/>
              <w:right w:val="single" w:sz="4" w:space="0" w:color="000000"/>
            </w:tcBorders>
          </w:tcPr>
          <w:p w14:paraId="39D2F699" w14:textId="6689CD1F" w:rsidR="00BA45C5" w:rsidRPr="00BA45C5" w:rsidRDefault="00BA45C5" w:rsidP="00BA45C5">
            <w:r w:rsidRPr="00BA45C5">
              <w:rPr>
                <w:lang w:val="en-US"/>
              </w:rPr>
              <w:t>MX25U12843G</w:t>
            </w:r>
          </w:p>
        </w:tc>
      </w:tr>
      <w:tr w:rsidR="00BA45C5" w:rsidRPr="00BA45C5" w14:paraId="20C0F0A1" w14:textId="77777777" w:rsidTr="00BA45C5">
        <w:trPr>
          <w:trHeight w:val="384"/>
        </w:trPr>
        <w:tc>
          <w:tcPr>
            <w:tcW w:w="4259" w:type="dxa"/>
            <w:tcBorders>
              <w:top w:val="single" w:sz="4" w:space="0" w:color="000000"/>
              <w:left w:val="single" w:sz="4" w:space="0" w:color="000000"/>
              <w:bottom w:val="single" w:sz="4" w:space="0" w:color="000000"/>
              <w:right w:val="single" w:sz="4" w:space="0" w:color="000000"/>
            </w:tcBorders>
          </w:tcPr>
          <w:p w14:paraId="7304DEA6" w14:textId="02B13B95" w:rsidR="00BA45C5" w:rsidRPr="00BA45C5" w:rsidRDefault="00BA45C5" w:rsidP="00BA45C5">
            <w:proofErr w:type="spellStart"/>
            <w:r w:rsidRPr="00354DC5">
              <w:rPr>
                <w:lang w:val="en-US"/>
              </w:rPr>
              <w:t>GigaDevice</w:t>
            </w:r>
            <w:proofErr w:type="spellEnd"/>
          </w:p>
        </w:tc>
        <w:tc>
          <w:tcPr>
            <w:tcW w:w="5090" w:type="dxa"/>
            <w:tcBorders>
              <w:top w:val="single" w:sz="4" w:space="0" w:color="000000"/>
              <w:left w:val="single" w:sz="4" w:space="0" w:color="000000"/>
              <w:bottom w:val="single" w:sz="4" w:space="0" w:color="000000"/>
              <w:right w:val="single" w:sz="4" w:space="0" w:color="000000"/>
            </w:tcBorders>
          </w:tcPr>
          <w:p w14:paraId="1CDE8C81" w14:textId="2C7AE9CC" w:rsidR="00BA45C5" w:rsidRPr="00BA45C5" w:rsidRDefault="00BA45C5" w:rsidP="00BA45C5">
            <w:r w:rsidRPr="00BA45C5">
              <w:rPr>
                <w:lang w:val="en-US"/>
              </w:rPr>
              <w:t>GD25LE128E</w:t>
            </w:r>
          </w:p>
        </w:tc>
      </w:tr>
      <w:tr w:rsidR="00BA45C5" w:rsidRPr="00BA45C5" w14:paraId="10EE0A8E" w14:textId="77777777" w:rsidTr="00BA45C5">
        <w:trPr>
          <w:trHeight w:val="384"/>
        </w:trPr>
        <w:tc>
          <w:tcPr>
            <w:tcW w:w="4259" w:type="dxa"/>
            <w:tcBorders>
              <w:top w:val="single" w:sz="4" w:space="0" w:color="000000"/>
              <w:left w:val="single" w:sz="4" w:space="0" w:color="000000"/>
              <w:bottom w:val="single" w:sz="4" w:space="0" w:color="000000"/>
              <w:right w:val="single" w:sz="4" w:space="0" w:color="000000"/>
            </w:tcBorders>
          </w:tcPr>
          <w:p w14:paraId="24DC1A12" w14:textId="587C53F4" w:rsidR="00BA45C5" w:rsidRPr="00BA45C5" w:rsidRDefault="00BA45C5" w:rsidP="00BA45C5">
            <w:r w:rsidRPr="00354DC5">
              <w:rPr>
                <w:lang w:val="en-US"/>
              </w:rPr>
              <w:t>WINBOND</w:t>
            </w:r>
          </w:p>
        </w:tc>
        <w:tc>
          <w:tcPr>
            <w:tcW w:w="5090" w:type="dxa"/>
            <w:tcBorders>
              <w:top w:val="single" w:sz="4" w:space="0" w:color="000000"/>
              <w:left w:val="single" w:sz="4" w:space="0" w:color="000000"/>
              <w:bottom w:val="single" w:sz="4" w:space="0" w:color="000000"/>
              <w:right w:val="single" w:sz="4" w:space="0" w:color="000000"/>
            </w:tcBorders>
          </w:tcPr>
          <w:p w14:paraId="2AE0E641" w14:textId="20FD4FE3" w:rsidR="00BA45C5" w:rsidRPr="00BA45C5" w:rsidRDefault="00BA45C5" w:rsidP="00BA45C5">
            <w:r w:rsidRPr="00BA45C5">
              <w:rPr>
                <w:lang w:val="en-US"/>
              </w:rPr>
              <w:t>W25Q128JW</w:t>
            </w:r>
          </w:p>
        </w:tc>
      </w:tr>
    </w:tbl>
    <w:p w14:paraId="4D55023F" w14:textId="77777777" w:rsidR="00BA45C5" w:rsidRDefault="00BA45C5" w:rsidP="00BA45C5">
      <w:pPr>
        <w:ind w:left="0" w:firstLine="0"/>
      </w:pPr>
    </w:p>
    <w:p w14:paraId="0A6B808D" w14:textId="77777777" w:rsidR="00C42201" w:rsidRDefault="00C42201" w:rsidP="00BA45C5">
      <w:pPr>
        <w:ind w:left="0" w:firstLine="0"/>
      </w:pPr>
    </w:p>
    <w:p w14:paraId="05EB5E8F" w14:textId="77777777" w:rsidR="00C42201" w:rsidRDefault="00C42201" w:rsidP="00BA45C5">
      <w:pPr>
        <w:ind w:left="0" w:firstLine="0"/>
      </w:pPr>
    </w:p>
    <w:p w14:paraId="146DC8D5" w14:textId="77777777" w:rsidR="00C42201" w:rsidRPr="00BA45C5" w:rsidRDefault="00C42201" w:rsidP="00BA45C5">
      <w:pPr>
        <w:ind w:left="0" w:firstLine="0"/>
      </w:pPr>
    </w:p>
    <w:p w14:paraId="5BA5BBFC" w14:textId="77777777" w:rsidR="00BA45C5" w:rsidRPr="00BA45C5" w:rsidRDefault="00BA45C5" w:rsidP="00BA45C5"/>
    <w:p w14:paraId="7272272C" w14:textId="357F6668" w:rsidR="00BA45C5" w:rsidRDefault="00BA45C5">
      <w:pPr>
        <w:pStyle w:val="Heading1"/>
        <w:ind w:left="431" w:hanging="446"/>
      </w:pPr>
      <w:bookmarkStart w:id="20" w:name="_Toc207060088"/>
      <w:r>
        <w:lastRenderedPageBreak/>
        <w:t>Known Issues</w:t>
      </w:r>
      <w:bookmarkEnd w:id="20"/>
    </w:p>
    <w:p w14:paraId="526B3AEC" w14:textId="77777777" w:rsidR="00BA45C5" w:rsidRDefault="00BA45C5" w:rsidP="00BA45C5"/>
    <w:tbl>
      <w:tblPr>
        <w:tblW w:w="9349" w:type="dxa"/>
        <w:tblInd w:w="6" w:type="dxa"/>
        <w:tblCellMar>
          <w:top w:w="130" w:type="dxa"/>
          <w:left w:w="115" w:type="dxa"/>
          <w:right w:w="115" w:type="dxa"/>
        </w:tblCellMar>
        <w:tblLook w:val="04A0" w:firstRow="1" w:lastRow="0" w:firstColumn="1" w:lastColumn="0" w:noHBand="0" w:noVBand="1"/>
      </w:tblPr>
      <w:tblGrid>
        <w:gridCol w:w="1832"/>
        <w:gridCol w:w="2297"/>
        <w:gridCol w:w="2160"/>
        <w:gridCol w:w="3060"/>
      </w:tblGrid>
      <w:tr w:rsidR="00BA45C5" w:rsidRPr="00BA45C5" w14:paraId="635DBF2F" w14:textId="4219DDB5" w:rsidTr="00AE02E5">
        <w:trPr>
          <w:trHeight w:val="382"/>
        </w:trPr>
        <w:tc>
          <w:tcPr>
            <w:tcW w:w="1832" w:type="dxa"/>
            <w:tcBorders>
              <w:top w:val="single" w:sz="4" w:space="0" w:color="000000"/>
              <w:left w:val="single" w:sz="4" w:space="0" w:color="000000"/>
              <w:bottom w:val="single" w:sz="4" w:space="0" w:color="000000"/>
              <w:right w:val="single" w:sz="4" w:space="0" w:color="000000"/>
            </w:tcBorders>
            <w:shd w:val="clear" w:color="auto" w:fill="E8E8E8" w:themeFill="background2"/>
            <w:hideMark/>
          </w:tcPr>
          <w:p w14:paraId="666CF9F8" w14:textId="6659AAA8" w:rsidR="00BA45C5" w:rsidRPr="00BA45C5" w:rsidRDefault="00BA45C5" w:rsidP="00BA45C5">
            <w:r>
              <w:t>Issue</w:t>
            </w:r>
            <w:r w:rsidRPr="00BA45C5">
              <w:t xml:space="preserve"> </w:t>
            </w:r>
          </w:p>
        </w:tc>
        <w:tc>
          <w:tcPr>
            <w:tcW w:w="2297" w:type="dxa"/>
            <w:tcBorders>
              <w:top w:val="single" w:sz="4" w:space="0" w:color="000000"/>
              <w:left w:val="single" w:sz="4" w:space="0" w:color="000000"/>
              <w:bottom w:val="single" w:sz="4" w:space="0" w:color="000000"/>
              <w:right w:val="single" w:sz="4" w:space="0" w:color="000000"/>
            </w:tcBorders>
            <w:shd w:val="clear" w:color="auto" w:fill="E8E8E8" w:themeFill="background2"/>
            <w:hideMark/>
          </w:tcPr>
          <w:p w14:paraId="7DBE884A" w14:textId="67C7558A" w:rsidR="00BA45C5" w:rsidRPr="00BA45C5" w:rsidRDefault="00BA45C5" w:rsidP="00BA45C5">
            <w:r>
              <w:t>Summary</w:t>
            </w:r>
          </w:p>
        </w:tc>
        <w:tc>
          <w:tcPr>
            <w:tcW w:w="2160" w:type="dxa"/>
            <w:tcBorders>
              <w:top w:val="single" w:sz="4" w:space="0" w:color="000000"/>
              <w:left w:val="single" w:sz="4" w:space="0" w:color="000000"/>
              <w:bottom w:val="single" w:sz="4" w:space="0" w:color="000000"/>
              <w:right w:val="single" w:sz="4" w:space="0" w:color="000000"/>
            </w:tcBorders>
            <w:shd w:val="clear" w:color="auto" w:fill="E8E8E8" w:themeFill="background2"/>
            <w:hideMark/>
          </w:tcPr>
          <w:p w14:paraId="117F7FFD" w14:textId="2AFD9E0D" w:rsidR="00BA45C5" w:rsidRPr="00BA45C5" w:rsidRDefault="00BA45C5" w:rsidP="00BA45C5">
            <w:r>
              <w:t>Components</w:t>
            </w:r>
          </w:p>
        </w:tc>
        <w:tc>
          <w:tcPr>
            <w:tcW w:w="3060"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755B43CA" w14:textId="1D3DC9BF" w:rsidR="00BA45C5" w:rsidRDefault="00BA45C5" w:rsidP="00BA45C5">
            <w:r>
              <w:t>Severity</w:t>
            </w:r>
          </w:p>
        </w:tc>
      </w:tr>
      <w:tr w:rsidR="00BA45C5" w:rsidRPr="00BA45C5" w14:paraId="1418BE9F" w14:textId="494490D2" w:rsidTr="00AE02E5">
        <w:trPr>
          <w:trHeight w:val="385"/>
        </w:trPr>
        <w:tc>
          <w:tcPr>
            <w:tcW w:w="1832" w:type="dxa"/>
            <w:tcBorders>
              <w:top w:val="single" w:sz="4" w:space="0" w:color="000000"/>
              <w:left w:val="single" w:sz="4" w:space="0" w:color="000000"/>
              <w:bottom w:val="single" w:sz="4" w:space="0" w:color="000000"/>
              <w:right w:val="single" w:sz="4" w:space="0" w:color="000000"/>
            </w:tcBorders>
          </w:tcPr>
          <w:p w14:paraId="0370DAB3" w14:textId="77777777" w:rsidR="00D62368" w:rsidRPr="00D62368" w:rsidRDefault="00D62368" w:rsidP="00D62368">
            <w:pPr>
              <w:shd w:val="clear" w:color="auto" w:fill="FFFFFF"/>
              <w:spacing w:after="0" w:line="300" w:lineRule="atLeast"/>
              <w:ind w:left="0" w:firstLine="0"/>
              <w:outlineLvl w:val="1"/>
              <w:rPr>
                <w:rFonts w:ascii="Segoe UI" w:eastAsia="Times New Roman" w:hAnsi="Segoe UI" w:cs="Segoe UI"/>
                <w:color w:val="292A2E"/>
                <w:kern w:val="0"/>
                <w:sz w:val="21"/>
                <w:szCs w:val="21"/>
                <w14:ligatures w14:val="none"/>
              </w:rPr>
            </w:pPr>
            <w:bookmarkStart w:id="21" w:name="_Toc207060089"/>
            <w:r w:rsidRPr="00D62368">
              <w:rPr>
                <w:rFonts w:ascii="Segoe UI" w:eastAsia="Times New Roman" w:hAnsi="Segoe UI" w:cs="Segoe UI"/>
                <w:color w:val="292A2E"/>
                <w:kern w:val="0"/>
                <w:sz w:val="21"/>
                <w:szCs w:val="21"/>
                <w14:ligatures w14:val="none"/>
              </w:rPr>
              <w:t>SRSDKI-655</w:t>
            </w:r>
            <w:bookmarkEnd w:id="21"/>
          </w:p>
          <w:p w14:paraId="1E7C69B5" w14:textId="3270A28E" w:rsidR="00BA45C5" w:rsidRPr="00BA45C5" w:rsidRDefault="00BA45C5" w:rsidP="00AE02E5">
            <w:pPr>
              <w:ind w:left="0" w:firstLine="0"/>
              <w:jc w:val="both"/>
            </w:pPr>
          </w:p>
        </w:tc>
        <w:tc>
          <w:tcPr>
            <w:tcW w:w="2297" w:type="dxa"/>
            <w:tcBorders>
              <w:top w:val="single" w:sz="4" w:space="0" w:color="000000"/>
              <w:left w:val="single" w:sz="4" w:space="0" w:color="000000"/>
              <w:bottom w:val="single" w:sz="4" w:space="0" w:color="000000"/>
              <w:right w:val="single" w:sz="4" w:space="0" w:color="000000"/>
            </w:tcBorders>
          </w:tcPr>
          <w:p w14:paraId="25F0135B" w14:textId="38834711" w:rsidR="00BA45C5" w:rsidRPr="00BA45C5" w:rsidRDefault="0049748D" w:rsidP="001255FB">
            <w:pPr>
              <w:ind w:left="10"/>
            </w:pPr>
            <w:r w:rsidRPr="0049748D">
              <w:t xml:space="preserve">SPI Transfer </w:t>
            </w:r>
            <w:r>
              <w:t>gets</w:t>
            </w:r>
            <w:r w:rsidRPr="0049748D">
              <w:t xml:space="preserve"> </w:t>
            </w:r>
            <w:r>
              <w:t>corrupted beyond 1M speed.</w:t>
            </w:r>
          </w:p>
        </w:tc>
        <w:tc>
          <w:tcPr>
            <w:tcW w:w="2160" w:type="dxa"/>
            <w:tcBorders>
              <w:top w:val="single" w:sz="4" w:space="0" w:color="000000"/>
              <w:left w:val="single" w:sz="4" w:space="0" w:color="000000"/>
              <w:bottom w:val="single" w:sz="4" w:space="0" w:color="000000"/>
              <w:right w:val="single" w:sz="4" w:space="0" w:color="000000"/>
            </w:tcBorders>
          </w:tcPr>
          <w:p w14:paraId="0623524B" w14:textId="25AD689B" w:rsidR="00BA45C5" w:rsidRPr="00BA45C5" w:rsidRDefault="00D62368" w:rsidP="008F799F">
            <w:r>
              <w:t>SPI</w:t>
            </w:r>
          </w:p>
        </w:tc>
        <w:tc>
          <w:tcPr>
            <w:tcW w:w="3060" w:type="dxa"/>
            <w:tcBorders>
              <w:top w:val="single" w:sz="4" w:space="0" w:color="000000"/>
              <w:left w:val="single" w:sz="4" w:space="0" w:color="000000"/>
              <w:bottom w:val="single" w:sz="4" w:space="0" w:color="000000"/>
              <w:right w:val="single" w:sz="4" w:space="0" w:color="000000"/>
            </w:tcBorders>
          </w:tcPr>
          <w:p w14:paraId="6674AC9E" w14:textId="0E008B14" w:rsidR="00BA45C5" w:rsidRPr="00BA45C5" w:rsidRDefault="0049748D" w:rsidP="008F799F">
            <w:r>
              <w:t>Major</w:t>
            </w:r>
          </w:p>
        </w:tc>
      </w:tr>
      <w:tr w:rsidR="00BA45C5" w:rsidRPr="00BA45C5" w14:paraId="3353F843" w14:textId="700D0AA1" w:rsidTr="00AE02E5">
        <w:trPr>
          <w:trHeight w:val="384"/>
        </w:trPr>
        <w:tc>
          <w:tcPr>
            <w:tcW w:w="1832" w:type="dxa"/>
            <w:tcBorders>
              <w:top w:val="single" w:sz="4" w:space="0" w:color="000000"/>
              <w:left w:val="single" w:sz="4" w:space="0" w:color="000000"/>
              <w:bottom w:val="single" w:sz="4" w:space="0" w:color="000000"/>
              <w:right w:val="single" w:sz="4" w:space="0" w:color="000000"/>
            </w:tcBorders>
          </w:tcPr>
          <w:p w14:paraId="38E44569" w14:textId="27137A8A" w:rsidR="00BA45C5" w:rsidRPr="00BA45C5" w:rsidRDefault="00BA45C5" w:rsidP="00AE02E5">
            <w:pPr>
              <w:ind w:left="0" w:firstLine="0"/>
              <w:jc w:val="both"/>
            </w:pPr>
            <w:bookmarkStart w:id="22" w:name="_Hlk195360863"/>
          </w:p>
        </w:tc>
        <w:tc>
          <w:tcPr>
            <w:tcW w:w="2297" w:type="dxa"/>
            <w:tcBorders>
              <w:top w:val="single" w:sz="4" w:space="0" w:color="000000"/>
              <w:left w:val="single" w:sz="4" w:space="0" w:color="000000"/>
              <w:bottom w:val="single" w:sz="4" w:space="0" w:color="000000"/>
              <w:right w:val="single" w:sz="4" w:space="0" w:color="000000"/>
            </w:tcBorders>
          </w:tcPr>
          <w:p w14:paraId="28479C58" w14:textId="5940F771" w:rsidR="00BA45C5" w:rsidRPr="00BA45C5" w:rsidRDefault="00BA45C5" w:rsidP="001255FB">
            <w:pPr>
              <w:ind w:left="10"/>
            </w:pPr>
          </w:p>
        </w:tc>
        <w:tc>
          <w:tcPr>
            <w:tcW w:w="2160" w:type="dxa"/>
            <w:tcBorders>
              <w:top w:val="single" w:sz="4" w:space="0" w:color="000000"/>
              <w:left w:val="single" w:sz="4" w:space="0" w:color="000000"/>
              <w:bottom w:val="single" w:sz="4" w:space="0" w:color="000000"/>
              <w:right w:val="single" w:sz="4" w:space="0" w:color="000000"/>
            </w:tcBorders>
          </w:tcPr>
          <w:p w14:paraId="5E45B595" w14:textId="77777777" w:rsidR="00BA45C5" w:rsidRPr="00BA45C5" w:rsidRDefault="00BA45C5" w:rsidP="008F799F"/>
        </w:tc>
        <w:tc>
          <w:tcPr>
            <w:tcW w:w="3060" w:type="dxa"/>
            <w:tcBorders>
              <w:top w:val="single" w:sz="4" w:space="0" w:color="000000"/>
              <w:left w:val="single" w:sz="4" w:space="0" w:color="000000"/>
              <w:bottom w:val="single" w:sz="4" w:space="0" w:color="000000"/>
              <w:right w:val="single" w:sz="4" w:space="0" w:color="000000"/>
            </w:tcBorders>
          </w:tcPr>
          <w:p w14:paraId="3F5DBA4D" w14:textId="2618F8F4" w:rsidR="00BA45C5" w:rsidRPr="00BA45C5" w:rsidRDefault="00BA45C5" w:rsidP="008F799F"/>
        </w:tc>
      </w:tr>
      <w:bookmarkEnd w:id="22"/>
    </w:tbl>
    <w:p w14:paraId="2ED5D804" w14:textId="77777777" w:rsidR="00BA45C5" w:rsidRDefault="00BA45C5" w:rsidP="00BA45C5"/>
    <w:p w14:paraId="3E707924" w14:textId="77777777" w:rsidR="00BA45C5" w:rsidRPr="00BA45C5" w:rsidRDefault="00BA45C5" w:rsidP="00BA45C5"/>
    <w:p w14:paraId="17B6D045" w14:textId="37166D76" w:rsidR="00CE6632" w:rsidRDefault="005B06B9">
      <w:pPr>
        <w:pStyle w:val="Heading1"/>
        <w:ind w:left="431" w:hanging="446"/>
      </w:pPr>
      <w:bookmarkStart w:id="23" w:name="_Toc207060090"/>
      <w:r>
        <w:t>Revision History</w:t>
      </w:r>
      <w:bookmarkEnd w:id="23"/>
      <w:r>
        <w:t xml:space="preserve"> </w:t>
      </w:r>
    </w:p>
    <w:p w14:paraId="5B60B690" w14:textId="77777777" w:rsidR="00CE6632" w:rsidRDefault="005B06B9">
      <w:pPr>
        <w:spacing w:after="0" w:line="259" w:lineRule="auto"/>
        <w:ind w:left="0" w:firstLine="0"/>
      </w:pPr>
      <w:r>
        <w:t xml:space="preserve"> </w:t>
      </w:r>
    </w:p>
    <w:tbl>
      <w:tblPr>
        <w:tblStyle w:val="TableGrid"/>
        <w:tblW w:w="9345" w:type="dxa"/>
        <w:tblInd w:w="6" w:type="dxa"/>
        <w:tblCellMar>
          <w:top w:w="130" w:type="dxa"/>
          <w:left w:w="115" w:type="dxa"/>
          <w:right w:w="115" w:type="dxa"/>
        </w:tblCellMar>
        <w:tblLook w:val="04A0" w:firstRow="1" w:lastRow="0" w:firstColumn="1" w:lastColumn="0" w:noHBand="0" w:noVBand="1"/>
      </w:tblPr>
      <w:tblGrid>
        <w:gridCol w:w="1986"/>
        <w:gridCol w:w="1337"/>
        <w:gridCol w:w="6022"/>
      </w:tblGrid>
      <w:tr w:rsidR="00CE6632" w14:paraId="663B0B2E" w14:textId="77777777" w:rsidTr="00304F81">
        <w:trPr>
          <w:trHeight w:val="382"/>
        </w:trPr>
        <w:tc>
          <w:tcPr>
            <w:tcW w:w="1986"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2848A7CD" w14:textId="77777777" w:rsidR="00CE6632" w:rsidRDefault="005B06B9">
            <w:pPr>
              <w:spacing w:after="0" w:line="259" w:lineRule="auto"/>
              <w:ind w:left="0" w:right="1" w:firstLine="0"/>
              <w:jc w:val="center"/>
            </w:pPr>
            <w:r>
              <w:rPr>
                <w:rFonts w:ascii="Franklin Gothic" w:eastAsia="Franklin Gothic" w:hAnsi="Franklin Gothic" w:cs="Franklin Gothic"/>
                <w:sz w:val="18"/>
              </w:rPr>
              <w:t xml:space="preserve">Last Modified </w:t>
            </w:r>
          </w:p>
        </w:tc>
        <w:tc>
          <w:tcPr>
            <w:tcW w:w="1337"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065A361F" w14:textId="77777777" w:rsidR="00CE6632" w:rsidRDefault="005B06B9">
            <w:pPr>
              <w:spacing w:after="0" w:line="259" w:lineRule="auto"/>
              <w:ind w:left="0" w:right="3" w:firstLine="0"/>
              <w:jc w:val="center"/>
            </w:pPr>
            <w:r>
              <w:rPr>
                <w:rFonts w:ascii="Franklin Gothic" w:eastAsia="Franklin Gothic" w:hAnsi="Franklin Gothic" w:cs="Franklin Gothic"/>
                <w:sz w:val="18"/>
              </w:rPr>
              <w:t xml:space="preserve">Revision </w:t>
            </w:r>
          </w:p>
        </w:tc>
        <w:tc>
          <w:tcPr>
            <w:tcW w:w="6022" w:type="dxa"/>
            <w:tcBorders>
              <w:top w:val="single" w:sz="4" w:space="0" w:color="000000"/>
              <w:left w:val="single" w:sz="4" w:space="0" w:color="000000"/>
              <w:bottom w:val="single" w:sz="4" w:space="0" w:color="000000"/>
              <w:right w:val="single" w:sz="4" w:space="0" w:color="000000"/>
            </w:tcBorders>
            <w:shd w:val="clear" w:color="auto" w:fill="E8E8E8" w:themeFill="background2"/>
          </w:tcPr>
          <w:p w14:paraId="4DDB0426" w14:textId="77777777" w:rsidR="00CE6632" w:rsidRDefault="005B06B9">
            <w:pPr>
              <w:spacing w:after="0" w:line="259" w:lineRule="auto"/>
              <w:ind w:left="1" w:firstLine="0"/>
              <w:jc w:val="center"/>
            </w:pPr>
            <w:r>
              <w:rPr>
                <w:rFonts w:ascii="Franklin Gothic" w:eastAsia="Franklin Gothic" w:hAnsi="Franklin Gothic" w:cs="Franklin Gothic"/>
                <w:sz w:val="18"/>
              </w:rPr>
              <w:t xml:space="preserve">Description </w:t>
            </w:r>
          </w:p>
        </w:tc>
      </w:tr>
      <w:tr w:rsidR="002772F5" w14:paraId="0F3C0D50" w14:textId="77777777" w:rsidTr="00304F81">
        <w:trPr>
          <w:trHeight w:val="385"/>
        </w:trPr>
        <w:tc>
          <w:tcPr>
            <w:tcW w:w="1986" w:type="dxa"/>
            <w:tcBorders>
              <w:top w:val="single" w:sz="4" w:space="0" w:color="000000"/>
              <w:left w:val="single" w:sz="4" w:space="0" w:color="000000"/>
              <w:bottom w:val="single" w:sz="4" w:space="0" w:color="000000"/>
              <w:right w:val="single" w:sz="4" w:space="0" w:color="000000"/>
            </w:tcBorders>
          </w:tcPr>
          <w:p w14:paraId="0228DAB3" w14:textId="510EA863" w:rsidR="002772F5" w:rsidRDefault="002772F5" w:rsidP="002772F5">
            <w:pPr>
              <w:spacing w:after="0" w:line="259" w:lineRule="auto"/>
              <w:ind w:left="1" w:firstLine="0"/>
              <w:jc w:val="center"/>
            </w:pPr>
            <w:r>
              <w:rPr>
                <w:sz w:val="18"/>
              </w:rPr>
              <w:t>June 2025</w:t>
            </w:r>
          </w:p>
        </w:tc>
        <w:tc>
          <w:tcPr>
            <w:tcW w:w="1337" w:type="dxa"/>
            <w:tcBorders>
              <w:top w:val="single" w:sz="4" w:space="0" w:color="000000"/>
              <w:left w:val="single" w:sz="4" w:space="0" w:color="000000"/>
              <w:bottom w:val="single" w:sz="4" w:space="0" w:color="000000"/>
              <w:right w:val="single" w:sz="4" w:space="0" w:color="000000"/>
            </w:tcBorders>
          </w:tcPr>
          <w:p w14:paraId="745AC995" w14:textId="6B2E00B8" w:rsidR="002772F5" w:rsidRDefault="002772F5" w:rsidP="002772F5">
            <w:pPr>
              <w:spacing w:after="0" w:line="259" w:lineRule="auto"/>
              <w:ind w:left="0" w:right="1" w:firstLine="0"/>
              <w:jc w:val="center"/>
            </w:pPr>
            <w:r>
              <w:rPr>
                <w:sz w:val="18"/>
              </w:rPr>
              <w:t>0.1</w:t>
            </w:r>
          </w:p>
        </w:tc>
        <w:tc>
          <w:tcPr>
            <w:tcW w:w="6022" w:type="dxa"/>
            <w:tcBorders>
              <w:top w:val="single" w:sz="4" w:space="0" w:color="000000"/>
              <w:left w:val="single" w:sz="4" w:space="0" w:color="000000"/>
              <w:bottom w:val="single" w:sz="4" w:space="0" w:color="000000"/>
              <w:right w:val="single" w:sz="4" w:space="0" w:color="000000"/>
            </w:tcBorders>
          </w:tcPr>
          <w:p w14:paraId="59F4610D" w14:textId="420E550C" w:rsidR="002772F5" w:rsidRDefault="00B370B1" w:rsidP="002772F5">
            <w:pPr>
              <w:spacing w:after="0" w:line="259" w:lineRule="auto"/>
              <w:ind w:left="0" w:right="2" w:firstLine="0"/>
              <w:jc w:val="center"/>
            </w:pPr>
            <w:r>
              <w:rPr>
                <w:sz w:val="18"/>
              </w:rPr>
              <w:t>Astra MCU SDK</w:t>
            </w:r>
            <w:r w:rsidR="002772F5">
              <w:rPr>
                <w:sz w:val="18"/>
              </w:rPr>
              <w:t xml:space="preserve"> Release 1.0</w:t>
            </w:r>
            <w:r w:rsidR="006E21B2">
              <w:rPr>
                <w:sz w:val="18"/>
              </w:rPr>
              <w:t>.0</w:t>
            </w:r>
          </w:p>
        </w:tc>
      </w:tr>
      <w:tr w:rsidR="002772F5" w14:paraId="7D9B1DB5" w14:textId="77777777" w:rsidTr="00304F81">
        <w:trPr>
          <w:trHeight w:val="384"/>
        </w:trPr>
        <w:tc>
          <w:tcPr>
            <w:tcW w:w="1986" w:type="dxa"/>
            <w:tcBorders>
              <w:top w:val="single" w:sz="4" w:space="0" w:color="000000"/>
              <w:left w:val="single" w:sz="4" w:space="0" w:color="000000"/>
              <w:bottom w:val="single" w:sz="4" w:space="0" w:color="000000"/>
              <w:right w:val="single" w:sz="4" w:space="0" w:color="000000"/>
            </w:tcBorders>
          </w:tcPr>
          <w:p w14:paraId="0DD76485" w14:textId="74BA360F" w:rsidR="002772F5" w:rsidRPr="00304F81" w:rsidRDefault="00D62368" w:rsidP="002772F5">
            <w:pPr>
              <w:spacing w:after="0" w:line="259" w:lineRule="auto"/>
              <w:ind w:left="1" w:firstLine="0"/>
              <w:jc w:val="center"/>
              <w:rPr>
                <w:sz w:val="18"/>
              </w:rPr>
            </w:pPr>
            <w:r>
              <w:rPr>
                <w:sz w:val="18"/>
              </w:rPr>
              <w:t>August 2025</w:t>
            </w:r>
          </w:p>
        </w:tc>
        <w:tc>
          <w:tcPr>
            <w:tcW w:w="1337" w:type="dxa"/>
            <w:tcBorders>
              <w:top w:val="single" w:sz="4" w:space="0" w:color="000000"/>
              <w:left w:val="single" w:sz="4" w:space="0" w:color="000000"/>
              <w:bottom w:val="single" w:sz="4" w:space="0" w:color="000000"/>
              <w:right w:val="single" w:sz="4" w:space="0" w:color="000000"/>
            </w:tcBorders>
          </w:tcPr>
          <w:p w14:paraId="1B380D79" w14:textId="7A7FECC3" w:rsidR="002772F5" w:rsidRPr="00304F81" w:rsidRDefault="00D62368" w:rsidP="002772F5">
            <w:pPr>
              <w:spacing w:after="0" w:line="259" w:lineRule="auto"/>
              <w:ind w:left="1" w:firstLine="0"/>
              <w:jc w:val="center"/>
              <w:rPr>
                <w:sz w:val="18"/>
              </w:rPr>
            </w:pPr>
            <w:r>
              <w:rPr>
                <w:sz w:val="18"/>
              </w:rPr>
              <w:t>0.2</w:t>
            </w:r>
          </w:p>
        </w:tc>
        <w:tc>
          <w:tcPr>
            <w:tcW w:w="6022" w:type="dxa"/>
            <w:tcBorders>
              <w:top w:val="single" w:sz="4" w:space="0" w:color="000000"/>
              <w:left w:val="single" w:sz="4" w:space="0" w:color="000000"/>
              <w:bottom w:val="single" w:sz="4" w:space="0" w:color="000000"/>
              <w:right w:val="single" w:sz="4" w:space="0" w:color="000000"/>
            </w:tcBorders>
          </w:tcPr>
          <w:p w14:paraId="5069958D" w14:textId="19B43454" w:rsidR="002772F5" w:rsidRPr="00304F81" w:rsidRDefault="00D62368" w:rsidP="002772F5">
            <w:pPr>
              <w:spacing w:after="0" w:line="259" w:lineRule="auto"/>
              <w:ind w:left="1" w:firstLine="0"/>
              <w:jc w:val="center"/>
              <w:rPr>
                <w:sz w:val="18"/>
              </w:rPr>
            </w:pPr>
            <w:r>
              <w:rPr>
                <w:sz w:val="18"/>
              </w:rPr>
              <w:t>Astra MCU SDK Release 1.1.0</w:t>
            </w:r>
          </w:p>
        </w:tc>
      </w:tr>
      <w:tr w:rsidR="002772F5" w14:paraId="3152E9AA" w14:textId="77777777" w:rsidTr="00304F81">
        <w:trPr>
          <w:trHeight w:val="384"/>
        </w:trPr>
        <w:tc>
          <w:tcPr>
            <w:tcW w:w="1986" w:type="dxa"/>
            <w:tcBorders>
              <w:top w:val="single" w:sz="4" w:space="0" w:color="000000"/>
              <w:left w:val="single" w:sz="4" w:space="0" w:color="000000"/>
              <w:bottom w:val="single" w:sz="4" w:space="0" w:color="000000"/>
              <w:right w:val="single" w:sz="4" w:space="0" w:color="000000"/>
            </w:tcBorders>
          </w:tcPr>
          <w:p w14:paraId="5BE86BF2" w14:textId="50404017" w:rsidR="002772F5" w:rsidRPr="00304F81" w:rsidRDefault="002772F5" w:rsidP="002772F5">
            <w:pPr>
              <w:spacing w:after="0" w:line="259" w:lineRule="auto"/>
              <w:ind w:left="1" w:firstLine="0"/>
              <w:jc w:val="center"/>
              <w:rPr>
                <w:sz w:val="18"/>
              </w:rPr>
            </w:pPr>
          </w:p>
        </w:tc>
        <w:tc>
          <w:tcPr>
            <w:tcW w:w="1337" w:type="dxa"/>
            <w:tcBorders>
              <w:top w:val="single" w:sz="4" w:space="0" w:color="000000"/>
              <w:left w:val="single" w:sz="4" w:space="0" w:color="000000"/>
              <w:bottom w:val="single" w:sz="4" w:space="0" w:color="000000"/>
              <w:right w:val="single" w:sz="4" w:space="0" w:color="000000"/>
            </w:tcBorders>
          </w:tcPr>
          <w:p w14:paraId="7E8208F7" w14:textId="5C51FC13" w:rsidR="002772F5" w:rsidRPr="00304F81" w:rsidRDefault="002772F5" w:rsidP="002772F5">
            <w:pPr>
              <w:spacing w:after="0" w:line="259" w:lineRule="auto"/>
              <w:ind w:left="1" w:firstLine="0"/>
              <w:jc w:val="center"/>
              <w:rPr>
                <w:sz w:val="18"/>
              </w:rPr>
            </w:pPr>
          </w:p>
        </w:tc>
        <w:tc>
          <w:tcPr>
            <w:tcW w:w="6022" w:type="dxa"/>
            <w:tcBorders>
              <w:top w:val="single" w:sz="4" w:space="0" w:color="000000"/>
              <w:left w:val="single" w:sz="4" w:space="0" w:color="000000"/>
              <w:bottom w:val="single" w:sz="4" w:space="0" w:color="000000"/>
              <w:right w:val="single" w:sz="4" w:space="0" w:color="000000"/>
            </w:tcBorders>
          </w:tcPr>
          <w:p w14:paraId="5D9ED4B4" w14:textId="7F18250A" w:rsidR="002772F5" w:rsidRPr="00304F81" w:rsidRDefault="002772F5" w:rsidP="002772F5">
            <w:pPr>
              <w:spacing w:after="0" w:line="259" w:lineRule="auto"/>
              <w:ind w:left="1" w:firstLine="0"/>
              <w:jc w:val="center"/>
              <w:rPr>
                <w:sz w:val="18"/>
              </w:rPr>
            </w:pPr>
          </w:p>
        </w:tc>
      </w:tr>
      <w:tr w:rsidR="002772F5" w14:paraId="4F6EB17E" w14:textId="77777777" w:rsidTr="00304F81">
        <w:trPr>
          <w:trHeight w:val="384"/>
        </w:trPr>
        <w:tc>
          <w:tcPr>
            <w:tcW w:w="1986" w:type="dxa"/>
            <w:tcBorders>
              <w:top w:val="single" w:sz="4" w:space="0" w:color="000000"/>
              <w:left w:val="single" w:sz="4" w:space="0" w:color="000000"/>
              <w:bottom w:val="single" w:sz="4" w:space="0" w:color="000000"/>
              <w:right w:val="single" w:sz="4" w:space="0" w:color="000000"/>
            </w:tcBorders>
          </w:tcPr>
          <w:p w14:paraId="1F9B2E7C" w14:textId="726A88F5" w:rsidR="002772F5" w:rsidRDefault="002772F5" w:rsidP="002772F5">
            <w:pPr>
              <w:spacing w:after="0" w:line="259" w:lineRule="auto"/>
              <w:ind w:left="1" w:firstLine="0"/>
              <w:jc w:val="center"/>
              <w:rPr>
                <w:sz w:val="18"/>
              </w:rPr>
            </w:pPr>
          </w:p>
        </w:tc>
        <w:tc>
          <w:tcPr>
            <w:tcW w:w="1337" w:type="dxa"/>
            <w:tcBorders>
              <w:top w:val="single" w:sz="4" w:space="0" w:color="000000"/>
              <w:left w:val="single" w:sz="4" w:space="0" w:color="000000"/>
              <w:bottom w:val="single" w:sz="4" w:space="0" w:color="000000"/>
              <w:right w:val="single" w:sz="4" w:space="0" w:color="000000"/>
            </w:tcBorders>
          </w:tcPr>
          <w:p w14:paraId="1F5301AC" w14:textId="0D4D8817" w:rsidR="002772F5" w:rsidRDefault="002772F5" w:rsidP="002772F5">
            <w:pPr>
              <w:spacing w:after="0" w:line="259" w:lineRule="auto"/>
              <w:ind w:left="1" w:firstLine="0"/>
              <w:jc w:val="center"/>
              <w:rPr>
                <w:sz w:val="18"/>
              </w:rPr>
            </w:pPr>
          </w:p>
        </w:tc>
        <w:tc>
          <w:tcPr>
            <w:tcW w:w="6022" w:type="dxa"/>
            <w:tcBorders>
              <w:top w:val="single" w:sz="4" w:space="0" w:color="000000"/>
              <w:left w:val="single" w:sz="4" w:space="0" w:color="000000"/>
              <w:bottom w:val="single" w:sz="4" w:space="0" w:color="000000"/>
              <w:right w:val="single" w:sz="4" w:space="0" w:color="000000"/>
            </w:tcBorders>
          </w:tcPr>
          <w:p w14:paraId="4E73E6EB" w14:textId="4BE78E5E" w:rsidR="002772F5" w:rsidRDefault="002772F5" w:rsidP="002772F5">
            <w:pPr>
              <w:spacing w:after="0" w:line="259" w:lineRule="auto"/>
              <w:ind w:left="1" w:firstLine="0"/>
              <w:jc w:val="center"/>
              <w:rPr>
                <w:sz w:val="18"/>
              </w:rPr>
            </w:pPr>
          </w:p>
        </w:tc>
      </w:tr>
      <w:tr w:rsidR="002772F5" w14:paraId="2877A03F" w14:textId="77777777" w:rsidTr="00304F81">
        <w:trPr>
          <w:trHeight w:val="384"/>
        </w:trPr>
        <w:tc>
          <w:tcPr>
            <w:tcW w:w="1986" w:type="dxa"/>
            <w:tcBorders>
              <w:top w:val="single" w:sz="4" w:space="0" w:color="000000"/>
              <w:left w:val="single" w:sz="4" w:space="0" w:color="000000"/>
              <w:bottom w:val="single" w:sz="4" w:space="0" w:color="000000"/>
              <w:right w:val="single" w:sz="4" w:space="0" w:color="000000"/>
            </w:tcBorders>
          </w:tcPr>
          <w:p w14:paraId="3C9D74D5" w14:textId="59CCFCD8" w:rsidR="002772F5" w:rsidRDefault="002772F5" w:rsidP="002772F5">
            <w:pPr>
              <w:spacing w:after="0" w:line="259" w:lineRule="auto"/>
              <w:ind w:left="1" w:firstLine="0"/>
              <w:jc w:val="center"/>
              <w:rPr>
                <w:sz w:val="18"/>
              </w:rPr>
            </w:pPr>
          </w:p>
        </w:tc>
        <w:tc>
          <w:tcPr>
            <w:tcW w:w="1337" w:type="dxa"/>
            <w:tcBorders>
              <w:top w:val="single" w:sz="4" w:space="0" w:color="000000"/>
              <w:left w:val="single" w:sz="4" w:space="0" w:color="000000"/>
              <w:bottom w:val="single" w:sz="4" w:space="0" w:color="000000"/>
              <w:right w:val="single" w:sz="4" w:space="0" w:color="000000"/>
            </w:tcBorders>
          </w:tcPr>
          <w:p w14:paraId="7F97EA6A" w14:textId="4384D430" w:rsidR="002772F5" w:rsidRDefault="002772F5" w:rsidP="002772F5">
            <w:pPr>
              <w:spacing w:after="0" w:line="259" w:lineRule="auto"/>
              <w:ind w:left="1" w:firstLine="0"/>
              <w:jc w:val="center"/>
              <w:rPr>
                <w:sz w:val="18"/>
              </w:rPr>
            </w:pPr>
          </w:p>
        </w:tc>
        <w:tc>
          <w:tcPr>
            <w:tcW w:w="6022" w:type="dxa"/>
            <w:tcBorders>
              <w:top w:val="single" w:sz="4" w:space="0" w:color="000000"/>
              <w:left w:val="single" w:sz="4" w:space="0" w:color="000000"/>
              <w:bottom w:val="single" w:sz="4" w:space="0" w:color="000000"/>
              <w:right w:val="single" w:sz="4" w:space="0" w:color="000000"/>
            </w:tcBorders>
          </w:tcPr>
          <w:p w14:paraId="0208D8F3" w14:textId="5FB87C49" w:rsidR="002772F5" w:rsidRDefault="002772F5" w:rsidP="002772F5">
            <w:pPr>
              <w:spacing w:after="0" w:line="259" w:lineRule="auto"/>
              <w:ind w:left="1" w:firstLine="0"/>
              <w:jc w:val="center"/>
              <w:rPr>
                <w:sz w:val="18"/>
              </w:rPr>
            </w:pPr>
          </w:p>
        </w:tc>
      </w:tr>
    </w:tbl>
    <w:p w14:paraId="14CEA38A" w14:textId="77777777" w:rsidR="00CE6632" w:rsidRDefault="00CE6632">
      <w:pPr>
        <w:sectPr w:rsidR="00CE6632">
          <w:headerReference w:type="even" r:id="rId14"/>
          <w:headerReference w:type="default" r:id="rId15"/>
          <w:footerReference w:type="even" r:id="rId16"/>
          <w:footerReference w:type="default" r:id="rId17"/>
          <w:headerReference w:type="first" r:id="rId18"/>
          <w:footerReference w:type="first" r:id="rId19"/>
          <w:pgSz w:w="12240" w:h="15840"/>
          <w:pgMar w:top="1374" w:right="1028" w:bottom="1851" w:left="1440" w:header="0" w:footer="2" w:gutter="0"/>
          <w:cols w:space="720"/>
        </w:sectPr>
      </w:pPr>
    </w:p>
    <w:p w14:paraId="56648EA5" w14:textId="77777777" w:rsidR="00CE6632" w:rsidRDefault="005B06B9">
      <w:pPr>
        <w:spacing w:after="0" w:line="259" w:lineRule="auto"/>
        <w:ind w:left="-5"/>
      </w:pPr>
      <w:r>
        <w:rPr>
          <w:rFonts w:ascii="Century Gothic" w:eastAsia="Century Gothic" w:hAnsi="Century Gothic" w:cs="Century Gothic"/>
          <w:color w:val="007DC3"/>
          <w:sz w:val="36"/>
        </w:rPr>
        <w:lastRenderedPageBreak/>
        <w:t xml:space="preserve">Copyright </w:t>
      </w:r>
    </w:p>
    <w:p w14:paraId="6AC1270B" w14:textId="77777777" w:rsidR="00CE6632" w:rsidRDefault="005B06B9">
      <w:pPr>
        <w:spacing w:after="446"/>
        <w:ind w:left="-5"/>
      </w:pPr>
      <w:r>
        <w:rPr>
          <w:sz w:val="16"/>
        </w:rPr>
        <w:t xml:space="preserve">Copyright © 2024 Synaptics Incorporated. All Rights Reserved.  </w:t>
      </w:r>
    </w:p>
    <w:p w14:paraId="0F03C417" w14:textId="77777777" w:rsidR="00CE6632" w:rsidRDefault="005B06B9">
      <w:pPr>
        <w:spacing w:after="0" w:line="259" w:lineRule="auto"/>
        <w:ind w:left="-5"/>
      </w:pPr>
      <w:r>
        <w:rPr>
          <w:rFonts w:ascii="Century Gothic" w:eastAsia="Century Gothic" w:hAnsi="Century Gothic" w:cs="Century Gothic"/>
          <w:color w:val="007DC3"/>
          <w:sz w:val="36"/>
        </w:rPr>
        <w:t xml:space="preserve">Trademarks  </w:t>
      </w:r>
    </w:p>
    <w:p w14:paraId="1E8659D5" w14:textId="77777777" w:rsidR="00CE6632" w:rsidRDefault="005B06B9">
      <w:pPr>
        <w:spacing w:after="448"/>
        <w:ind w:left="-5"/>
      </w:pPr>
      <w:r>
        <w:rPr>
          <w:sz w:val="16"/>
        </w:rPr>
        <w:t xml:space="preserve">Synaptics; the Synaptics logo; are trademarks or registered trademarks of Synaptics Incorporated in the United States and/or other countries. All other trademarks are the property of their respective owners. </w:t>
      </w:r>
    </w:p>
    <w:p w14:paraId="2331120E" w14:textId="77777777" w:rsidR="00CE6632" w:rsidRDefault="005B06B9">
      <w:pPr>
        <w:spacing w:after="0" w:line="259" w:lineRule="auto"/>
        <w:ind w:left="-5"/>
      </w:pPr>
      <w:r>
        <w:rPr>
          <w:rFonts w:ascii="Century Gothic" w:eastAsia="Century Gothic" w:hAnsi="Century Gothic" w:cs="Century Gothic"/>
          <w:color w:val="007DC3"/>
          <w:sz w:val="36"/>
        </w:rPr>
        <w:t xml:space="preserve">Notice </w:t>
      </w:r>
    </w:p>
    <w:p w14:paraId="2C8E561D" w14:textId="77777777" w:rsidR="00CE6632" w:rsidRDefault="005B06B9">
      <w:pPr>
        <w:spacing w:after="112"/>
        <w:ind w:left="-5"/>
      </w:pPr>
      <w:r>
        <w:rPr>
          <w:sz w:val="16"/>
        </w:rPr>
        <w:t xml:space="preserve">This document contains information that is proprietary to Synaptics Incorporated (“Synaptics”). The holder of this document shall treat all information contained herein as confidential, shall use the information only for its intended purpose, and shall not duplicate, disclose, or disseminate any of this information in any manner unless Synaptics has otherwise provided express, written permission. </w:t>
      </w:r>
    </w:p>
    <w:p w14:paraId="6B8A64C2" w14:textId="77777777" w:rsidR="00CE6632" w:rsidRDefault="005B06B9">
      <w:pPr>
        <w:spacing w:after="112"/>
        <w:ind w:left="-5"/>
      </w:pPr>
      <w:r>
        <w:rPr>
          <w:sz w:val="16"/>
        </w:rPr>
        <w:t xml:space="preserve">Use of the materials may require a license of intellectual property from a third party or from Synaptics. This document conveys no express or implied licenses to any intellectual property rights belonging to Synaptics or any other party. Synaptics may, from time to time and at its sole option, update the information contained in this document without notice. </w:t>
      </w:r>
    </w:p>
    <w:p w14:paraId="37485898" w14:textId="77777777" w:rsidR="00CE6632" w:rsidRDefault="005B06B9">
      <w:pPr>
        <w:spacing w:after="0" w:line="259" w:lineRule="auto"/>
        <w:ind w:left="0" w:firstLine="0"/>
      </w:pPr>
      <w:r>
        <w:rPr>
          <w:sz w:val="16"/>
        </w:rPr>
        <w:t xml:space="preserve">INFORMATION CONTAINED IN THIS DOCUMENT IS PROVIDED "AS-IS,” AND SYNAPTICS HEREBY DISCLAIMS ALL EXPRESS OR IMPLIED </w:t>
      </w:r>
    </w:p>
    <w:p w14:paraId="6D7B8B45" w14:textId="77777777" w:rsidR="00CE6632" w:rsidRDefault="005B06B9">
      <w:pPr>
        <w:spacing w:after="7"/>
        <w:ind w:left="-5"/>
      </w:pPr>
      <w:r>
        <w:rPr>
          <w:sz w:val="16"/>
        </w:rPr>
        <w:t xml:space="preserve">WARRANTIES, INCLUDING BUT NOT LIMITED TO ANY IMPLIED WARRANTIES OF MERCHANTABILITY AND FITNESS FOR A PARTICULAR </w:t>
      </w:r>
    </w:p>
    <w:p w14:paraId="379ABDEB" w14:textId="77777777" w:rsidR="00CE6632" w:rsidRDefault="005B06B9">
      <w:pPr>
        <w:spacing w:after="7"/>
        <w:ind w:left="-5"/>
      </w:pPr>
      <w:r>
        <w:rPr>
          <w:sz w:val="16"/>
        </w:rPr>
        <w:t xml:space="preserve">PURPOSE, AND ANY WARRANTIES OF NON-INFRINGEMENT OF ANY INTELLECTUAL PROPERTY RIGHTS.  IN NO EVENT SHALL SYNAPTICS BE </w:t>
      </w:r>
    </w:p>
    <w:p w14:paraId="4674B0EB" w14:textId="77777777" w:rsidR="00CE6632" w:rsidRDefault="005B06B9">
      <w:pPr>
        <w:spacing w:after="7"/>
        <w:ind w:left="-5"/>
      </w:pPr>
      <w:r>
        <w:rPr>
          <w:sz w:val="16"/>
        </w:rPr>
        <w:t xml:space="preserve">LIABLE FOR ANY DIRECT, INDIRECT, INCIDENTAL, SPECIAL, PUNITIVE, OR CONSEQUENTIAL DAMAGES ARISING OUT OF OR IN CONNECTION </w:t>
      </w:r>
    </w:p>
    <w:p w14:paraId="05B40B54" w14:textId="77777777" w:rsidR="00CE6632" w:rsidRDefault="005B06B9">
      <w:pPr>
        <w:spacing w:after="7"/>
        <w:ind w:left="-5"/>
      </w:pPr>
      <w:r>
        <w:rPr>
          <w:sz w:val="16"/>
        </w:rPr>
        <w:t xml:space="preserve">WITH THE USE OF THE INFORMATION CONTAINED IN THIS DOCUMENT, HOWEVER CAUSED AND BASED ON ANY THEORY OF LIABILITY, </w:t>
      </w:r>
    </w:p>
    <w:p w14:paraId="672354D4" w14:textId="77777777" w:rsidR="00CE6632" w:rsidRDefault="005B06B9">
      <w:pPr>
        <w:spacing w:after="448"/>
        <w:ind w:left="-5"/>
      </w:pPr>
      <w:r>
        <w:rPr>
          <w:sz w:val="16"/>
        </w:rPr>
        <w:t xml:space="preserve">WHETHER IN AN ACTION OF CONTRACT, NEGLIGENCE OR OTHER TORTIOUS ACTION, AND EVEN IF SYNAPTICS WAS ADVISED OF THE POSSIBILITY OF SUCH DAMAGE.  IF A TRIBUNAL OF COMPETENT JURISDICTION DOES NOT PERMIT THE DISCLAIMER OF DIRECT DAMAGES OR ANY OTHER DAMAGES, SYNAPTICS’ TOTAL CUMULATIVE LIABILITY TO ANY PARTY SHALL NOT EXCEED ONE HUNDRED U.S. DOLLARS. </w:t>
      </w:r>
    </w:p>
    <w:p w14:paraId="517A3583" w14:textId="77777777" w:rsidR="00CE6632" w:rsidRDefault="005B06B9">
      <w:pPr>
        <w:spacing w:after="0" w:line="259" w:lineRule="auto"/>
        <w:ind w:left="-5"/>
      </w:pPr>
      <w:r>
        <w:rPr>
          <w:rFonts w:ascii="Century Gothic" w:eastAsia="Century Gothic" w:hAnsi="Century Gothic" w:cs="Century Gothic"/>
          <w:color w:val="007DC3"/>
          <w:sz w:val="36"/>
        </w:rPr>
        <w:t xml:space="preserve">Ordering Information </w:t>
      </w:r>
    </w:p>
    <w:p w14:paraId="5863BD07" w14:textId="77777777" w:rsidR="00CE6632" w:rsidRDefault="005B06B9">
      <w:pPr>
        <w:spacing w:after="448"/>
        <w:ind w:left="-5"/>
      </w:pPr>
      <w:r>
        <w:rPr>
          <w:sz w:val="16"/>
        </w:rPr>
        <w:t xml:space="preserve">For ordering information and a complete list of Synaptics' products, contact your Synaptics sales representative. Visit our website at www.synaptics.com to locate the Synaptics office nearest you. </w:t>
      </w:r>
    </w:p>
    <w:p w14:paraId="0557989A" w14:textId="77777777" w:rsidR="00CE6632" w:rsidRDefault="005B06B9">
      <w:pPr>
        <w:spacing w:after="0" w:line="259" w:lineRule="auto"/>
        <w:ind w:left="-5"/>
      </w:pPr>
      <w:r>
        <w:rPr>
          <w:rFonts w:ascii="Century Gothic" w:eastAsia="Century Gothic" w:hAnsi="Century Gothic" w:cs="Century Gothic"/>
          <w:color w:val="007DC3"/>
          <w:sz w:val="36"/>
        </w:rPr>
        <w:t xml:space="preserve">Contact Us </w:t>
      </w:r>
    </w:p>
    <w:p w14:paraId="0C86045F" w14:textId="77777777" w:rsidR="00CE6632" w:rsidRDefault="005B06B9">
      <w:pPr>
        <w:spacing w:after="144"/>
        <w:ind w:left="-5"/>
      </w:pPr>
      <w:r>
        <w:rPr>
          <w:sz w:val="16"/>
        </w:rPr>
        <w:t>Visit our website a</w:t>
      </w:r>
      <w:hyperlink r:id="rId20">
        <w:r w:rsidR="00CE6632">
          <w:rPr>
            <w:sz w:val="16"/>
          </w:rPr>
          <w:t xml:space="preserve">t </w:t>
        </w:r>
      </w:hyperlink>
      <w:hyperlink r:id="rId21">
        <w:r w:rsidR="00CE6632">
          <w:rPr>
            <w:color w:val="007DC3"/>
            <w:sz w:val="16"/>
          </w:rPr>
          <w:t>www.synaptics.com</w:t>
        </w:r>
      </w:hyperlink>
      <w:hyperlink r:id="rId22">
        <w:r w:rsidR="00CE6632">
          <w:rPr>
            <w:sz w:val="16"/>
          </w:rPr>
          <w:t xml:space="preserve"> </w:t>
        </w:r>
      </w:hyperlink>
      <w:hyperlink r:id="rId23">
        <w:r w:rsidR="00CE6632">
          <w:rPr>
            <w:sz w:val="16"/>
          </w:rPr>
          <w:t>t</w:t>
        </w:r>
      </w:hyperlink>
      <w:r>
        <w:rPr>
          <w:sz w:val="16"/>
        </w:rPr>
        <w:t xml:space="preserve">o locate the Synaptics office nearest you. </w:t>
      </w:r>
    </w:p>
    <w:p w14:paraId="0C625B60" w14:textId="77777777" w:rsidR="00CE6632" w:rsidRDefault="005B06B9">
      <w:pPr>
        <w:spacing w:after="104" w:line="259" w:lineRule="auto"/>
        <w:ind w:left="85" w:firstLine="0"/>
        <w:jc w:val="center"/>
      </w:pPr>
      <w:r>
        <w:t xml:space="preserve"> </w:t>
      </w:r>
    </w:p>
    <w:p w14:paraId="34582175" w14:textId="77777777" w:rsidR="00CE6632" w:rsidRDefault="005B06B9">
      <w:pPr>
        <w:spacing w:after="58" w:line="259" w:lineRule="auto"/>
        <w:ind w:left="85" w:firstLine="0"/>
        <w:jc w:val="center"/>
      </w:pPr>
      <w:r>
        <w:t xml:space="preserve"> </w:t>
      </w:r>
    </w:p>
    <w:p w14:paraId="34084618" w14:textId="77777777" w:rsidR="00CE6632" w:rsidRDefault="005B06B9">
      <w:pPr>
        <w:spacing w:after="0" w:line="259" w:lineRule="auto"/>
        <w:ind w:left="85" w:firstLine="0"/>
        <w:jc w:val="center"/>
      </w:pPr>
      <w:r>
        <w:rPr>
          <w:noProof/>
        </w:rPr>
        <w:drawing>
          <wp:inline distT="0" distB="0" distL="0" distR="0" wp14:anchorId="63903E17" wp14:editId="2FAADAE3">
            <wp:extent cx="2286000" cy="523875"/>
            <wp:effectExtent l="0" t="0" r="0" b="0"/>
            <wp:docPr id="3681" name="Picture 3681"/>
            <wp:cNvGraphicFramePr/>
            <a:graphic xmlns:a="http://schemas.openxmlformats.org/drawingml/2006/main">
              <a:graphicData uri="http://schemas.openxmlformats.org/drawingml/2006/picture">
                <pic:pic xmlns:pic="http://schemas.openxmlformats.org/drawingml/2006/picture">
                  <pic:nvPicPr>
                    <pic:cNvPr id="3681" name="Picture 3681"/>
                    <pic:cNvPicPr/>
                  </pic:nvPicPr>
                  <pic:blipFill>
                    <a:blip r:embed="rId24"/>
                    <a:stretch>
                      <a:fillRect/>
                    </a:stretch>
                  </pic:blipFill>
                  <pic:spPr>
                    <a:xfrm>
                      <a:off x="0" y="0"/>
                      <a:ext cx="2286000" cy="523875"/>
                    </a:xfrm>
                    <a:prstGeom prst="rect">
                      <a:avLst/>
                    </a:prstGeom>
                  </pic:spPr>
                </pic:pic>
              </a:graphicData>
            </a:graphic>
          </wp:inline>
        </w:drawing>
      </w:r>
      <w:r>
        <w:t xml:space="preserve"> </w:t>
      </w:r>
      <w:bookmarkEnd w:id="0"/>
    </w:p>
    <w:sectPr w:rsidR="00CE6632">
      <w:headerReference w:type="even" r:id="rId25"/>
      <w:headerReference w:type="default" r:id="rId26"/>
      <w:footerReference w:type="even" r:id="rId27"/>
      <w:footerReference w:type="default" r:id="rId28"/>
      <w:headerReference w:type="first" r:id="rId29"/>
      <w:footerReference w:type="first" r:id="rId30"/>
      <w:pgSz w:w="12240" w:h="15840"/>
      <w:pgMar w:top="1440" w:right="1474" w:bottom="1440" w:left="1440" w:header="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60692" w14:textId="77777777" w:rsidR="000867CB" w:rsidRDefault="000867CB">
      <w:pPr>
        <w:spacing w:after="0" w:line="240" w:lineRule="auto"/>
      </w:pPr>
      <w:r>
        <w:separator/>
      </w:r>
    </w:p>
  </w:endnote>
  <w:endnote w:type="continuationSeparator" w:id="0">
    <w:p w14:paraId="69336690" w14:textId="77777777" w:rsidR="000867CB" w:rsidRDefault="000867CB">
      <w:pPr>
        <w:spacing w:after="0" w:line="240" w:lineRule="auto"/>
      </w:pPr>
      <w:r>
        <w:continuationSeparator/>
      </w:r>
    </w:p>
  </w:endnote>
  <w:endnote w:type="continuationNotice" w:id="1">
    <w:p w14:paraId="3960AC87" w14:textId="77777777" w:rsidR="000867CB" w:rsidRDefault="000867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EEEC8" w14:textId="77777777" w:rsidR="00CE6632" w:rsidRDefault="005B06B9">
    <w:pPr>
      <w:spacing w:after="0" w:line="428" w:lineRule="auto"/>
      <w:ind w:left="792" w:right="-1" w:firstLine="0"/>
    </w:pPr>
    <w:r>
      <w:rPr>
        <w:noProof/>
      </w:rPr>
      <w:drawing>
        <wp:anchor distT="0" distB="0" distL="114300" distR="114300" simplePos="0" relativeHeight="251658245" behindDoc="0" locked="0" layoutInCell="1" allowOverlap="0" wp14:anchorId="269D6C80" wp14:editId="005832F6">
          <wp:simplePos x="0" y="0"/>
          <wp:positionH relativeFrom="page">
            <wp:posOffset>0</wp:posOffset>
          </wp:positionH>
          <wp:positionV relativeFrom="page">
            <wp:posOffset>9810748</wp:posOffset>
          </wp:positionV>
          <wp:extent cx="7772400" cy="249937"/>
          <wp:effectExtent l="0" t="0" r="0" b="0"/>
          <wp:wrapSquare wrapText="bothSides"/>
          <wp:docPr id="1888267942" name="Picture 1888267942"/>
          <wp:cNvGraphicFramePr/>
          <a:graphic xmlns:a="http://schemas.openxmlformats.org/drawingml/2006/main">
            <a:graphicData uri="http://schemas.openxmlformats.org/drawingml/2006/picture">
              <pic:pic xmlns:pic="http://schemas.openxmlformats.org/drawingml/2006/picture">
                <pic:nvPicPr>
                  <pic:cNvPr id="18586" name="Picture 18586"/>
                  <pic:cNvPicPr/>
                </pic:nvPicPr>
                <pic:blipFill>
                  <a:blip r:embed="rId1"/>
                  <a:stretch>
                    <a:fillRect/>
                  </a:stretch>
                </pic:blipFill>
                <pic:spPr>
                  <a:xfrm>
                    <a:off x="0" y="0"/>
                    <a:ext cx="7772400" cy="249937"/>
                  </a:xfrm>
                  <a:prstGeom prst="rect">
                    <a:avLst/>
                  </a:prstGeom>
                </pic:spPr>
              </pic:pic>
            </a:graphicData>
          </a:graphic>
        </wp:anchor>
      </w:drawing>
    </w:r>
    <w:r>
      <w:rPr>
        <w:i/>
        <w:sz w:val="16"/>
      </w:rPr>
      <w:t xml:space="preserve"> </w:t>
    </w:r>
    <w:r>
      <w:rPr>
        <w:i/>
        <w:sz w:val="16"/>
      </w:rPr>
      <w:tab/>
      <w:t xml:space="preserve">Copyright © 2024 Synaptics Incorporated. All Rights Reserved. </w:t>
    </w:r>
    <w:r>
      <w:rPr>
        <w:i/>
        <w:sz w:val="16"/>
      </w:rPr>
      <w:tab/>
    </w:r>
    <w:r>
      <w:fldChar w:fldCharType="begin"/>
    </w:r>
    <w:r>
      <w:instrText xml:space="preserve"> PAGE   \* MERGEFORMAT </w:instrText>
    </w:r>
    <w:r>
      <w:fldChar w:fldCharType="separate"/>
    </w:r>
    <w:r>
      <w:rPr>
        <w:i/>
        <w:sz w:val="16"/>
      </w:rPr>
      <w:t>2</w:t>
    </w:r>
    <w:r>
      <w:rPr>
        <w:i/>
        <w:sz w:val="16"/>
      </w:rPr>
      <w:fldChar w:fldCharType="end"/>
    </w:r>
    <w:r>
      <w:rPr>
        <w:i/>
        <w:sz w:val="16"/>
      </w:rPr>
      <w:t xml:space="preserve">  </w:t>
    </w:r>
    <w:r>
      <w:rPr>
        <w:i/>
        <w:sz w:val="16"/>
      </w:rPr>
      <w:tab/>
      <w:t xml:space="preserve">Synaptics Confidential. Disclosed Only Under NDA.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51EC7" w14:textId="77777777" w:rsidR="00CE6632" w:rsidRDefault="005B06B9">
    <w:pPr>
      <w:spacing w:after="0" w:line="428" w:lineRule="auto"/>
      <w:ind w:left="792" w:right="-1" w:firstLine="0"/>
    </w:pPr>
    <w:r>
      <w:rPr>
        <w:noProof/>
      </w:rPr>
      <w:drawing>
        <wp:anchor distT="0" distB="0" distL="114300" distR="114300" simplePos="0" relativeHeight="251658246" behindDoc="0" locked="0" layoutInCell="1" allowOverlap="0" wp14:anchorId="52A7AD48" wp14:editId="05AF798E">
          <wp:simplePos x="0" y="0"/>
          <wp:positionH relativeFrom="page">
            <wp:posOffset>0</wp:posOffset>
          </wp:positionH>
          <wp:positionV relativeFrom="page">
            <wp:posOffset>9810748</wp:posOffset>
          </wp:positionV>
          <wp:extent cx="7772400" cy="249937"/>
          <wp:effectExtent l="0" t="0" r="0" b="0"/>
          <wp:wrapSquare wrapText="bothSides"/>
          <wp:docPr id="1531605590" name="Picture 1531605590"/>
          <wp:cNvGraphicFramePr/>
          <a:graphic xmlns:a="http://schemas.openxmlformats.org/drawingml/2006/main">
            <a:graphicData uri="http://schemas.openxmlformats.org/drawingml/2006/picture">
              <pic:pic xmlns:pic="http://schemas.openxmlformats.org/drawingml/2006/picture">
                <pic:nvPicPr>
                  <pic:cNvPr id="18586" name="Picture 18586"/>
                  <pic:cNvPicPr/>
                </pic:nvPicPr>
                <pic:blipFill>
                  <a:blip r:embed="rId1"/>
                  <a:stretch>
                    <a:fillRect/>
                  </a:stretch>
                </pic:blipFill>
                <pic:spPr>
                  <a:xfrm>
                    <a:off x="0" y="0"/>
                    <a:ext cx="7772400" cy="249937"/>
                  </a:xfrm>
                  <a:prstGeom prst="rect">
                    <a:avLst/>
                  </a:prstGeom>
                </pic:spPr>
              </pic:pic>
            </a:graphicData>
          </a:graphic>
        </wp:anchor>
      </w:drawing>
    </w:r>
    <w:r>
      <w:rPr>
        <w:i/>
        <w:sz w:val="16"/>
      </w:rPr>
      <w:t xml:space="preserve"> </w:t>
    </w:r>
    <w:r>
      <w:rPr>
        <w:i/>
        <w:sz w:val="16"/>
      </w:rPr>
      <w:tab/>
      <w:t xml:space="preserve">Copyright © 2024 Synaptics Incorporated. All Rights Reserved. </w:t>
    </w:r>
    <w:r>
      <w:rPr>
        <w:i/>
        <w:sz w:val="16"/>
      </w:rPr>
      <w:tab/>
    </w:r>
    <w:r>
      <w:fldChar w:fldCharType="begin"/>
    </w:r>
    <w:r>
      <w:instrText xml:space="preserve"> PAGE   \* MERGEFORMAT </w:instrText>
    </w:r>
    <w:r>
      <w:fldChar w:fldCharType="separate"/>
    </w:r>
    <w:r>
      <w:rPr>
        <w:i/>
        <w:sz w:val="16"/>
      </w:rPr>
      <w:t>2</w:t>
    </w:r>
    <w:r>
      <w:rPr>
        <w:i/>
        <w:sz w:val="16"/>
      </w:rPr>
      <w:fldChar w:fldCharType="end"/>
    </w:r>
    <w:r>
      <w:rPr>
        <w:i/>
        <w:sz w:val="16"/>
      </w:rPr>
      <w:t xml:space="preserve">  </w:t>
    </w:r>
    <w:r>
      <w:rPr>
        <w:i/>
        <w:sz w:val="16"/>
      </w:rPr>
      <w:tab/>
      <w:t xml:space="preserve">Synaptics Confidential. Disclosed Only Under NDA.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12BAF" w14:textId="77777777" w:rsidR="00CE6632" w:rsidRDefault="00CE6632">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0B8EF" w14:textId="77777777" w:rsidR="00CE6632" w:rsidRDefault="005B06B9">
    <w:pPr>
      <w:spacing w:after="0" w:line="428" w:lineRule="auto"/>
      <w:ind w:left="0" w:firstLine="0"/>
    </w:pPr>
    <w:r>
      <w:rPr>
        <w:noProof/>
      </w:rPr>
      <w:drawing>
        <wp:anchor distT="0" distB="0" distL="114300" distR="114300" simplePos="0" relativeHeight="251658256" behindDoc="0" locked="0" layoutInCell="1" allowOverlap="0" wp14:anchorId="558A884A" wp14:editId="3E9B6BD4">
          <wp:simplePos x="0" y="0"/>
          <wp:positionH relativeFrom="page">
            <wp:posOffset>0</wp:posOffset>
          </wp:positionH>
          <wp:positionV relativeFrom="page">
            <wp:posOffset>9810748</wp:posOffset>
          </wp:positionV>
          <wp:extent cx="7772400" cy="249937"/>
          <wp:effectExtent l="0" t="0" r="0" b="0"/>
          <wp:wrapSquare wrapText="bothSides"/>
          <wp:docPr id="573640121" name="Picture 573640121"/>
          <wp:cNvGraphicFramePr/>
          <a:graphic xmlns:a="http://schemas.openxmlformats.org/drawingml/2006/main">
            <a:graphicData uri="http://schemas.openxmlformats.org/drawingml/2006/picture">
              <pic:pic xmlns:pic="http://schemas.openxmlformats.org/drawingml/2006/picture">
                <pic:nvPicPr>
                  <pic:cNvPr id="18586" name="Picture 18586"/>
                  <pic:cNvPicPr/>
                </pic:nvPicPr>
                <pic:blipFill>
                  <a:blip r:embed="rId1"/>
                  <a:stretch>
                    <a:fillRect/>
                  </a:stretch>
                </pic:blipFill>
                <pic:spPr>
                  <a:xfrm>
                    <a:off x="0" y="0"/>
                    <a:ext cx="7772400" cy="249937"/>
                  </a:xfrm>
                  <a:prstGeom prst="rect">
                    <a:avLst/>
                  </a:prstGeom>
                </pic:spPr>
              </pic:pic>
            </a:graphicData>
          </a:graphic>
        </wp:anchor>
      </w:drawing>
    </w:r>
    <w:r>
      <w:rPr>
        <w:i/>
        <w:sz w:val="16"/>
      </w:rPr>
      <w:t xml:space="preserve"> </w:t>
    </w:r>
    <w:r>
      <w:rPr>
        <w:i/>
        <w:sz w:val="16"/>
      </w:rPr>
      <w:tab/>
      <w:t xml:space="preserve">Copyright © 2024 Synaptics Incorporated. All Rights Reserved. </w:t>
    </w:r>
    <w:r>
      <w:rPr>
        <w:i/>
        <w:sz w:val="16"/>
      </w:rPr>
      <w:tab/>
    </w:r>
    <w:r>
      <w:fldChar w:fldCharType="begin"/>
    </w:r>
    <w:r>
      <w:instrText xml:space="preserve"> PAGE   \* MERGEFORMAT </w:instrText>
    </w:r>
    <w:r>
      <w:fldChar w:fldCharType="separate"/>
    </w:r>
    <w:r>
      <w:rPr>
        <w:i/>
        <w:sz w:val="16"/>
      </w:rPr>
      <w:t>2</w:t>
    </w:r>
    <w:r>
      <w:rPr>
        <w:i/>
        <w:sz w:val="16"/>
      </w:rPr>
      <w:fldChar w:fldCharType="end"/>
    </w:r>
    <w:r>
      <w:rPr>
        <w:i/>
        <w:sz w:val="16"/>
      </w:rPr>
      <w:t xml:space="preserve">  </w:t>
    </w:r>
    <w:r>
      <w:rPr>
        <w:i/>
        <w:sz w:val="16"/>
      </w:rPr>
      <w:tab/>
      <w:t xml:space="preserve">Synaptics Confidential. Disclosed Only Under NDA.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51EC7" w14:textId="77777777" w:rsidR="00CE6632" w:rsidRDefault="005B06B9">
    <w:pPr>
      <w:spacing w:after="0" w:line="428" w:lineRule="auto"/>
      <w:ind w:left="0" w:firstLine="0"/>
    </w:pPr>
    <w:r>
      <w:rPr>
        <w:noProof/>
      </w:rPr>
      <w:drawing>
        <wp:anchor distT="0" distB="0" distL="114300" distR="114300" simplePos="0" relativeHeight="251658257" behindDoc="0" locked="0" layoutInCell="1" allowOverlap="0" wp14:anchorId="6B8481E6" wp14:editId="5578453F">
          <wp:simplePos x="0" y="0"/>
          <wp:positionH relativeFrom="page">
            <wp:posOffset>0</wp:posOffset>
          </wp:positionH>
          <wp:positionV relativeFrom="page">
            <wp:posOffset>9810748</wp:posOffset>
          </wp:positionV>
          <wp:extent cx="7772400" cy="249937"/>
          <wp:effectExtent l="0" t="0" r="0" b="0"/>
          <wp:wrapSquare wrapText="bothSides"/>
          <wp:docPr id="934368613" name="Picture 934368613"/>
          <wp:cNvGraphicFramePr/>
          <a:graphic xmlns:a="http://schemas.openxmlformats.org/drawingml/2006/main">
            <a:graphicData uri="http://schemas.openxmlformats.org/drawingml/2006/picture">
              <pic:pic xmlns:pic="http://schemas.openxmlformats.org/drawingml/2006/picture">
                <pic:nvPicPr>
                  <pic:cNvPr id="18586" name="Picture 18586"/>
                  <pic:cNvPicPr/>
                </pic:nvPicPr>
                <pic:blipFill>
                  <a:blip r:embed="rId1"/>
                  <a:stretch>
                    <a:fillRect/>
                  </a:stretch>
                </pic:blipFill>
                <pic:spPr>
                  <a:xfrm>
                    <a:off x="0" y="0"/>
                    <a:ext cx="7772400" cy="249937"/>
                  </a:xfrm>
                  <a:prstGeom prst="rect">
                    <a:avLst/>
                  </a:prstGeom>
                </pic:spPr>
              </pic:pic>
            </a:graphicData>
          </a:graphic>
        </wp:anchor>
      </w:drawing>
    </w:r>
    <w:r>
      <w:rPr>
        <w:i/>
        <w:sz w:val="16"/>
      </w:rPr>
      <w:t xml:space="preserve"> </w:t>
    </w:r>
    <w:r>
      <w:rPr>
        <w:i/>
        <w:sz w:val="16"/>
      </w:rPr>
      <w:tab/>
      <w:t xml:space="preserve">Copyright © 2024 Synaptics Incorporated. All Rights Reserved. </w:t>
    </w:r>
    <w:r>
      <w:rPr>
        <w:i/>
        <w:sz w:val="16"/>
      </w:rPr>
      <w:tab/>
    </w:r>
    <w:r>
      <w:fldChar w:fldCharType="begin"/>
    </w:r>
    <w:r>
      <w:instrText xml:space="preserve"> PAGE   \* MERGEFORMAT </w:instrText>
    </w:r>
    <w:r>
      <w:fldChar w:fldCharType="separate"/>
    </w:r>
    <w:r>
      <w:rPr>
        <w:i/>
        <w:sz w:val="16"/>
      </w:rPr>
      <w:t>2</w:t>
    </w:r>
    <w:r>
      <w:rPr>
        <w:i/>
        <w:sz w:val="16"/>
      </w:rPr>
      <w:fldChar w:fldCharType="end"/>
    </w:r>
    <w:r>
      <w:rPr>
        <w:i/>
        <w:sz w:val="16"/>
      </w:rPr>
      <w:t xml:space="preserve">  </w:t>
    </w:r>
    <w:r>
      <w:rPr>
        <w:i/>
        <w:sz w:val="16"/>
      </w:rPr>
      <w:tab/>
      <w:t xml:space="preserve">Synaptics Confidential. Disclosed Only Under NDA.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3CC93" w14:textId="77777777" w:rsidR="00CE6632" w:rsidRDefault="005B06B9">
    <w:pPr>
      <w:spacing w:after="0" w:line="428" w:lineRule="auto"/>
      <w:ind w:left="0" w:firstLine="0"/>
    </w:pPr>
    <w:r>
      <w:rPr>
        <w:noProof/>
      </w:rPr>
      <w:drawing>
        <wp:anchor distT="0" distB="0" distL="114300" distR="114300" simplePos="0" relativeHeight="251658258" behindDoc="0" locked="0" layoutInCell="1" allowOverlap="0" wp14:anchorId="34CE5A7D" wp14:editId="6B723890">
          <wp:simplePos x="0" y="0"/>
          <wp:positionH relativeFrom="page">
            <wp:posOffset>0</wp:posOffset>
          </wp:positionH>
          <wp:positionV relativeFrom="page">
            <wp:posOffset>9810748</wp:posOffset>
          </wp:positionV>
          <wp:extent cx="7772400" cy="249937"/>
          <wp:effectExtent l="0" t="0" r="0" b="0"/>
          <wp:wrapSquare wrapText="bothSides"/>
          <wp:docPr id="558260516" name="Picture 558260516"/>
          <wp:cNvGraphicFramePr/>
          <a:graphic xmlns:a="http://schemas.openxmlformats.org/drawingml/2006/main">
            <a:graphicData uri="http://schemas.openxmlformats.org/drawingml/2006/picture">
              <pic:pic xmlns:pic="http://schemas.openxmlformats.org/drawingml/2006/picture">
                <pic:nvPicPr>
                  <pic:cNvPr id="18586" name="Picture 18586"/>
                  <pic:cNvPicPr/>
                </pic:nvPicPr>
                <pic:blipFill>
                  <a:blip r:embed="rId1"/>
                  <a:stretch>
                    <a:fillRect/>
                  </a:stretch>
                </pic:blipFill>
                <pic:spPr>
                  <a:xfrm>
                    <a:off x="0" y="0"/>
                    <a:ext cx="7772400" cy="249937"/>
                  </a:xfrm>
                  <a:prstGeom prst="rect">
                    <a:avLst/>
                  </a:prstGeom>
                </pic:spPr>
              </pic:pic>
            </a:graphicData>
          </a:graphic>
        </wp:anchor>
      </w:drawing>
    </w:r>
    <w:r>
      <w:rPr>
        <w:i/>
        <w:sz w:val="16"/>
      </w:rPr>
      <w:t xml:space="preserve"> </w:t>
    </w:r>
    <w:r>
      <w:rPr>
        <w:i/>
        <w:sz w:val="16"/>
      </w:rPr>
      <w:tab/>
      <w:t xml:space="preserve">Copyright © 2024 Synaptics Incorporated. All Rights Reserved. </w:t>
    </w:r>
    <w:r>
      <w:rPr>
        <w:i/>
        <w:sz w:val="16"/>
      </w:rPr>
      <w:tab/>
    </w:r>
    <w:r>
      <w:fldChar w:fldCharType="begin"/>
    </w:r>
    <w:r>
      <w:instrText xml:space="preserve"> PAGE   \* MERGEFORMAT </w:instrText>
    </w:r>
    <w:r>
      <w:fldChar w:fldCharType="separate"/>
    </w:r>
    <w:r>
      <w:rPr>
        <w:i/>
        <w:sz w:val="16"/>
      </w:rPr>
      <w:t>2</w:t>
    </w:r>
    <w:r>
      <w:rPr>
        <w:i/>
        <w:sz w:val="16"/>
      </w:rPr>
      <w:fldChar w:fldCharType="end"/>
    </w:r>
    <w:r>
      <w:rPr>
        <w:i/>
        <w:sz w:val="16"/>
      </w:rPr>
      <w:t xml:space="preserve">  </w:t>
    </w:r>
    <w:r>
      <w:rPr>
        <w:i/>
        <w:sz w:val="16"/>
      </w:rPr>
      <w:tab/>
      <w:t xml:space="preserve">Synaptics Confidential. Disclosed Only Under NDA.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F9D7C" w14:textId="77777777" w:rsidR="00CE6632" w:rsidRDefault="005B06B9">
    <w:pPr>
      <w:spacing w:after="0" w:line="428" w:lineRule="auto"/>
      <w:ind w:left="0" w:right="-36" w:firstLine="0"/>
    </w:pPr>
    <w:r>
      <w:rPr>
        <w:noProof/>
      </w:rPr>
      <w:drawing>
        <wp:anchor distT="0" distB="0" distL="114300" distR="114300" simplePos="0" relativeHeight="251658265" behindDoc="0" locked="0" layoutInCell="1" allowOverlap="0" wp14:anchorId="60CFEB97" wp14:editId="238DEA7B">
          <wp:simplePos x="0" y="0"/>
          <wp:positionH relativeFrom="page">
            <wp:posOffset>0</wp:posOffset>
          </wp:positionH>
          <wp:positionV relativeFrom="page">
            <wp:posOffset>9810748</wp:posOffset>
          </wp:positionV>
          <wp:extent cx="7772400" cy="249937"/>
          <wp:effectExtent l="0" t="0" r="0" b="0"/>
          <wp:wrapSquare wrapText="bothSides"/>
          <wp:docPr id="1500104594" name="Picture 1500104594"/>
          <wp:cNvGraphicFramePr/>
          <a:graphic xmlns:a="http://schemas.openxmlformats.org/drawingml/2006/main">
            <a:graphicData uri="http://schemas.openxmlformats.org/drawingml/2006/picture">
              <pic:pic xmlns:pic="http://schemas.openxmlformats.org/drawingml/2006/picture">
                <pic:nvPicPr>
                  <pic:cNvPr id="18586" name="Picture 18586"/>
                  <pic:cNvPicPr/>
                </pic:nvPicPr>
                <pic:blipFill>
                  <a:blip r:embed="rId1"/>
                  <a:stretch>
                    <a:fillRect/>
                  </a:stretch>
                </pic:blipFill>
                <pic:spPr>
                  <a:xfrm>
                    <a:off x="0" y="0"/>
                    <a:ext cx="7772400" cy="249937"/>
                  </a:xfrm>
                  <a:prstGeom prst="rect">
                    <a:avLst/>
                  </a:prstGeom>
                </pic:spPr>
              </pic:pic>
            </a:graphicData>
          </a:graphic>
        </wp:anchor>
      </w:drawing>
    </w:r>
    <w:r>
      <w:rPr>
        <w:i/>
        <w:sz w:val="16"/>
      </w:rPr>
      <w:t xml:space="preserve"> </w:t>
    </w:r>
    <w:r>
      <w:rPr>
        <w:i/>
        <w:sz w:val="16"/>
      </w:rPr>
      <w:tab/>
      <w:t xml:space="preserve">Copyright © 2024 Synaptics Incorporated. All Rights Reserved. </w:t>
    </w:r>
    <w:r>
      <w:rPr>
        <w:i/>
        <w:sz w:val="16"/>
      </w:rPr>
      <w:tab/>
    </w:r>
    <w:r>
      <w:fldChar w:fldCharType="begin"/>
    </w:r>
    <w:r>
      <w:instrText xml:space="preserve"> PAGE   \* MERGEFORMAT </w:instrText>
    </w:r>
    <w:r>
      <w:fldChar w:fldCharType="separate"/>
    </w:r>
    <w:r>
      <w:rPr>
        <w:i/>
        <w:sz w:val="16"/>
      </w:rPr>
      <w:t>2</w:t>
    </w:r>
    <w:r>
      <w:rPr>
        <w:i/>
        <w:sz w:val="16"/>
      </w:rPr>
      <w:fldChar w:fldCharType="end"/>
    </w:r>
    <w:r>
      <w:rPr>
        <w:i/>
        <w:sz w:val="16"/>
      </w:rPr>
      <w:t xml:space="preserve">  </w:t>
    </w:r>
    <w:r>
      <w:rPr>
        <w:i/>
        <w:sz w:val="16"/>
      </w:rPr>
      <w:tab/>
      <w:t xml:space="preserve">Synaptics Confidential. Disclosed Only Under NDA.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E1CB1" w14:textId="77777777" w:rsidR="00CE6632" w:rsidRDefault="005B06B9">
    <w:pPr>
      <w:spacing w:after="0" w:line="428" w:lineRule="auto"/>
      <w:ind w:left="0" w:right="-36" w:firstLine="0"/>
    </w:pPr>
    <w:r>
      <w:rPr>
        <w:noProof/>
      </w:rPr>
      <w:drawing>
        <wp:anchor distT="0" distB="0" distL="114300" distR="114300" simplePos="0" relativeHeight="251658266" behindDoc="0" locked="0" layoutInCell="1" allowOverlap="0" wp14:anchorId="1669365F" wp14:editId="5D578B24">
          <wp:simplePos x="0" y="0"/>
          <wp:positionH relativeFrom="page">
            <wp:posOffset>0</wp:posOffset>
          </wp:positionH>
          <wp:positionV relativeFrom="page">
            <wp:posOffset>9810748</wp:posOffset>
          </wp:positionV>
          <wp:extent cx="7772400" cy="249937"/>
          <wp:effectExtent l="0" t="0" r="0" b="0"/>
          <wp:wrapSquare wrapText="bothSides"/>
          <wp:docPr id="293388726" name="Picture 293388726"/>
          <wp:cNvGraphicFramePr/>
          <a:graphic xmlns:a="http://schemas.openxmlformats.org/drawingml/2006/main">
            <a:graphicData uri="http://schemas.openxmlformats.org/drawingml/2006/picture">
              <pic:pic xmlns:pic="http://schemas.openxmlformats.org/drawingml/2006/picture">
                <pic:nvPicPr>
                  <pic:cNvPr id="18586" name="Picture 18586"/>
                  <pic:cNvPicPr/>
                </pic:nvPicPr>
                <pic:blipFill>
                  <a:blip r:embed="rId1"/>
                  <a:stretch>
                    <a:fillRect/>
                  </a:stretch>
                </pic:blipFill>
                <pic:spPr>
                  <a:xfrm>
                    <a:off x="0" y="0"/>
                    <a:ext cx="7772400" cy="249937"/>
                  </a:xfrm>
                  <a:prstGeom prst="rect">
                    <a:avLst/>
                  </a:prstGeom>
                </pic:spPr>
              </pic:pic>
            </a:graphicData>
          </a:graphic>
        </wp:anchor>
      </w:drawing>
    </w:r>
    <w:r>
      <w:rPr>
        <w:i/>
        <w:sz w:val="16"/>
      </w:rPr>
      <w:t xml:space="preserve"> </w:t>
    </w:r>
    <w:r>
      <w:rPr>
        <w:i/>
        <w:sz w:val="16"/>
      </w:rPr>
      <w:tab/>
      <w:t xml:space="preserve">Copyright © 2024 Synaptics Incorporated. All Rights Reserved. </w:t>
    </w:r>
    <w:r>
      <w:rPr>
        <w:i/>
        <w:sz w:val="16"/>
      </w:rPr>
      <w:tab/>
    </w:r>
    <w:r>
      <w:fldChar w:fldCharType="begin"/>
    </w:r>
    <w:r>
      <w:instrText xml:space="preserve"> PAGE   \* MERGEFORMAT </w:instrText>
    </w:r>
    <w:r>
      <w:fldChar w:fldCharType="separate"/>
    </w:r>
    <w:r>
      <w:rPr>
        <w:i/>
        <w:sz w:val="16"/>
      </w:rPr>
      <w:t>2</w:t>
    </w:r>
    <w:r>
      <w:rPr>
        <w:i/>
        <w:sz w:val="16"/>
      </w:rPr>
      <w:fldChar w:fldCharType="end"/>
    </w:r>
    <w:r>
      <w:rPr>
        <w:i/>
        <w:sz w:val="16"/>
      </w:rPr>
      <w:t xml:space="preserve">  </w:t>
    </w:r>
    <w:r>
      <w:rPr>
        <w:i/>
        <w:sz w:val="16"/>
      </w:rPr>
      <w:tab/>
      <w:t xml:space="preserve">Synaptics Confidential. Disclosed Only Under NDA.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55246" w14:textId="77777777" w:rsidR="00CE6632" w:rsidRDefault="005B06B9">
    <w:pPr>
      <w:spacing w:after="0" w:line="428" w:lineRule="auto"/>
      <w:ind w:left="0" w:right="-36" w:firstLine="0"/>
    </w:pPr>
    <w:r>
      <w:rPr>
        <w:noProof/>
      </w:rPr>
      <w:drawing>
        <wp:anchor distT="0" distB="0" distL="114300" distR="114300" simplePos="0" relativeHeight="251658267" behindDoc="0" locked="0" layoutInCell="1" allowOverlap="0" wp14:anchorId="16EABE15" wp14:editId="468AEC84">
          <wp:simplePos x="0" y="0"/>
          <wp:positionH relativeFrom="page">
            <wp:posOffset>0</wp:posOffset>
          </wp:positionH>
          <wp:positionV relativeFrom="page">
            <wp:posOffset>9810748</wp:posOffset>
          </wp:positionV>
          <wp:extent cx="7772400" cy="249937"/>
          <wp:effectExtent l="0" t="0" r="0" b="0"/>
          <wp:wrapSquare wrapText="bothSides"/>
          <wp:docPr id="549780420" name="Picture 549780420"/>
          <wp:cNvGraphicFramePr/>
          <a:graphic xmlns:a="http://schemas.openxmlformats.org/drawingml/2006/main">
            <a:graphicData uri="http://schemas.openxmlformats.org/drawingml/2006/picture">
              <pic:pic xmlns:pic="http://schemas.openxmlformats.org/drawingml/2006/picture">
                <pic:nvPicPr>
                  <pic:cNvPr id="18586" name="Picture 18586"/>
                  <pic:cNvPicPr/>
                </pic:nvPicPr>
                <pic:blipFill>
                  <a:blip r:embed="rId1"/>
                  <a:stretch>
                    <a:fillRect/>
                  </a:stretch>
                </pic:blipFill>
                <pic:spPr>
                  <a:xfrm>
                    <a:off x="0" y="0"/>
                    <a:ext cx="7772400" cy="249937"/>
                  </a:xfrm>
                  <a:prstGeom prst="rect">
                    <a:avLst/>
                  </a:prstGeom>
                </pic:spPr>
              </pic:pic>
            </a:graphicData>
          </a:graphic>
        </wp:anchor>
      </w:drawing>
    </w:r>
    <w:r>
      <w:rPr>
        <w:i/>
        <w:sz w:val="16"/>
      </w:rPr>
      <w:t xml:space="preserve"> </w:t>
    </w:r>
    <w:r>
      <w:rPr>
        <w:i/>
        <w:sz w:val="16"/>
      </w:rPr>
      <w:tab/>
      <w:t xml:space="preserve">Copyright © 2024 Synaptics Incorporated. All Rights Reserved. </w:t>
    </w:r>
    <w:r>
      <w:rPr>
        <w:i/>
        <w:sz w:val="16"/>
      </w:rPr>
      <w:tab/>
    </w:r>
    <w:r>
      <w:fldChar w:fldCharType="begin"/>
    </w:r>
    <w:r>
      <w:instrText xml:space="preserve"> PAGE   \* MERGEFORMAT </w:instrText>
    </w:r>
    <w:r>
      <w:fldChar w:fldCharType="separate"/>
    </w:r>
    <w:r>
      <w:rPr>
        <w:i/>
        <w:sz w:val="16"/>
      </w:rPr>
      <w:t>2</w:t>
    </w:r>
    <w:r>
      <w:rPr>
        <w:i/>
        <w:sz w:val="16"/>
      </w:rPr>
      <w:fldChar w:fldCharType="end"/>
    </w:r>
    <w:r>
      <w:rPr>
        <w:i/>
        <w:sz w:val="16"/>
      </w:rPr>
      <w:t xml:space="preserve">  </w:t>
    </w:r>
    <w:r>
      <w:rPr>
        <w:i/>
        <w:sz w:val="16"/>
      </w:rPr>
      <w:tab/>
      <w:t xml:space="preserve">Synaptics Confidential. Disclosed Only Under NDA.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35A38" w14:textId="77777777" w:rsidR="000867CB" w:rsidRDefault="000867CB">
      <w:pPr>
        <w:spacing w:after="0" w:line="240" w:lineRule="auto"/>
      </w:pPr>
      <w:r>
        <w:separator/>
      </w:r>
    </w:p>
  </w:footnote>
  <w:footnote w:type="continuationSeparator" w:id="0">
    <w:p w14:paraId="619C49D8" w14:textId="77777777" w:rsidR="000867CB" w:rsidRDefault="000867CB">
      <w:pPr>
        <w:spacing w:after="0" w:line="240" w:lineRule="auto"/>
      </w:pPr>
      <w:r>
        <w:continuationSeparator/>
      </w:r>
    </w:p>
  </w:footnote>
  <w:footnote w:type="continuationNotice" w:id="1">
    <w:p w14:paraId="2E5926E6" w14:textId="77777777" w:rsidR="000867CB" w:rsidRDefault="000867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4C0E" w14:textId="77777777" w:rsidR="00CE6632" w:rsidRDefault="005B06B9">
    <w:pPr>
      <w:spacing w:after="0" w:line="259" w:lineRule="auto"/>
      <w:ind w:left="-648" w:right="1080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3638F5" wp14:editId="7933F8F3">
              <wp:simplePos x="0" y="0"/>
              <wp:positionH relativeFrom="page">
                <wp:posOffset>0</wp:posOffset>
              </wp:positionH>
              <wp:positionV relativeFrom="page">
                <wp:posOffset>1</wp:posOffset>
              </wp:positionV>
              <wp:extent cx="7772400" cy="594359"/>
              <wp:effectExtent l="0" t="0" r="0" b="0"/>
              <wp:wrapSquare wrapText="bothSides"/>
              <wp:docPr id="23893" name="Group 23893"/>
              <wp:cNvGraphicFramePr/>
              <a:graphic xmlns:a="http://schemas.openxmlformats.org/drawingml/2006/main">
                <a:graphicData uri="http://schemas.microsoft.com/office/word/2010/wordprocessingGroup">
                  <wpg:wgp>
                    <wpg:cNvGrpSpPr/>
                    <wpg:grpSpPr>
                      <a:xfrm>
                        <a:off x="0" y="0"/>
                        <a:ext cx="7772400" cy="594359"/>
                        <a:chOff x="0" y="0"/>
                        <a:chExt cx="7772400" cy="594359"/>
                      </a:xfrm>
                    </wpg:grpSpPr>
                    <pic:pic xmlns:pic="http://schemas.openxmlformats.org/drawingml/2006/picture">
                      <pic:nvPicPr>
                        <pic:cNvPr id="23894" name="Picture 23894"/>
                        <pic:cNvPicPr/>
                      </pic:nvPicPr>
                      <pic:blipFill>
                        <a:blip r:embed="rId1"/>
                        <a:stretch>
                          <a:fillRect/>
                        </a:stretch>
                      </pic:blipFill>
                      <pic:spPr>
                        <a:xfrm>
                          <a:off x="0" y="0"/>
                          <a:ext cx="7772400" cy="594360"/>
                        </a:xfrm>
                        <a:prstGeom prst="rect">
                          <a:avLst/>
                        </a:prstGeom>
                      </pic:spPr>
                    </pic:pic>
                    <wps:wsp>
                      <wps:cNvPr id="23895" name="Rectangle 23895"/>
                      <wps:cNvSpPr/>
                      <wps:spPr>
                        <a:xfrm>
                          <a:off x="914705" y="282072"/>
                          <a:ext cx="77680" cy="124597"/>
                        </a:xfrm>
                        <a:prstGeom prst="rect">
                          <a:avLst/>
                        </a:prstGeom>
                        <a:ln>
                          <a:noFill/>
                        </a:ln>
                      </wps:spPr>
                      <wps:txbx>
                        <w:txbxContent>
                          <w:p w14:paraId="110716C1" w14:textId="77777777" w:rsidR="00CE6632" w:rsidRDefault="005B06B9">
                            <w:pPr>
                              <w:spacing w:after="160" w:line="259" w:lineRule="auto"/>
                              <w:ind w:left="0" w:firstLine="0"/>
                            </w:pPr>
                            <w:r>
                              <w:rPr>
                                <w:i/>
                                <w:color w:val="FFFFFF"/>
                                <w:sz w:val="16"/>
                              </w:rPr>
                              <w:t>S</w:t>
                            </w:r>
                          </w:p>
                        </w:txbxContent>
                      </wps:txbx>
                      <wps:bodyPr horzOverflow="overflow" vert="horz" lIns="0" tIns="0" rIns="0" bIns="0" rtlCol="0">
                        <a:noAutofit/>
                      </wps:bodyPr>
                    </wps:wsp>
                    <wps:wsp>
                      <wps:cNvPr id="23896" name="Rectangle 23896"/>
                      <wps:cNvSpPr/>
                      <wps:spPr>
                        <a:xfrm>
                          <a:off x="972617" y="282072"/>
                          <a:ext cx="1608323" cy="124597"/>
                        </a:xfrm>
                        <a:prstGeom prst="rect">
                          <a:avLst/>
                        </a:prstGeom>
                        <a:ln>
                          <a:noFill/>
                        </a:ln>
                      </wps:spPr>
                      <wps:txbx>
                        <w:txbxContent>
                          <w:p w14:paraId="298B0876" w14:textId="77777777" w:rsidR="00CE6632" w:rsidRDefault="005B06B9">
                            <w:pPr>
                              <w:spacing w:after="160" w:line="259" w:lineRule="auto"/>
                              <w:ind w:left="0" w:firstLine="0"/>
                            </w:pPr>
                            <w:r>
                              <w:rPr>
                                <w:i/>
                                <w:color w:val="FFFFFF"/>
                                <w:sz w:val="16"/>
                              </w:rPr>
                              <w:t>R100 EVK Quick User Guide</w:t>
                            </w:r>
                          </w:p>
                        </w:txbxContent>
                      </wps:txbx>
                      <wps:bodyPr horzOverflow="overflow" vert="horz" lIns="0" tIns="0" rIns="0" bIns="0" rtlCol="0">
                        <a:noAutofit/>
                      </wps:bodyPr>
                    </wps:wsp>
                    <wps:wsp>
                      <wps:cNvPr id="23897" name="Rectangle 23897"/>
                      <wps:cNvSpPr/>
                      <wps:spPr>
                        <a:xfrm>
                          <a:off x="2181098" y="282072"/>
                          <a:ext cx="33951" cy="124597"/>
                        </a:xfrm>
                        <a:prstGeom prst="rect">
                          <a:avLst/>
                        </a:prstGeom>
                        <a:ln>
                          <a:noFill/>
                        </a:ln>
                      </wps:spPr>
                      <wps:txbx>
                        <w:txbxContent>
                          <w:p w14:paraId="36F3F346"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3898" name="Rectangle 23898"/>
                      <wps:cNvSpPr/>
                      <wps:spPr>
                        <a:xfrm>
                          <a:off x="3658235" y="282072"/>
                          <a:ext cx="33951" cy="124597"/>
                        </a:xfrm>
                        <a:prstGeom prst="rect">
                          <a:avLst/>
                        </a:prstGeom>
                        <a:ln>
                          <a:noFill/>
                        </a:ln>
                      </wps:spPr>
                      <wps:txbx>
                        <w:txbxContent>
                          <w:p w14:paraId="75589B27"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3899" name="Rectangle 23899"/>
                      <wps:cNvSpPr/>
                      <wps:spPr>
                        <a:xfrm>
                          <a:off x="5782945" y="282072"/>
                          <a:ext cx="232360" cy="124597"/>
                        </a:xfrm>
                        <a:prstGeom prst="rect">
                          <a:avLst/>
                        </a:prstGeom>
                        <a:ln>
                          <a:noFill/>
                        </a:ln>
                      </wps:spPr>
                      <wps:txbx>
                        <w:txbxContent>
                          <w:p w14:paraId="6AFF278E" w14:textId="77777777" w:rsidR="00CE6632" w:rsidRDefault="005B06B9">
                            <w:pPr>
                              <w:spacing w:after="160" w:line="259" w:lineRule="auto"/>
                              <w:ind w:left="0" w:firstLine="0"/>
                            </w:pPr>
                            <w:r>
                              <w:rPr>
                                <w:i/>
                                <w:color w:val="FFFFFF"/>
                                <w:sz w:val="16"/>
                              </w:rPr>
                              <w:t xml:space="preserve">PN: </w:t>
                            </w:r>
                          </w:p>
                        </w:txbxContent>
                      </wps:txbx>
                      <wps:bodyPr horzOverflow="overflow" vert="horz" lIns="0" tIns="0" rIns="0" bIns="0" rtlCol="0">
                        <a:noAutofit/>
                      </wps:bodyPr>
                    </wps:wsp>
                    <wps:wsp>
                      <wps:cNvPr id="23900" name="Rectangle 23900"/>
                      <wps:cNvSpPr/>
                      <wps:spPr>
                        <a:xfrm>
                          <a:off x="5958586" y="282072"/>
                          <a:ext cx="79581" cy="124597"/>
                        </a:xfrm>
                        <a:prstGeom prst="rect">
                          <a:avLst/>
                        </a:prstGeom>
                        <a:ln>
                          <a:noFill/>
                        </a:ln>
                      </wps:spPr>
                      <wps:txbx>
                        <w:txbxContent>
                          <w:p w14:paraId="062479C2" w14:textId="77777777" w:rsidR="00CE6632" w:rsidRDefault="005B06B9">
                            <w:pPr>
                              <w:spacing w:after="160" w:line="259" w:lineRule="auto"/>
                              <w:ind w:left="0" w:firstLine="0"/>
                            </w:pPr>
                            <w:r>
                              <w:rPr>
                                <w:i/>
                                <w:color w:val="FFFFFF"/>
                                <w:sz w:val="16"/>
                              </w:rPr>
                              <w:t>5</w:t>
                            </w:r>
                          </w:p>
                        </w:txbxContent>
                      </wps:txbx>
                      <wps:bodyPr horzOverflow="overflow" vert="horz" lIns="0" tIns="0" rIns="0" bIns="0" rtlCol="0">
                        <a:noAutofit/>
                      </wps:bodyPr>
                    </wps:wsp>
                    <wps:wsp>
                      <wps:cNvPr id="23901" name="Rectangle 23901"/>
                      <wps:cNvSpPr/>
                      <wps:spPr>
                        <a:xfrm>
                          <a:off x="6018023" y="282072"/>
                          <a:ext cx="117890" cy="124597"/>
                        </a:xfrm>
                        <a:prstGeom prst="rect">
                          <a:avLst/>
                        </a:prstGeom>
                        <a:ln>
                          <a:noFill/>
                        </a:ln>
                      </wps:spPr>
                      <wps:txbx>
                        <w:txbxContent>
                          <w:p w14:paraId="367C72D1" w14:textId="77777777" w:rsidR="00CE6632" w:rsidRDefault="005B06B9">
                            <w:pPr>
                              <w:spacing w:after="160" w:line="259" w:lineRule="auto"/>
                              <w:ind w:left="0" w:firstLine="0"/>
                            </w:pPr>
                            <w:r>
                              <w:rPr>
                                <w:i/>
                                <w:color w:val="FFFFFF"/>
                                <w:sz w:val="16"/>
                              </w:rPr>
                              <w:t>xx</w:t>
                            </w:r>
                          </w:p>
                        </w:txbxContent>
                      </wps:txbx>
                      <wps:bodyPr horzOverflow="overflow" vert="horz" lIns="0" tIns="0" rIns="0" bIns="0" rtlCol="0">
                        <a:noAutofit/>
                      </wps:bodyPr>
                    </wps:wsp>
                    <wps:wsp>
                      <wps:cNvPr id="23902" name="Rectangle 23902"/>
                      <wps:cNvSpPr/>
                      <wps:spPr>
                        <a:xfrm>
                          <a:off x="6106414" y="282072"/>
                          <a:ext cx="33951" cy="124597"/>
                        </a:xfrm>
                        <a:prstGeom prst="rect">
                          <a:avLst/>
                        </a:prstGeom>
                        <a:ln>
                          <a:noFill/>
                        </a:ln>
                      </wps:spPr>
                      <wps:txbx>
                        <w:txbxContent>
                          <w:p w14:paraId="3F6BA6E2"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3903" name="Rectangle 23903"/>
                      <wps:cNvSpPr/>
                      <wps:spPr>
                        <a:xfrm>
                          <a:off x="6132322" y="282072"/>
                          <a:ext cx="237682" cy="124597"/>
                        </a:xfrm>
                        <a:prstGeom prst="rect">
                          <a:avLst/>
                        </a:prstGeom>
                        <a:ln>
                          <a:noFill/>
                        </a:ln>
                      </wps:spPr>
                      <wps:txbx>
                        <w:txbxContent>
                          <w:p w14:paraId="0894E9AB" w14:textId="77777777" w:rsidR="00CE6632" w:rsidRDefault="005B06B9">
                            <w:pPr>
                              <w:spacing w:after="160" w:line="259" w:lineRule="auto"/>
                              <w:ind w:left="0" w:firstLine="0"/>
                            </w:pPr>
                            <w:r>
                              <w:rPr>
                                <w:i/>
                                <w:color w:val="FFFFFF"/>
                                <w:sz w:val="16"/>
                              </w:rPr>
                              <w:t>000</w:t>
                            </w:r>
                          </w:p>
                        </w:txbxContent>
                      </wps:txbx>
                      <wps:bodyPr horzOverflow="overflow" vert="horz" lIns="0" tIns="0" rIns="0" bIns="0" rtlCol="0">
                        <a:noAutofit/>
                      </wps:bodyPr>
                    </wps:wsp>
                    <wps:wsp>
                      <wps:cNvPr id="23904" name="Rectangle 23904"/>
                      <wps:cNvSpPr/>
                      <wps:spPr>
                        <a:xfrm>
                          <a:off x="6310632" y="282072"/>
                          <a:ext cx="176570" cy="124597"/>
                        </a:xfrm>
                        <a:prstGeom prst="rect">
                          <a:avLst/>
                        </a:prstGeom>
                        <a:ln>
                          <a:noFill/>
                        </a:ln>
                      </wps:spPr>
                      <wps:txbx>
                        <w:txbxContent>
                          <w:p w14:paraId="2B57C282" w14:textId="77777777" w:rsidR="00CE6632" w:rsidRDefault="005B06B9">
                            <w:pPr>
                              <w:spacing w:after="160" w:line="259" w:lineRule="auto"/>
                              <w:ind w:left="0" w:firstLine="0"/>
                            </w:pPr>
                            <w:r>
                              <w:rPr>
                                <w:i/>
                                <w:color w:val="FFFFFF"/>
                                <w:sz w:val="16"/>
                              </w:rPr>
                              <w:t>xxx</w:t>
                            </w:r>
                          </w:p>
                        </w:txbxContent>
                      </wps:txbx>
                      <wps:bodyPr horzOverflow="overflow" vert="horz" lIns="0" tIns="0" rIns="0" bIns="0" rtlCol="0">
                        <a:noAutofit/>
                      </wps:bodyPr>
                    </wps:wsp>
                    <wps:wsp>
                      <wps:cNvPr id="23905" name="Rectangle 23905"/>
                      <wps:cNvSpPr/>
                      <wps:spPr>
                        <a:xfrm>
                          <a:off x="6443218" y="282072"/>
                          <a:ext cx="33951" cy="124597"/>
                        </a:xfrm>
                        <a:prstGeom prst="rect">
                          <a:avLst/>
                        </a:prstGeom>
                        <a:ln>
                          <a:noFill/>
                        </a:ln>
                      </wps:spPr>
                      <wps:txbx>
                        <w:txbxContent>
                          <w:p w14:paraId="4EB95CF2"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3906" name="Rectangle 23906"/>
                      <wps:cNvSpPr/>
                      <wps:spPr>
                        <a:xfrm>
                          <a:off x="6469126" y="282072"/>
                          <a:ext cx="158619" cy="124597"/>
                        </a:xfrm>
                        <a:prstGeom prst="rect">
                          <a:avLst/>
                        </a:prstGeom>
                        <a:ln>
                          <a:noFill/>
                        </a:ln>
                      </wps:spPr>
                      <wps:txbx>
                        <w:txbxContent>
                          <w:p w14:paraId="1653B9CB" w14:textId="77777777" w:rsidR="00CE6632" w:rsidRDefault="005B06B9">
                            <w:pPr>
                              <w:spacing w:after="160" w:line="259" w:lineRule="auto"/>
                              <w:ind w:left="0" w:firstLine="0"/>
                            </w:pPr>
                            <w:r>
                              <w:rPr>
                                <w:i/>
                                <w:color w:val="FFFFFF"/>
                                <w:sz w:val="16"/>
                              </w:rPr>
                              <w:t>01</w:t>
                            </w:r>
                          </w:p>
                        </w:txbxContent>
                      </wps:txbx>
                      <wps:bodyPr horzOverflow="overflow" vert="horz" lIns="0" tIns="0" rIns="0" bIns="0" rtlCol="0">
                        <a:noAutofit/>
                      </wps:bodyPr>
                    </wps:wsp>
                    <wps:wsp>
                      <wps:cNvPr id="23907" name="Rectangle 23907"/>
                      <wps:cNvSpPr/>
                      <wps:spPr>
                        <a:xfrm>
                          <a:off x="6587980" y="282072"/>
                          <a:ext cx="283150" cy="124597"/>
                        </a:xfrm>
                        <a:prstGeom prst="rect">
                          <a:avLst/>
                        </a:prstGeom>
                        <a:ln>
                          <a:noFill/>
                        </a:ln>
                      </wps:spPr>
                      <wps:txbx>
                        <w:txbxContent>
                          <w:p w14:paraId="3E4C04A6" w14:textId="77777777" w:rsidR="00CE6632" w:rsidRDefault="005B06B9">
                            <w:pPr>
                              <w:spacing w:after="160" w:line="259" w:lineRule="auto"/>
                              <w:ind w:left="0" w:firstLine="0"/>
                            </w:pPr>
                            <w:r>
                              <w:rPr>
                                <w:i/>
                                <w:color w:val="FFFFFF"/>
                                <w:sz w:val="16"/>
                              </w:rPr>
                              <w:t xml:space="preserve"> Rev </w:t>
                            </w:r>
                          </w:p>
                        </w:txbxContent>
                      </wps:txbx>
                      <wps:bodyPr horzOverflow="overflow" vert="horz" lIns="0" tIns="0" rIns="0" bIns="0" rtlCol="0">
                        <a:noAutofit/>
                      </wps:bodyPr>
                    </wps:wsp>
                    <wps:wsp>
                      <wps:cNvPr id="23908" name="Rectangle 23908"/>
                      <wps:cNvSpPr/>
                      <wps:spPr>
                        <a:xfrm>
                          <a:off x="6801181" y="282072"/>
                          <a:ext cx="79582" cy="124597"/>
                        </a:xfrm>
                        <a:prstGeom prst="rect">
                          <a:avLst/>
                        </a:prstGeom>
                        <a:ln>
                          <a:noFill/>
                        </a:ln>
                      </wps:spPr>
                      <wps:txbx>
                        <w:txbxContent>
                          <w:p w14:paraId="13571206" w14:textId="77777777" w:rsidR="00CE6632" w:rsidRDefault="005B06B9">
                            <w:pPr>
                              <w:spacing w:after="160" w:line="259" w:lineRule="auto"/>
                              <w:ind w:left="0" w:firstLine="0"/>
                            </w:pPr>
                            <w:r>
                              <w:rPr>
                                <w:i/>
                                <w:color w:val="FFFFFF"/>
                                <w:sz w:val="16"/>
                              </w:rPr>
                              <w:t>1</w:t>
                            </w:r>
                          </w:p>
                        </w:txbxContent>
                      </wps:txbx>
                      <wps:bodyPr horzOverflow="overflow" vert="horz" lIns="0" tIns="0" rIns="0" bIns="0" rtlCol="0">
                        <a:noAutofit/>
                      </wps:bodyPr>
                    </wps:wsp>
                    <wps:wsp>
                      <wps:cNvPr id="23909" name="Rectangle 23909"/>
                      <wps:cNvSpPr/>
                      <wps:spPr>
                        <a:xfrm>
                          <a:off x="6859270" y="282072"/>
                          <a:ext cx="33951" cy="124597"/>
                        </a:xfrm>
                        <a:prstGeom prst="rect">
                          <a:avLst/>
                        </a:prstGeom>
                        <a:ln>
                          <a:noFill/>
                        </a:ln>
                      </wps:spPr>
                      <wps:txbx>
                        <w:txbxContent>
                          <w:p w14:paraId="5D4229DC"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g:wgp>
                </a:graphicData>
              </a:graphic>
            </wp:anchor>
          </w:drawing>
        </mc:Choice>
        <mc:Fallback>
          <w:pict>
            <v:group w14:anchorId="563638F5" id="Group 23893" o:spid="_x0000_s1026" style="position:absolute;left:0;text-align:left;margin-left:0;margin-top:0;width:612pt;height:46.8pt;z-index:251658240;mso-position-horizontal-relative:page;mso-position-vertical-relative:page" coordsize="77724,59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94" o:spid="_x0000_s1027" type="#_x0000_t75" style="position:absolute;width:77724;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">
                <v:imagedata r:id="rId2" o:title=""/>
              </v:shape>
              <v:rect id="Rectangle 23895" o:spid="_x0000_s1028" style="position:absolute;left:9147;top:2820;width:77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" filled="f" stroked="f">
                <v:textbox inset="0,0,0,0">
                  <w:txbxContent>
                    <w:p w14:paraId="110716C1" w14:textId="77777777" w:rsidR="00CE6632" w:rsidRDefault="005B06B9">
                      <w:pPr>
                        <w:spacing w:after="160" w:line="259" w:lineRule="auto"/>
                        <w:ind w:left="0" w:firstLine="0"/>
                      </w:pPr>
                      <w:r>
                        <w:rPr>
                          <w:i/>
                          <w:color w:val="FFFFFF"/>
                          <w:sz w:val="16"/>
                        </w:rPr>
                        <w:t>S</w:t>
                      </w:r>
                    </w:p>
                  </w:txbxContent>
                </v:textbox>
              </v:rect>
              <v:rect id="Rectangle 23896" o:spid="_x0000_s1029" style="position:absolute;left:9726;top:2820;width:16083;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" filled="f" stroked="f">
                <v:textbox inset="0,0,0,0">
                  <w:txbxContent>
                    <w:p w14:paraId="298B0876" w14:textId="77777777" w:rsidR="00CE6632" w:rsidRDefault="005B06B9">
                      <w:pPr>
                        <w:spacing w:after="160" w:line="259" w:lineRule="auto"/>
                        <w:ind w:left="0" w:firstLine="0"/>
                      </w:pPr>
                      <w:r>
                        <w:rPr>
                          <w:i/>
                          <w:color w:val="FFFFFF"/>
                          <w:sz w:val="16"/>
                        </w:rPr>
                        <w:t>R100 EVK Quick User Guide</w:t>
                      </w:r>
                    </w:p>
                  </w:txbxContent>
                </v:textbox>
              </v:rect>
              <v:rect id="Rectangle 23897" o:spid="_x0000_s1030" style="position:absolute;left:21810;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" filled="f" stroked="f">
                <v:textbox inset="0,0,0,0">
                  <w:txbxContent>
                    <w:p w14:paraId="36F3F346" w14:textId="77777777" w:rsidR="00CE6632" w:rsidRDefault="005B06B9">
                      <w:pPr>
                        <w:spacing w:after="160" w:line="259" w:lineRule="auto"/>
                        <w:ind w:left="0" w:firstLine="0"/>
                      </w:pPr>
                      <w:r>
                        <w:rPr>
                          <w:i/>
                          <w:color w:val="FFFFFF"/>
                          <w:sz w:val="16"/>
                        </w:rPr>
                        <w:t xml:space="preserve"> </w:t>
                      </w:r>
                    </w:p>
                  </w:txbxContent>
                </v:textbox>
              </v:rect>
              <v:rect id="Rectangle 23898" o:spid="_x0000_s1031" style="position:absolute;left:3658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" filled="f" stroked="f">
                <v:textbox inset="0,0,0,0">
                  <w:txbxContent>
                    <w:p w14:paraId="75589B27" w14:textId="77777777" w:rsidR="00CE6632" w:rsidRDefault="005B06B9">
                      <w:pPr>
                        <w:spacing w:after="160" w:line="259" w:lineRule="auto"/>
                        <w:ind w:left="0" w:firstLine="0"/>
                      </w:pPr>
                      <w:r>
                        <w:rPr>
                          <w:i/>
                          <w:color w:val="FFFFFF"/>
                          <w:sz w:val="16"/>
                        </w:rPr>
                        <w:t xml:space="preserve"> </w:t>
                      </w:r>
                    </w:p>
                  </w:txbxContent>
                </v:textbox>
              </v:rect>
              <v:rect id="Rectangle 23899" o:spid="_x0000_s1032" style="position:absolute;left:57829;top:2820;width:232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" filled="f" stroked="f">
                <v:textbox inset="0,0,0,0">
                  <w:txbxContent>
                    <w:p w14:paraId="6AFF278E" w14:textId="77777777" w:rsidR="00CE6632" w:rsidRDefault="005B06B9">
                      <w:pPr>
                        <w:spacing w:after="160" w:line="259" w:lineRule="auto"/>
                        <w:ind w:left="0" w:firstLine="0"/>
                      </w:pPr>
                      <w:r>
                        <w:rPr>
                          <w:i/>
                          <w:color w:val="FFFFFF"/>
                          <w:sz w:val="16"/>
                        </w:rPr>
                        <w:t xml:space="preserve">PN: </w:t>
                      </w:r>
                    </w:p>
                  </w:txbxContent>
                </v:textbox>
              </v:rect>
              <v:rect id="Rectangle 23900" o:spid="_x0000_s1033" style="position:absolute;left:59585;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" filled="f" stroked="f">
                <v:textbox inset="0,0,0,0">
                  <w:txbxContent>
                    <w:p w14:paraId="062479C2" w14:textId="77777777" w:rsidR="00CE6632" w:rsidRDefault="005B06B9">
                      <w:pPr>
                        <w:spacing w:after="160" w:line="259" w:lineRule="auto"/>
                        <w:ind w:left="0" w:firstLine="0"/>
                      </w:pPr>
                      <w:r>
                        <w:rPr>
                          <w:i/>
                          <w:color w:val="FFFFFF"/>
                          <w:sz w:val="16"/>
                        </w:rPr>
                        <w:t>5</w:t>
                      </w:r>
                    </w:p>
                  </w:txbxContent>
                </v:textbox>
              </v:rect>
              <v:rect id="Rectangle 23901" o:spid="_x0000_s1034" style="position:absolute;left:60180;top:2820;width:117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" filled="f" stroked="f">
                <v:textbox inset="0,0,0,0">
                  <w:txbxContent>
                    <w:p w14:paraId="367C72D1" w14:textId="77777777" w:rsidR="00CE6632" w:rsidRDefault="005B06B9">
                      <w:pPr>
                        <w:spacing w:after="160" w:line="259" w:lineRule="auto"/>
                        <w:ind w:left="0" w:firstLine="0"/>
                      </w:pPr>
                      <w:r>
                        <w:rPr>
                          <w:i/>
                          <w:color w:val="FFFFFF"/>
                          <w:sz w:val="16"/>
                        </w:rPr>
                        <w:t>xx</w:t>
                      </w:r>
                    </w:p>
                  </w:txbxContent>
                </v:textbox>
              </v:rect>
              <v:rect id="Rectangle 23902" o:spid="_x0000_s1035" style="position:absolute;left:61064;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" filled="f" stroked="f">
                <v:textbox inset="0,0,0,0">
                  <w:txbxContent>
                    <w:p w14:paraId="3F6BA6E2" w14:textId="77777777" w:rsidR="00CE6632" w:rsidRDefault="005B06B9">
                      <w:pPr>
                        <w:spacing w:after="160" w:line="259" w:lineRule="auto"/>
                        <w:ind w:left="0" w:firstLine="0"/>
                      </w:pPr>
                      <w:r>
                        <w:rPr>
                          <w:i/>
                          <w:color w:val="FFFFFF"/>
                          <w:sz w:val="16"/>
                        </w:rPr>
                        <w:t>-</w:t>
                      </w:r>
                    </w:p>
                  </w:txbxContent>
                </v:textbox>
              </v:rect>
              <v:rect id="Rectangle 23903" o:spid="_x0000_s1036" style="position:absolute;left:61323;top:2820;width:2377;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" filled="f" stroked="f">
                <v:textbox inset="0,0,0,0">
                  <w:txbxContent>
                    <w:p w14:paraId="0894E9AB" w14:textId="77777777" w:rsidR="00CE6632" w:rsidRDefault="005B06B9">
                      <w:pPr>
                        <w:spacing w:after="160" w:line="259" w:lineRule="auto"/>
                        <w:ind w:left="0" w:firstLine="0"/>
                      </w:pPr>
                      <w:r>
                        <w:rPr>
                          <w:i/>
                          <w:color w:val="FFFFFF"/>
                          <w:sz w:val="16"/>
                        </w:rPr>
                        <w:t>000</w:t>
                      </w:r>
                    </w:p>
                  </w:txbxContent>
                </v:textbox>
              </v:rect>
              <v:rect id="Rectangle 23904" o:spid="_x0000_s1037" style="position:absolute;left:63106;top:2820;width:176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" filled="f" stroked="f">
                <v:textbox inset="0,0,0,0">
                  <w:txbxContent>
                    <w:p w14:paraId="2B57C282" w14:textId="77777777" w:rsidR="00CE6632" w:rsidRDefault="005B06B9">
                      <w:pPr>
                        <w:spacing w:after="160" w:line="259" w:lineRule="auto"/>
                        <w:ind w:left="0" w:firstLine="0"/>
                      </w:pPr>
                      <w:r>
                        <w:rPr>
                          <w:i/>
                          <w:color w:val="FFFFFF"/>
                          <w:sz w:val="16"/>
                        </w:rPr>
                        <w:t>xxx</w:t>
                      </w:r>
                    </w:p>
                  </w:txbxContent>
                </v:textbox>
              </v:rect>
              <v:rect id="Rectangle 23905" o:spid="_x0000_s1038" style="position:absolute;left:6443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" filled="f" stroked="f">
                <v:textbox inset="0,0,0,0">
                  <w:txbxContent>
                    <w:p w14:paraId="4EB95CF2" w14:textId="77777777" w:rsidR="00CE6632" w:rsidRDefault="005B06B9">
                      <w:pPr>
                        <w:spacing w:after="160" w:line="259" w:lineRule="auto"/>
                        <w:ind w:left="0" w:firstLine="0"/>
                      </w:pPr>
                      <w:r>
                        <w:rPr>
                          <w:i/>
                          <w:color w:val="FFFFFF"/>
                          <w:sz w:val="16"/>
                        </w:rPr>
                        <w:t>-</w:t>
                      </w:r>
                    </w:p>
                  </w:txbxContent>
                </v:textbox>
              </v:rect>
              <v:rect id="Rectangle 23906" o:spid="_x0000_s1039" style="position:absolute;left:64691;top:2820;width:158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" filled="f" stroked="f">
                <v:textbox inset="0,0,0,0">
                  <w:txbxContent>
                    <w:p w14:paraId="1653B9CB" w14:textId="77777777" w:rsidR="00CE6632" w:rsidRDefault="005B06B9">
                      <w:pPr>
                        <w:spacing w:after="160" w:line="259" w:lineRule="auto"/>
                        <w:ind w:left="0" w:firstLine="0"/>
                      </w:pPr>
                      <w:r>
                        <w:rPr>
                          <w:i/>
                          <w:color w:val="FFFFFF"/>
                          <w:sz w:val="16"/>
                        </w:rPr>
                        <w:t>01</w:t>
                      </w:r>
                    </w:p>
                  </w:txbxContent>
                </v:textbox>
              </v:rect>
              <v:rect id="Rectangle 23907" o:spid="_x0000_s1040" style="position:absolute;left:65879;top:2820;width:2832;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" filled="f" stroked="f">
                <v:textbox inset="0,0,0,0">
                  <w:txbxContent>
                    <w:p w14:paraId="3E4C04A6" w14:textId="77777777" w:rsidR="00CE6632" w:rsidRDefault="005B06B9">
                      <w:pPr>
                        <w:spacing w:after="160" w:line="259" w:lineRule="auto"/>
                        <w:ind w:left="0" w:firstLine="0"/>
                      </w:pPr>
                      <w:r>
                        <w:rPr>
                          <w:i/>
                          <w:color w:val="FFFFFF"/>
                          <w:sz w:val="16"/>
                        </w:rPr>
                        <w:t xml:space="preserve"> Rev </w:t>
                      </w:r>
                    </w:p>
                  </w:txbxContent>
                </v:textbox>
              </v:rect>
              <v:rect id="Rectangle 23908" o:spid="_x0000_s1041" style="position:absolute;left:68011;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" filled="f" stroked="f">
                <v:textbox inset="0,0,0,0">
                  <w:txbxContent>
                    <w:p w14:paraId="13571206" w14:textId="77777777" w:rsidR="00CE6632" w:rsidRDefault="005B06B9">
                      <w:pPr>
                        <w:spacing w:after="160" w:line="259" w:lineRule="auto"/>
                        <w:ind w:left="0" w:firstLine="0"/>
                      </w:pPr>
                      <w:r>
                        <w:rPr>
                          <w:i/>
                          <w:color w:val="FFFFFF"/>
                          <w:sz w:val="16"/>
                        </w:rPr>
                        <w:t>1</w:t>
                      </w:r>
                    </w:p>
                  </w:txbxContent>
                </v:textbox>
              </v:rect>
              <v:rect id="Rectangle 23909" o:spid="_x0000_s1042" style="position:absolute;left:68592;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" filled="f" stroked="f">
                <v:textbox inset="0,0,0,0">
                  <w:txbxContent>
                    <w:p w14:paraId="5D4229DC" w14:textId="77777777" w:rsidR="00CE6632" w:rsidRDefault="005B06B9">
                      <w:pPr>
                        <w:spacing w:after="160" w:line="259" w:lineRule="auto"/>
                        <w:ind w:left="0" w:firstLine="0"/>
                      </w:pPr>
                      <w:r>
                        <w:rPr>
                          <w:i/>
                          <w:color w:val="FFFFFF"/>
                          <w:sz w:val="16"/>
                        </w:rPr>
                        <w:t xml:space="preserve"> </w:t>
                      </w:r>
                    </w:p>
                  </w:txbxContent>
                </v:textbox>
              </v:rect>
              <w10:wrap type="square" anchorx="page" anchory="page"/>
            </v:group>
          </w:pict>
        </mc:Fallback>
      </mc:AlternateContent>
    </w:r>
  </w:p>
  <w:p w14:paraId="0ACBA375" w14:textId="77777777" w:rsidR="00CE6632" w:rsidRDefault="005B06B9">
    <w:r>
      <w:rPr>
        <w:rFonts w:ascii="Calibri" w:eastAsia="Calibri" w:hAnsi="Calibri" w:cs="Calibri"/>
        <w:noProof/>
        <w:sz w:val="22"/>
      </w:rPr>
      <mc:AlternateContent>
        <mc:Choice Requires="wpg">
          <w:drawing>
            <wp:anchor distT="0" distB="0" distL="114300" distR="114300" simplePos="0" relativeHeight="251658241" behindDoc="1" locked="0" layoutInCell="1" allowOverlap="1" wp14:anchorId="59E27C56" wp14:editId="60C8C509">
              <wp:simplePos x="0" y="0"/>
              <wp:positionH relativeFrom="page">
                <wp:posOffset>2631440</wp:posOffset>
              </wp:positionH>
              <wp:positionV relativeFrom="page">
                <wp:posOffset>3790061</wp:posOffset>
              </wp:positionV>
              <wp:extent cx="2436368" cy="2376297"/>
              <wp:effectExtent l="0" t="0" r="0" b="0"/>
              <wp:wrapNone/>
              <wp:docPr id="23910" name="Group 23910"/>
              <wp:cNvGraphicFramePr/>
              <a:graphic xmlns:a="http://schemas.openxmlformats.org/drawingml/2006/main">
                <a:graphicData uri="http://schemas.microsoft.com/office/word/2010/wordprocessingGroup">
                  <wpg:wgp>
                    <wpg:cNvGrpSpPr/>
                    <wpg:grpSpPr>
                      <a:xfrm>
                        <a:off x="0" y="0"/>
                        <a:ext cx="2436368" cy="2376297"/>
                        <a:chOff x="0" y="0"/>
                        <a:chExt cx="2436368" cy="2376297"/>
                      </a:xfrm>
                    </wpg:grpSpPr>
                    <wps:wsp>
                      <wps:cNvPr id="23927" name="Shape 23927"/>
                      <wps:cNvSpPr/>
                      <wps:spPr>
                        <a:xfrm>
                          <a:off x="0" y="1851312"/>
                          <a:ext cx="203835" cy="381729"/>
                        </a:xfrm>
                        <a:custGeom>
                          <a:avLst/>
                          <a:gdLst/>
                          <a:ahLst/>
                          <a:cxnLst/>
                          <a:rect l="0" t="0" r="0" b="0"/>
                          <a:pathLst>
                            <a:path w="203835" h="381729">
                              <a:moveTo>
                                <a:pt x="203835" y="0"/>
                              </a:moveTo>
                              <a:lnTo>
                                <a:pt x="203835" y="63115"/>
                              </a:lnTo>
                              <a:lnTo>
                                <a:pt x="202311" y="63594"/>
                              </a:lnTo>
                              <a:cubicBezTo>
                                <a:pt x="193167" y="68420"/>
                                <a:pt x="179578" y="80231"/>
                                <a:pt x="161036" y="98773"/>
                              </a:cubicBezTo>
                              <a:cubicBezTo>
                                <a:pt x="134747" y="125062"/>
                                <a:pt x="108331" y="151478"/>
                                <a:pt x="81915" y="177894"/>
                              </a:cubicBezTo>
                              <a:lnTo>
                                <a:pt x="203835" y="299814"/>
                              </a:lnTo>
                              <a:lnTo>
                                <a:pt x="203835" y="381729"/>
                              </a:lnTo>
                              <a:lnTo>
                                <a:pt x="0" y="177894"/>
                              </a:lnTo>
                              <a:cubicBezTo>
                                <a:pt x="38862" y="139032"/>
                                <a:pt x="77851" y="100043"/>
                                <a:pt x="116713" y="61181"/>
                              </a:cubicBezTo>
                              <a:cubicBezTo>
                                <a:pt x="137160" y="40734"/>
                                <a:pt x="154178" y="26002"/>
                                <a:pt x="167132" y="17366"/>
                              </a:cubicBezTo>
                              <a:cubicBezTo>
                                <a:pt x="176149" y="11207"/>
                                <a:pt x="185166" y="6285"/>
                                <a:pt x="194199" y="2602"/>
                              </a:cubicBezTo>
                              <a:lnTo>
                                <a:pt x="20383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26" name="Shape 23926"/>
                      <wps:cNvSpPr/>
                      <wps:spPr>
                        <a:xfrm>
                          <a:off x="203835" y="1844421"/>
                          <a:ext cx="186817" cy="531876"/>
                        </a:xfrm>
                        <a:custGeom>
                          <a:avLst/>
                          <a:gdLst/>
                          <a:ahLst/>
                          <a:cxnLst/>
                          <a:rect l="0" t="0" r="0" b="0"/>
                          <a:pathLst>
                            <a:path w="186817" h="531876">
                              <a:moveTo>
                                <a:pt x="17526" y="2159"/>
                              </a:moveTo>
                              <a:cubicBezTo>
                                <a:pt x="35941" y="0"/>
                                <a:pt x="55372" y="2667"/>
                                <a:pt x="76073" y="10922"/>
                              </a:cubicBezTo>
                              <a:cubicBezTo>
                                <a:pt x="96647" y="19304"/>
                                <a:pt x="115443" y="31623"/>
                                <a:pt x="132715" y="48895"/>
                              </a:cubicBezTo>
                              <a:cubicBezTo>
                                <a:pt x="162306" y="78486"/>
                                <a:pt x="178435" y="111887"/>
                                <a:pt x="182372" y="148844"/>
                              </a:cubicBezTo>
                              <a:cubicBezTo>
                                <a:pt x="186817" y="186182"/>
                                <a:pt x="166116" y="226695"/>
                                <a:pt x="122428" y="270383"/>
                              </a:cubicBezTo>
                              <a:cubicBezTo>
                                <a:pt x="96012" y="296926"/>
                                <a:pt x="69596" y="323342"/>
                                <a:pt x="43053" y="349758"/>
                              </a:cubicBezTo>
                              <a:cubicBezTo>
                                <a:pt x="90170" y="396875"/>
                                <a:pt x="137160" y="443865"/>
                                <a:pt x="184150" y="490982"/>
                              </a:cubicBezTo>
                              <a:cubicBezTo>
                                <a:pt x="170561" y="504571"/>
                                <a:pt x="156845" y="518287"/>
                                <a:pt x="143256" y="531876"/>
                              </a:cubicBezTo>
                              <a:lnTo>
                                <a:pt x="0" y="388620"/>
                              </a:lnTo>
                              <a:lnTo>
                                <a:pt x="0" y="306705"/>
                              </a:lnTo>
                              <a:lnTo>
                                <a:pt x="2159" y="308864"/>
                              </a:lnTo>
                              <a:cubicBezTo>
                                <a:pt x="28829" y="282194"/>
                                <a:pt x="55499" y="255524"/>
                                <a:pt x="82169" y="228854"/>
                              </a:cubicBezTo>
                              <a:cubicBezTo>
                                <a:pt x="108585" y="202438"/>
                                <a:pt x="122047" y="178181"/>
                                <a:pt x="121920" y="155956"/>
                              </a:cubicBezTo>
                              <a:cubicBezTo>
                                <a:pt x="121793" y="133604"/>
                                <a:pt x="112014" y="112776"/>
                                <a:pt x="91948" y="92583"/>
                              </a:cubicBezTo>
                              <a:cubicBezTo>
                                <a:pt x="77470" y="78105"/>
                                <a:pt x="61722" y="68961"/>
                                <a:pt x="44831" y="64897"/>
                              </a:cubicBezTo>
                              <a:cubicBezTo>
                                <a:pt x="36512" y="62992"/>
                                <a:pt x="28448" y="62547"/>
                                <a:pt x="20701" y="63500"/>
                              </a:cubicBezTo>
                              <a:lnTo>
                                <a:pt x="0" y="70006"/>
                              </a:lnTo>
                              <a:lnTo>
                                <a:pt x="0" y="6891"/>
                              </a:lnTo>
                              <a:lnTo>
                                <a:pt x="17526"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25" name="Shape 23925"/>
                      <wps:cNvSpPr/>
                      <wps:spPr>
                        <a:xfrm>
                          <a:off x="378714" y="1728089"/>
                          <a:ext cx="289433" cy="365125"/>
                        </a:xfrm>
                        <a:custGeom>
                          <a:avLst/>
                          <a:gdLst/>
                          <a:ahLst/>
                          <a:cxnLst/>
                          <a:rect l="0" t="0" r="0" b="0"/>
                          <a:pathLst>
                            <a:path w="289433" h="365125">
                              <a:moveTo>
                                <a:pt x="129794" y="0"/>
                              </a:moveTo>
                              <a:cubicBezTo>
                                <a:pt x="138811" y="17399"/>
                                <a:pt x="147320" y="35052"/>
                                <a:pt x="156337" y="52578"/>
                              </a:cubicBezTo>
                              <a:cubicBezTo>
                                <a:pt x="140843" y="55499"/>
                                <a:pt x="128524" y="61976"/>
                                <a:pt x="119253" y="71247"/>
                              </a:cubicBezTo>
                              <a:cubicBezTo>
                                <a:pt x="110998" y="79375"/>
                                <a:pt x="106045" y="89916"/>
                                <a:pt x="105156" y="101854"/>
                              </a:cubicBezTo>
                              <a:cubicBezTo>
                                <a:pt x="104394" y="114173"/>
                                <a:pt x="107188" y="126746"/>
                                <a:pt x="114427" y="139446"/>
                              </a:cubicBezTo>
                              <a:cubicBezTo>
                                <a:pt x="125476" y="158750"/>
                                <a:pt x="139827" y="177546"/>
                                <a:pt x="157734" y="195453"/>
                              </a:cubicBezTo>
                              <a:cubicBezTo>
                                <a:pt x="201676" y="239395"/>
                                <a:pt x="245618" y="283337"/>
                                <a:pt x="289433" y="327152"/>
                              </a:cubicBezTo>
                              <a:cubicBezTo>
                                <a:pt x="276733" y="339852"/>
                                <a:pt x="264160" y="352425"/>
                                <a:pt x="251460" y="365125"/>
                              </a:cubicBezTo>
                              <a:cubicBezTo>
                                <a:pt x="167640" y="281305"/>
                                <a:pt x="83820" y="197485"/>
                                <a:pt x="0" y="113665"/>
                              </a:cubicBezTo>
                              <a:cubicBezTo>
                                <a:pt x="11430" y="102362"/>
                                <a:pt x="22860" y="90932"/>
                                <a:pt x="34163" y="79502"/>
                              </a:cubicBezTo>
                              <a:cubicBezTo>
                                <a:pt x="46863" y="92202"/>
                                <a:pt x="59563" y="104902"/>
                                <a:pt x="72263" y="117602"/>
                              </a:cubicBezTo>
                              <a:cubicBezTo>
                                <a:pt x="62992" y="91313"/>
                                <a:pt x="59690" y="71120"/>
                                <a:pt x="61341" y="58039"/>
                              </a:cubicBezTo>
                              <a:cubicBezTo>
                                <a:pt x="62865" y="44958"/>
                                <a:pt x="68199" y="34163"/>
                                <a:pt x="77089" y="25273"/>
                              </a:cubicBezTo>
                              <a:cubicBezTo>
                                <a:pt x="89916" y="12319"/>
                                <a:pt x="107315"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23" name="Shape 23923"/>
                      <wps:cNvSpPr/>
                      <wps:spPr>
                        <a:xfrm>
                          <a:off x="564515" y="1560589"/>
                          <a:ext cx="135051" cy="324093"/>
                        </a:xfrm>
                        <a:custGeom>
                          <a:avLst/>
                          <a:gdLst/>
                          <a:ahLst/>
                          <a:cxnLst/>
                          <a:rect l="0" t="0" r="0" b="0"/>
                          <a:pathLst>
                            <a:path w="135051" h="324093">
                              <a:moveTo>
                                <a:pt x="135051" y="0"/>
                              </a:moveTo>
                              <a:lnTo>
                                <a:pt x="135051" y="52289"/>
                              </a:lnTo>
                              <a:lnTo>
                                <a:pt x="112840" y="53581"/>
                              </a:lnTo>
                              <a:cubicBezTo>
                                <a:pt x="100838" y="57360"/>
                                <a:pt x="89979" y="64122"/>
                                <a:pt x="80391" y="73774"/>
                              </a:cubicBezTo>
                              <a:cubicBezTo>
                                <a:pt x="62865" y="91173"/>
                                <a:pt x="54737" y="112382"/>
                                <a:pt x="56134" y="137274"/>
                              </a:cubicBezTo>
                              <a:cubicBezTo>
                                <a:pt x="57404" y="162293"/>
                                <a:pt x="68072" y="186423"/>
                                <a:pt x="88900" y="209664"/>
                              </a:cubicBezTo>
                              <a:lnTo>
                                <a:pt x="135051" y="163513"/>
                              </a:lnTo>
                              <a:lnTo>
                                <a:pt x="135051" y="233607"/>
                              </a:lnTo>
                              <a:lnTo>
                                <a:pt x="121793" y="246875"/>
                              </a:lnTo>
                              <a:lnTo>
                                <a:pt x="135051" y="256171"/>
                              </a:lnTo>
                              <a:lnTo>
                                <a:pt x="135051" y="324093"/>
                              </a:lnTo>
                              <a:lnTo>
                                <a:pt x="104569" y="304430"/>
                              </a:lnTo>
                              <a:cubicBezTo>
                                <a:pt x="94274" y="296596"/>
                                <a:pt x="84010" y="287579"/>
                                <a:pt x="73787" y="277355"/>
                              </a:cubicBezTo>
                              <a:cubicBezTo>
                                <a:pt x="31369" y="234937"/>
                                <a:pt x="8890" y="192519"/>
                                <a:pt x="4445" y="149720"/>
                              </a:cubicBezTo>
                              <a:cubicBezTo>
                                <a:pt x="0" y="106921"/>
                                <a:pt x="13843" y="70091"/>
                                <a:pt x="44958" y="39103"/>
                              </a:cubicBezTo>
                              <a:cubicBezTo>
                                <a:pt x="67437" y="16624"/>
                                <a:pt x="93274" y="3361"/>
                                <a:pt x="122468" y="9"/>
                              </a:cubicBezTo>
                              <a:lnTo>
                                <a:pt x="13505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24" name="Shape 23924"/>
                      <wps:cNvSpPr/>
                      <wps:spPr>
                        <a:xfrm>
                          <a:off x="699566" y="1680591"/>
                          <a:ext cx="219787" cy="227584"/>
                        </a:xfrm>
                        <a:custGeom>
                          <a:avLst/>
                          <a:gdLst/>
                          <a:ahLst/>
                          <a:cxnLst/>
                          <a:rect l="0" t="0" r="0" b="0"/>
                          <a:pathLst>
                            <a:path w="219787" h="227584">
                              <a:moveTo>
                                <a:pt x="192101" y="0"/>
                              </a:moveTo>
                              <a:cubicBezTo>
                                <a:pt x="212040" y="31877"/>
                                <a:pt x="219787" y="63373"/>
                                <a:pt x="217628" y="94361"/>
                              </a:cubicBezTo>
                              <a:cubicBezTo>
                                <a:pt x="215469" y="125222"/>
                                <a:pt x="200737" y="153797"/>
                                <a:pt x="174829" y="179832"/>
                              </a:cubicBezTo>
                              <a:cubicBezTo>
                                <a:pt x="142063" y="212471"/>
                                <a:pt x="104725" y="227584"/>
                                <a:pt x="62815" y="223647"/>
                              </a:cubicBezTo>
                              <a:cubicBezTo>
                                <a:pt x="41987" y="221742"/>
                                <a:pt x="21191" y="215392"/>
                                <a:pt x="490" y="204407"/>
                              </a:cubicBezTo>
                              <a:lnTo>
                                <a:pt x="0" y="204090"/>
                              </a:lnTo>
                              <a:lnTo>
                                <a:pt x="0" y="136169"/>
                              </a:lnTo>
                              <a:lnTo>
                                <a:pt x="29716" y="157004"/>
                              </a:lnTo>
                              <a:cubicBezTo>
                                <a:pt x="43765" y="164052"/>
                                <a:pt x="57545" y="168148"/>
                                <a:pt x="71070" y="169418"/>
                              </a:cubicBezTo>
                              <a:cubicBezTo>
                                <a:pt x="98248" y="171831"/>
                                <a:pt x="121235" y="163322"/>
                                <a:pt x="140031" y="144526"/>
                              </a:cubicBezTo>
                              <a:cubicBezTo>
                                <a:pt x="153874" y="130556"/>
                                <a:pt x="161875" y="114808"/>
                                <a:pt x="163399" y="96520"/>
                              </a:cubicBezTo>
                              <a:cubicBezTo>
                                <a:pt x="164796" y="78359"/>
                                <a:pt x="159843" y="57404"/>
                                <a:pt x="147524" y="33782"/>
                              </a:cubicBezTo>
                              <a:cubicBezTo>
                                <a:pt x="162383" y="22606"/>
                                <a:pt x="177242" y="11176"/>
                                <a:pt x="19210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22" name="Shape 23922"/>
                      <wps:cNvSpPr/>
                      <wps:spPr>
                        <a:xfrm>
                          <a:off x="699566" y="1560576"/>
                          <a:ext cx="153874" cy="233620"/>
                        </a:xfrm>
                        <a:custGeom>
                          <a:avLst/>
                          <a:gdLst/>
                          <a:ahLst/>
                          <a:cxnLst/>
                          <a:rect l="0" t="0" r="0" b="0"/>
                          <a:pathLst>
                            <a:path w="153874" h="233620">
                              <a:moveTo>
                                <a:pt x="17730" y="0"/>
                              </a:moveTo>
                              <a:cubicBezTo>
                                <a:pt x="59640" y="4318"/>
                                <a:pt x="101296" y="26670"/>
                                <a:pt x="142698" y="68072"/>
                              </a:cubicBezTo>
                              <a:cubicBezTo>
                                <a:pt x="145365" y="70739"/>
                                <a:pt x="149175" y="74422"/>
                                <a:pt x="153874" y="79629"/>
                              </a:cubicBezTo>
                              <a:lnTo>
                                <a:pt x="0" y="233620"/>
                              </a:lnTo>
                              <a:lnTo>
                                <a:pt x="0" y="163526"/>
                              </a:lnTo>
                              <a:lnTo>
                                <a:pt x="79071" y="84455"/>
                              </a:lnTo>
                              <a:cubicBezTo>
                                <a:pt x="56211" y="65151"/>
                                <a:pt x="35510" y="54356"/>
                                <a:pt x="17095" y="51308"/>
                              </a:cubicBezTo>
                              <a:lnTo>
                                <a:pt x="0" y="52302"/>
                              </a:lnTo>
                              <a:lnTo>
                                <a:pt x="0" y="13"/>
                              </a:lnTo>
                              <a:lnTo>
                                <a:pt x="1773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21" name="Shape 23921"/>
                      <wps:cNvSpPr/>
                      <wps:spPr>
                        <a:xfrm>
                          <a:off x="667004" y="1324229"/>
                          <a:ext cx="385064" cy="385064"/>
                        </a:xfrm>
                        <a:custGeom>
                          <a:avLst/>
                          <a:gdLst/>
                          <a:ahLst/>
                          <a:cxnLst/>
                          <a:rect l="0" t="0" r="0" b="0"/>
                          <a:pathLst>
                            <a:path w="385064" h="385064">
                              <a:moveTo>
                                <a:pt x="37973" y="0"/>
                              </a:moveTo>
                              <a:cubicBezTo>
                                <a:pt x="153670" y="115570"/>
                                <a:pt x="269367" y="231394"/>
                                <a:pt x="385064" y="347091"/>
                              </a:cubicBezTo>
                              <a:cubicBezTo>
                                <a:pt x="372491" y="359664"/>
                                <a:pt x="359791" y="372364"/>
                                <a:pt x="347091" y="385064"/>
                              </a:cubicBezTo>
                              <a:cubicBezTo>
                                <a:pt x="231394" y="269367"/>
                                <a:pt x="115697" y="153543"/>
                                <a:pt x="0" y="37973"/>
                              </a:cubicBezTo>
                              <a:cubicBezTo>
                                <a:pt x="12700" y="25273"/>
                                <a:pt x="25400" y="12573"/>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20" name="Shape 23920"/>
                      <wps:cNvSpPr/>
                      <wps:spPr>
                        <a:xfrm>
                          <a:off x="859790" y="1322705"/>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19" name="Shape 23919"/>
                      <wps:cNvSpPr/>
                      <wps:spPr>
                        <a:xfrm>
                          <a:off x="764159" y="1227074"/>
                          <a:ext cx="86995" cy="86995"/>
                        </a:xfrm>
                        <a:custGeom>
                          <a:avLst/>
                          <a:gdLst/>
                          <a:ahLst/>
                          <a:cxnLst/>
                          <a:rect l="0" t="0" r="0" b="0"/>
                          <a:pathLst>
                            <a:path w="86995" h="86995">
                              <a:moveTo>
                                <a:pt x="37973" y="0"/>
                              </a:moveTo>
                              <a:cubicBezTo>
                                <a:pt x="54356" y="16256"/>
                                <a:pt x="70612" y="32639"/>
                                <a:pt x="86995" y="49022"/>
                              </a:cubicBezTo>
                              <a:cubicBezTo>
                                <a:pt x="74295" y="61722"/>
                                <a:pt x="61722" y="74295"/>
                                <a:pt x="49022" y="86995"/>
                              </a:cubicBezTo>
                              <a:cubicBezTo>
                                <a:pt x="32639" y="70612"/>
                                <a:pt x="16256" y="54356"/>
                                <a:pt x="0" y="37973"/>
                              </a:cubicBezTo>
                              <a:cubicBezTo>
                                <a:pt x="12700"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18" name="Shape 23918"/>
                      <wps:cNvSpPr/>
                      <wps:spPr>
                        <a:xfrm>
                          <a:off x="955675" y="991997"/>
                          <a:ext cx="555117" cy="524383"/>
                        </a:xfrm>
                        <a:custGeom>
                          <a:avLst/>
                          <a:gdLst/>
                          <a:ahLst/>
                          <a:cxnLst/>
                          <a:rect l="0" t="0" r="0" b="0"/>
                          <a:pathLst>
                            <a:path w="555117" h="524383">
                              <a:moveTo>
                                <a:pt x="300736" y="2032"/>
                              </a:moveTo>
                              <a:cubicBezTo>
                                <a:pt x="326644" y="4191"/>
                                <a:pt x="353949" y="19304"/>
                                <a:pt x="382524" y="48006"/>
                              </a:cubicBezTo>
                              <a:cubicBezTo>
                                <a:pt x="440055" y="105537"/>
                                <a:pt x="497586" y="163068"/>
                                <a:pt x="555117" y="220599"/>
                              </a:cubicBezTo>
                              <a:cubicBezTo>
                                <a:pt x="542544" y="233172"/>
                                <a:pt x="529971" y="245745"/>
                                <a:pt x="517398" y="258318"/>
                              </a:cubicBezTo>
                              <a:cubicBezTo>
                                <a:pt x="464566" y="205613"/>
                                <a:pt x="411734" y="152781"/>
                                <a:pt x="358902" y="99949"/>
                              </a:cubicBezTo>
                              <a:cubicBezTo>
                                <a:pt x="341884" y="82931"/>
                                <a:pt x="328295" y="71882"/>
                                <a:pt x="318516" y="66548"/>
                              </a:cubicBezTo>
                              <a:cubicBezTo>
                                <a:pt x="308610" y="61722"/>
                                <a:pt x="297942" y="60198"/>
                                <a:pt x="286893" y="62103"/>
                              </a:cubicBezTo>
                              <a:cubicBezTo>
                                <a:pt x="275844" y="64008"/>
                                <a:pt x="265938" y="69469"/>
                                <a:pt x="257302" y="78105"/>
                              </a:cubicBezTo>
                              <a:cubicBezTo>
                                <a:pt x="241427" y="93853"/>
                                <a:pt x="234061" y="112903"/>
                                <a:pt x="235585" y="134874"/>
                              </a:cubicBezTo>
                              <a:cubicBezTo>
                                <a:pt x="237236" y="156972"/>
                                <a:pt x="250698" y="181229"/>
                                <a:pt x="276479" y="207010"/>
                              </a:cubicBezTo>
                              <a:cubicBezTo>
                                <a:pt x="325247" y="255778"/>
                                <a:pt x="373888" y="304419"/>
                                <a:pt x="422529" y="353187"/>
                              </a:cubicBezTo>
                              <a:cubicBezTo>
                                <a:pt x="409956" y="365760"/>
                                <a:pt x="397256" y="378460"/>
                                <a:pt x="384556" y="391160"/>
                              </a:cubicBezTo>
                              <a:cubicBezTo>
                                <a:pt x="330200" y="336677"/>
                                <a:pt x="275717" y="282194"/>
                                <a:pt x="221234" y="227711"/>
                              </a:cubicBezTo>
                              <a:cubicBezTo>
                                <a:pt x="202311" y="208788"/>
                                <a:pt x="184912" y="197866"/>
                                <a:pt x="169291" y="194437"/>
                              </a:cubicBezTo>
                              <a:cubicBezTo>
                                <a:pt x="153797" y="190881"/>
                                <a:pt x="138811" y="196469"/>
                                <a:pt x="124714" y="210566"/>
                              </a:cubicBezTo>
                              <a:cubicBezTo>
                                <a:pt x="113919" y="221361"/>
                                <a:pt x="107188" y="234188"/>
                                <a:pt x="104648" y="249682"/>
                              </a:cubicBezTo>
                              <a:cubicBezTo>
                                <a:pt x="102108" y="265049"/>
                                <a:pt x="104394" y="281178"/>
                                <a:pt x="112522" y="297180"/>
                              </a:cubicBezTo>
                              <a:cubicBezTo>
                                <a:pt x="120650" y="313182"/>
                                <a:pt x="136017" y="332867"/>
                                <a:pt x="158877" y="355854"/>
                              </a:cubicBezTo>
                              <a:cubicBezTo>
                                <a:pt x="202438" y="399415"/>
                                <a:pt x="245872" y="442849"/>
                                <a:pt x="289433" y="486283"/>
                              </a:cubicBezTo>
                              <a:cubicBezTo>
                                <a:pt x="276733" y="498983"/>
                                <a:pt x="264033" y="511683"/>
                                <a:pt x="251460" y="524383"/>
                              </a:cubicBezTo>
                              <a:cubicBezTo>
                                <a:pt x="167513" y="440563"/>
                                <a:pt x="83693" y="356616"/>
                                <a:pt x="0" y="272923"/>
                              </a:cubicBezTo>
                              <a:cubicBezTo>
                                <a:pt x="11303" y="261620"/>
                                <a:pt x="22606" y="250190"/>
                                <a:pt x="33909" y="238887"/>
                              </a:cubicBezTo>
                              <a:cubicBezTo>
                                <a:pt x="45720" y="250698"/>
                                <a:pt x="57404" y="262382"/>
                                <a:pt x="69215" y="274193"/>
                              </a:cubicBezTo>
                              <a:cubicBezTo>
                                <a:pt x="63754" y="254889"/>
                                <a:pt x="63627" y="235458"/>
                                <a:pt x="67437" y="216281"/>
                              </a:cubicBezTo>
                              <a:cubicBezTo>
                                <a:pt x="71501" y="197231"/>
                                <a:pt x="81153" y="180213"/>
                                <a:pt x="96266" y="165227"/>
                              </a:cubicBezTo>
                              <a:cubicBezTo>
                                <a:pt x="112903" y="148590"/>
                                <a:pt x="130175" y="138684"/>
                                <a:pt x="148717" y="135890"/>
                              </a:cubicBezTo>
                              <a:cubicBezTo>
                                <a:pt x="167132" y="133350"/>
                                <a:pt x="185166" y="136271"/>
                                <a:pt x="203581" y="145923"/>
                              </a:cubicBezTo>
                              <a:cubicBezTo>
                                <a:pt x="191516" y="98933"/>
                                <a:pt x="200279" y="61214"/>
                                <a:pt x="228727" y="32639"/>
                              </a:cubicBezTo>
                              <a:cubicBezTo>
                                <a:pt x="250952" y="10541"/>
                                <a:pt x="274955" y="0"/>
                                <a:pt x="300736" y="203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17" name="Shape 23917"/>
                      <wps:cNvSpPr/>
                      <wps:spPr>
                        <a:xfrm>
                          <a:off x="1315974" y="866521"/>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16" name="Shape 23916"/>
                      <wps:cNvSpPr/>
                      <wps:spPr>
                        <a:xfrm>
                          <a:off x="1220343" y="770890"/>
                          <a:ext cx="86995" cy="86995"/>
                        </a:xfrm>
                        <a:custGeom>
                          <a:avLst/>
                          <a:gdLst/>
                          <a:ahLst/>
                          <a:cxnLst/>
                          <a:rect l="0" t="0" r="0" b="0"/>
                          <a:pathLst>
                            <a:path w="86995" h="86995">
                              <a:moveTo>
                                <a:pt x="37973" y="0"/>
                              </a:moveTo>
                              <a:cubicBezTo>
                                <a:pt x="54229" y="16383"/>
                                <a:pt x="70612" y="32639"/>
                                <a:pt x="86995" y="49022"/>
                              </a:cubicBezTo>
                              <a:cubicBezTo>
                                <a:pt x="74295" y="61722"/>
                                <a:pt x="61595" y="74295"/>
                                <a:pt x="49022" y="86995"/>
                              </a:cubicBezTo>
                              <a:cubicBezTo>
                                <a:pt x="32639" y="70612"/>
                                <a:pt x="16256" y="54356"/>
                                <a:pt x="0" y="37973"/>
                              </a:cubicBezTo>
                              <a:cubicBezTo>
                                <a:pt x="12573"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15" name="Shape 23915"/>
                      <wps:cNvSpPr/>
                      <wps:spPr>
                        <a:xfrm>
                          <a:off x="1411859" y="662305"/>
                          <a:ext cx="433578" cy="397891"/>
                        </a:xfrm>
                        <a:custGeom>
                          <a:avLst/>
                          <a:gdLst/>
                          <a:ahLst/>
                          <a:cxnLst/>
                          <a:rect l="0" t="0" r="0" b="0"/>
                          <a:pathLst>
                            <a:path w="433578" h="397891">
                              <a:moveTo>
                                <a:pt x="169497" y="651"/>
                              </a:moveTo>
                              <a:cubicBezTo>
                                <a:pt x="177324" y="0"/>
                                <a:pt x="184848" y="445"/>
                                <a:pt x="192024" y="2032"/>
                              </a:cubicBezTo>
                              <a:cubicBezTo>
                                <a:pt x="206502" y="5334"/>
                                <a:pt x="221107" y="11938"/>
                                <a:pt x="235458" y="21717"/>
                              </a:cubicBezTo>
                              <a:cubicBezTo>
                                <a:pt x="244729" y="28067"/>
                                <a:pt x="259334" y="41402"/>
                                <a:pt x="278892" y="61087"/>
                              </a:cubicBezTo>
                              <a:cubicBezTo>
                                <a:pt x="330454" y="112522"/>
                                <a:pt x="382016" y="164084"/>
                                <a:pt x="433578" y="215646"/>
                              </a:cubicBezTo>
                              <a:cubicBezTo>
                                <a:pt x="420878" y="228346"/>
                                <a:pt x="408178" y="241046"/>
                                <a:pt x="395605" y="253619"/>
                              </a:cubicBezTo>
                              <a:cubicBezTo>
                                <a:pt x="344551" y="202692"/>
                                <a:pt x="293624" y="151765"/>
                                <a:pt x="242570" y="100711"/>
                              </a:cubicBezTo>
                              <a:cubicBezTo>
                                <a:pt x="225298" y="83439"/>
                                <a:pt x="210820" y="71882"/>
                                <a:pt x="199136" y="66040"/>
                              </a:cubicBezTo>
                              <a:cubicBezTo>
                                <a:pt x="187706" y="60452"/>
                                <a:pt x="175514" y="59055"/>
                                <a:pt x="162941" y="61087"/>
                              </a:cubicBezTo>
                              <a:cubicBezTo>
                                <a:pt x="150241" y="63627"/>
                                <a:pt x="138811" y="69977"/>
                                <a:pt x="128651" y="80137"/>
                              </a:cubicBezTo>
                              <a:cubicBezTo>
                                <a:pt x="112395" y="96393"/>
                                <a:pt x="104013" y="116078"/>
                                <a:pt x="104140" y="139192"/>
                              </a:cubicBezTo>
                              <a:cubicBezTo>
                                <a:pt x="104140" y="162687"/>
                                <a:pt x="119888" y="190373"/>
                                <a:pt x="152019" y="222504"/>
                              </a:cubicBezTo>
                              <a:cubicBezTo>
                                <a:pt x="197866" y="268351"/>
                                <a:pt x="243586" y="314071"/>
                                <a:pt x="289306" y="359918"/>
                              </a:cubicBezTo>
                              <a:cubicBezTo>
                                <a:pt x="276733" y="372491"/>
                                <a:pt x="264033" y="385191"/>
                                <a:pt x="251333" y="397891"/>
                              </a:cubicBezTo>
                              <a:cubicBezTo>
                                <a:pt x="167513" y="314071"/>
                                <a:pt x="83693" y="230251"/>
                                <a:pt x="0" y="146431"/>
                              </a:cubicBezTo>
                              <a:cubicBezTo>
                                <a:pt x="11303" y="135001"/>
                                <a:pt x="22733" y="123571"/>
                                <a:pt x="34163" y="112268"/>
                              </a:cubicBezTo>
                              <a:cubicBezTo>
                                <a:pt x="46101" y="124079"/>
                                <a:pt x="57912" y="136017"/>
                                <a:pt x="69850" y="147955"/>
                              </a:cubicBezTo>
                              <a:cubicBezTo>
                                <a:pt x="58293" y="103886"/>
                                <a:pt x="68707" y="66167"/>
                                <a:pt x="99822" y="35179"/>
                              </a:cubicBezTo>
                              <a:cubicBezTo>
                                <a:pt x="113284" y="21590"/>
                                <a:pt x="128270" y="11684"/>
                                <a:pt x="145161" y="5842"/>
                              </a:cubicBezTo>
                              <a:cubicBezTo>
                                <a:pt x="153543" y="3048"/>
                                <a:pt x="161671" y="1302"/>
                                <a:pt x="169497"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13" name="Shape 23913"/>
                      <wps:cNvSpPr/>
                      <wps:spPr>
                        <a:xfrm>
                          <a:off x="1687703" y="419354"/>
                          <a:ext cx="225556" cy="378714"/>
                        </a:xfrm>
                        <a:custGeom>
                          <a:avLst/>
                          <a:gdLst/>
                          <a:ahLst/>
                          <a:cxnLst/>
                          <a:rect l="0" t="0" r="0" b="0"/>
                          <a:pathLst>
                            <a:path w="225556" h="378714">
                              <a:moveTo>
                                <a:pt x="153162" y="1905"/>
                              </a:moveTo>
                              <a:cubicBezTo>
                                <a:pt x="166624" y="4191"/>
                                <a:pt x="180213" y="9906"/>
                                <a:pt x="194056" y="19304"/>
                              </a:cubicBezTo>
                              <a:cubicBezTo>
                                <a:pt x="198374" y="22352"/>
                                <a:pt x="203962" y="26956"/>
                                <a:pt x="210836" y="33163"/>
                              </a:cubicBezTo>
                              <a:lnTo>
                                <a:pt x="225556" y="47272"/>
                              </a:lnTo>
                              <a:lnTo>
                                <a:pt x="225556" y="145946"/>
                              </a:lnTo>
                              <a:lnTo>
                                <a:pt x="215836" y="165592"/>
                              </a:lnTo>
                              <a:cubicBezTo>
                                <a:pt x="208121" y="178562"/>
                                <a:pt x="198438" y="193040"/>
                                <a:pt x="186944" y="209169"/>
                              </a:cubicBezTo>
                              <a:cubicBezTo>
                                <a:pt x="173990" y="227457"/>
                                <a:pt x="165735" y="241173"/>
                                <a:pt x="162306" y="250952"/>
                              </a:cubicBezTo>
                              <a:cubicBezTo>
                                <a:pt x="158877" y="260477"/>
                                <a:pt x="158623" y="270129"/>
                                <a:pt x="161036" y="279654"/>
                              </a:cubicBezTo>
                              <a:cubicBezTo>
                                <a:pt x="163703" y="289306"/>
                                <a:pt x="168783" y="297942"/>
                                <a:pt x="176149" y="305181"/>
                              </a:cubicBezTo>
                              <a:cubicBezTo>
                                <a:pt x="187452" y="316611"/>
                                <a:pt x="200787" y="322072"/>
                                <a:pt x="216154" y="322072"/>
                              </a:cubicBezTo>
                              <a:lnTo>
                                <a:pt x="225556" y="319774"/>
                              </a:lnTo>
                              <a:lnTo>
                                <a:pt x="225556" y="374874"/>
                              </a:lnTo>
                              <a:lnTo>
                                <a:pt x="208280" y="378714"/>
                              </a:lnTo>
                              <a:cubicBezTo>
                                <a:pt x="181483" y="378206"/>
                                <a:pt x="157861" y="368046"/>
                                <a:pt x="136779" y="346964"/>
                              </a:cubicBezTo>
                              <a:cubicBezTo>
                                <a:pt x="124460" y="334645"/>
                                <a:pt x="115824" y="320675"/>
                                <a:pt x="110490" y="305435"/>
                              </a:cubicBezTo>
                              <a:cubicBezTo>
                                <a:pt x="105156" y="290449"/>
                                <a:pt x="103886" y="275844"/>
                                <a:pt x="105791" y="261493"/>
                              </a:cubicBezTo>
                              <a:cubicBezTo>
                                <a:pt x="107569" y="247269"/>
                                <a:pt x="112014" y="233553"/>
                                <a:pt x="118999" y="220218"/>
                              </a:cubicBezTo>
                              <a:cubicBezTo>
                                <a:pt x="124206" y="210693"/>
                                <a:pt x="133604" y="197231"/>
                                <a:pt x="146431" y="180086"/>
                              </a:cubicBezTo>
                              <a:cubicBezTo>
                                <a:pt x="172974" y="145415"/>
                                <a:pt x="190754" y="117983"/>
                                <a:pt x="199517" y="97663"/>
                              </a:cubicBezTo>
                              <a:cubicBezTo>
                                <a:pt x="193802" y="91567"/>
                                <a:pt x="190246" y="88011"/>
                                <a:pt x="188595" y="86360"/>
                              </a:cubicBezTo>
                              <a:cubicBezTo>
                                <a:pt x="171323" y="68961"/>
                                <a:pt x="155448" y="60452"/>
                                <a:pt x="141097" y="60452"/>
                              </a:cubicBezTo>
                              <a:cubicBezTo>
                                <a:pt x="121666" y="60198"/>
                                <a:pt x="102616" y="69977"/>
                                <a:pt x="83439" y="89154"/>
                              </a:cubicBezTo>
                              <a:cubicBezTo>
                                <a:pt x="65532" y="107188"/>
                                <a:pt x="55753" y="123825"/>
                                <a:pt x="54356" y="139065"/>
                              </a:cubicBezTo>
                              <a:cubicBezTo>
                                <a:pt x="52959" y="154813"/>
                                <a:pt x="58928" y="173863"/>
                                <a:pt x="72771" y="195580"/>
                              </a:cubicBezTo>
                              <a:cubicBezTo>
                                <a:pt x="58420" y="205994"/>
                                <a:pt x="44196" y="216535"/>
                                <a:pt x="29972" y="226949"/>
                              </a:cubicBezTo>
                              <a:cubicBezTo>
                                <a:pt x="15494" y="205994"/>
                                <a:pt x="6731" y="185928"/>
                                <a:pt x="3302" y="167005"/>
                              </a:cubicBezTo>
                              <a:cubicBezTo>
                                <a:pt x="0" y="148336"/>
                                <a:pt x="3048" y="128651"/>
                                <a:pt x="11557" y="108077"/>
                              </a:cubicBezTo>
                              <a:cubicBezTo>
                                <a:pt x="19939" y="87503"/>
                                <a:pt x="34417" y="67691"/>
                                <a:pt x="53594" y="48387"/>
                              </a:cubicBezTo>
                              <a:cubicBezTo>
                                <a:pt x="72771" y="29210"/>
                                <a:pt x="90805" y="16383"/>
                                <a:pt x="107823" y="9398"/>
                              </a:cubicBezTo>
                              <a:cubicBezTo>
                                <a:pt x="124841" y="2413"/>
                                <a:pt x="139954" y="0"/>
                                <a:pt x="153162"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14" name="Shape 23914"/>
                      <wps:cNvSpPr/>
                      <wps:spPr>
                        <a:xfrm>
                          <a:off x="1913259" y="466626"/>
                          <a:ext cx="184019" cy="327602"/>
                        </a:xfrm>
                        <a:custGeom>
                          <a:avLst/>
                          <a:gdLst/>
                          <a:ahLst/>
                          <a:cxnLst/>
                          <a:rect l="0" t="0" r="0" b="0"/>
                          <a:pathLst>
                            <a:path w="184019" h="327602">
                              <a:moveTo>
                                <a:pt x="0" y="0"/>
                              </a:moveTo>
                              <a:lnTo>
                                <a:pt x="9775" y="9370"/>
                              </a:lnTo>
                              <a:cubicBezTo>
                                <a:pt x="28698" y="28293"/>
                                <a:pt x="47622" y="47216"/>
                                <a:pt x="66544" y="66139"/>
                              </a:cubicBezTo>
                              <a:cubicBezTo>
                                <a:pt x="106168" y="105763"/>
                                <a:pt x="132076" y="129893"/>
                                <a:pt x="144142" y="138656"/>
                              </a:cubicBezTo>
                              <a:cubicBezTo>
                                <a:pt x="156333" y="147927"/>
                                <a:pt x="169542" y="154531"/>
                                <a:pt x="184019" y="159484"/>
                              </a:cubicBezTo>
                              <a:cubicBezTo>
                                <a:pt x="170811" y="172692"/>
                                <a:pt x="157604" y="186027"/>
                                <a:pt x="144268" y="199235"/>
                              </a:cubicBezTo>
                              <a:cubicBezTo>
                                <a:pt x="131568" y="194409"/>
                                <a:pt x="118614" y="186535"/>
                                <a:pt x="105661" y="175867"/>
                              </a:cubicBezTo>
                              <a:cubicBezTo>
                                <a:pt x="105280" y="203426"/>
                                <a:pt x="100835" y="226286"/>
                                <a:pt x="93595" y="244701"/>
                              </a:cubicBezTo>
                              <a:cubicBezTo>
                                <a:pt x="86103" y="263370"/>
                                <a:pt x="74799" y="280007"/>
                                <a:pt x="59813" y="294993"/>
                              </a:cubicBezTo>
                              <a:cubicBezTo>
                                <a:pt x="47494" y="307375"/>
                                <a:pt x="34922" y="316615"/>
                                <a:pt x="22078" y="322695"/>
                              </a:cubicBezTo>
                              <a:lnTo>
                                <a:pt x="0" y="327602"/>
                              </a:lnTo>
                              <a:lnTo>
                                <a:pt x="0" y="272502"/>
                              </a:lnTo>
                              <a:lnTo>
                                <a:pt x="13268" y="269260"/>
                              </a:lnTo>
                              <a:cubicBezTo>
                                <a:pt x="20761" y="265529"/>
                                <a:pt x="28191" y="259941"/>
                                <a:pt x="35556" y="252575"/>
                              </a:cubicBezTo>
                              <a:cubicBezTo>
                                <a:pt x="50161" y="237970"/>
                                <a:pt x="59813" y="221460"/>
                                <a:pt x="63750" y="202664"/>
                              </a:cubicBezTo>
                              <a:cubicBezTo>
                                <a:pt x="67814" y="184122"/>
                                <a:pt x="66798" y="165961"/>
                                <a:pt x="59432" y="148181"/>
                              </a:cubicBezTo>
                              <a:cubicBezTo>
                                <a:pt x="53717" y="134465"/>
                                <a:pt x="41652" y="118082"/>
                                <a:pt x="22983" y="99413"/>
                              </a:cubicBezTo>
                              <a:cubicBezTo>
                                <a:pt x="17776" y="94206"/>
                                <a:pt x="12569" y="88999"/>
                                <a:pt x="7362" y="83792"/>
                              </a:cubicBezTo>
                              <a:lnTo>
                                <a:pt x="0" y="9867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12" name="Shape 23912"/>
                      <wps:cNvSpPr/>
                      <wps:spPr>
                        <a:xfrm>
                          <a:off x="1892300" y="214503"/>
                          <a:ext cx="289433" cy="365252"/>
                        </a:xfrm>
                        <a:custGeom>
                          <a:avLst/>
                          <a:gdLst/>
                          <a:ahLst/>
                          <a:cxnLst/>
                          <a:rect l="0" t="0" r="0" b="0"/>
                          <a:pathLst>
                            <a:path w="289433" h="365252">
                              <a:moveTo>
                                <a:pt x="129794" y="0"/>
                              </a:moveTo>
                              <a:cubicBezTo>
                                <a:pt x="138684" y="17526"/>
                                <a:pt x="147320" y="35179"/>
                                <a:pt x="156210" y="52578"/>
                              </a:cubicBezTo>
                              <a:cubicBezTo>
                                <a:pt x="140716" y="55626"/>
                                <a:pt x="128397" y="61976"/>
                                <a:pt x="119126" y="71247"/>
                              </a:cubicBezTo>
                              <a:cubicBezTo>
                                <a:pt x="110871" y="79502"/>
                                <a:pt x="106045" y="89916"/>
                                <a:pt x="105029" y="101981"/>
                              </a:cubicBezTo>
                              <a:cubicBezTo>
                                <a:pt x="104267" y="114173"/>
                                <a:pt x="107061" y="126873"/>
                                <a:pt x="114300" y="139446"/>
                              </a:cubicBezTo>
                              <a:cubicBezTo>
                                <a:pt x="125349" y="158877"/>
                                <a:pt x="139700" y="177546"/>
                                <a:pt x="157734" y="195580"/>
                              </a:cubicBezTo>
                              <a:cubicBezTo>
                                <a:pt x="201676" y="239522"/>
                                <a:pt x="245491" y="283337"/>
                                <a:pt x="289433" y="327152"/>
                              </a:cubicBezTo>
                              <a:cubicBezTo>
                                <a:pt x="276733" y="339852"/>
                                <a:pt x="264033" y="352552"/>
                                <a:pt x="251333" y="365252"/>
                              </a:cubicBezTo>
                              <a:cubicBezTo>
                                <a:pt x="167513" y="281432"/>
                                <a:pt x="83693" y="197612"/>
                                <a:pt x="0" y="113792"/>
                              </a:cubicBezTo>
                              <a:cubicBezTo>
                                <a:pt x="11303" y="102362"/>
                                <a:pt x="22733" y="90932"/>
                                <a:pt x="34163" y="79629"/>
                              </a:cubicBezTo>
                              <a:cubicBezTo>
                                <a:pt x="46863" y="92329"/>
                                <a:pt x="59563" y="105029"/>
                                <a:pt x="72263" y="117729"/>
                              </a:cubicBezTo>
                              <a:cubicBezTo>
                                <a:pt x="62992" y="91313"/>
                                <a:pt x="59690" y="71247"/>
                                <a:pt x="61214" y="58166"/>
                              </a:cubicBezTo>
                              <a:cubicBezTo>
                                <a:pt x="62865" y="45085"/>
                                <a:pt x="68072" y="34163"/>
                                <a:pt x="76962" y="25273"/>
                              </a:cubicBezTo>
                              <a:cubicBezTo>
                                <a:pt x="89916" y="12446"/>
                                <a:pt x="107188"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11" name="Shape 23911"/>
                      <wps:cNvSpPr/>
                      <wps:spPr>
                        <a:xfrm>
                          <a:off x="2015109" y="0"/>
                          <a:ext cx="421259" cy="533908"/>
                        </a:xfrm>
                        <a:custGeom>
                          <a:avLst/>
                          <a:gdLst/>
                          <a:ahLst/>
                          <a:cxnLst/>
                          <a:rect l="0" t="0" r="0" b="0"/>
                          <a:pathLst>
                            <a:path w="421259" h="533908">
                              <a:moveTo>
                                <a:pt x="205359" y="0"/>
                              </a:moveTo>
                              <a:cubicBezTo>
                                <a:pt x="262890" y="113411"/>
                                <a:pt x="318262" y="227711"/>
                                <a:pt x="375793" y="340995"/>
                              </a:cubicBezTo>
                              <a:cubicBezTo>
                                <a:pt x="394716" y="377698"/>
                                <a:pt x="406019" y="403987"/>
                                <a:pt x="411607" y="419354"/>
                              </a:cubicBezTo>
                              <a:cubicBezTo>
                                <a:pt x="418973" y="440055"/>
                                <a:pt x="421259" y="458343"/>
                                <a:pt x="419354" y="473583"/>
                              </a:cubicBezTo>
                              <a:cubicBezTo>
                                <a:pt x="417195" y="488696"/>
                                <a:pt x="409829" y="502539"/>
                                <a:pt x="397764" y="514604"/>
                              </a:cubicBezTo>
                              <a:cubicBezTo>
                                <a:pt x="390398" y="521970"/>
                                <a:pt x="380746" y="528447"/>
                                <a:pt x="368173" y="533908"/>
                              </a:cubicBezTo>
                              <a:cubicBezTo>
                                <a:pt x="353441" y="521843"/>
                                <a:pt x="338582" y="510032"/>
                                <a:pt x="323850" y="498094"/>
                              </a:cubicBezTo>
                              <a:cubicBezTo>
                                <a:pt x="334772" y="492506"/>
                                <a:pt x="343281" y="486283"/>
                                <a:pt x="349377" y="480187"/>
                              </a:cubicBezTo>
                              <a:cubicBezTo>
                                <a:pt x="357886" y="471678"/>
                                <a:pt x="362966" y="463296"/>
                                <a:pt x="364998" y="455168"/>
                              </a:cubicBezTo>
                              <a:cubicBezTo>
                                <a:pt x="366903" y="446913"/>
                                <a:pt x="366776" y="438277"/>
                                <a:pt x="364109" y="429387"/>
                              </a:cubicBezTo>
                              <a:cubicBezTo>
                                <a:pt x="362077" y="422783"/>
                                <a:pt x="355727" y="408051"/>
                                <a:pt x="344043" y="386080"/>
                              </a:cubicBezTo>
                              <a:cubicBezTo>
                                <a:pt x="342265" y="383032"/>
                                <a:pt x="339979" y="378206"/>
                                <a:pt x="336931" y="372237"/>
                              </a:cubicBezTo>
                              <a:cubicBezTo>
                                <a:pt x="225044" y="315976"/>
                                <a:pt x="111887" y="261747"/>
                                <a:pt x="0" y="205486"/>
                              </a:cubicBezTo>
                              <a:cubicBezTo>
                                <a:pt x="13589" y="191770"/>
                                <a:pt x="27305" y="178054"/>
                                <a:pt x="40894" y="164465"/>
                              </a:cubicBezTo>
                              <a:cubicBezTo>
                                <a:pt x="104775" y="197866"/>
                                <a:pt x="169291" y="230124"/>
                                <a:pt x="233172" y="263398"/>
                              </a:cubicBezTo>
                              <a:cubicBezTo>
                                <a:pt x="257683" y="275971"/>
                                <a:pt x="282575" y="289814"/>
                                <a:pt x="307721" y="305435"/>
                              </a:cubicBezTo>
                              <a:cubicBezTo>
                                <a:pt x="292354" y="281432"/>
                                <a:pt x="278765" y="257302"/>
                                <a:pt x="266065" y="232537"/>
                              </a:cubicBezTo>
                              <a:cubicBezTo>
                                <a:pt x="232791" y="167894"/>
                                <a:pt x="200660" y="102616"/>
                                <a:pt x="167386" y="37973"/>
                              </a:cubicBezTo>
                              <a:cubicBezTo>
                                <a:pt x="180086" y="25400"/>
                                <a:pt x="192659" y="12700"/>
                                <a:pt x="20535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3910" style="width:191.84pt;height:187.11pt;position:absolute;z-index:-2147483648;mso-position-horizontal-relative:page;mso-position-horizontal:absolute;margin-left:207.2pt;mso-position-vertical-relative:page;margin-top:298.43pt;" coordsize="24363,23762">
              <v:shape id="Shape 23927" style="position:absolute;width:2038;height:3817;left:0;top:18513;" coordsize="203835,381729" path="m203835,0l203835,63115l202311,63594c193167,68420,179578,80231,161036,98773c134747,125062,108331,151478,81915,177894l203835,299814l203835,381729l0,177894c38862,139032,77851,100043,116713,61181c137160,40734,154178,26002,167132,17366c176149,11207,185166,6285,194199,2602l203835,0x">
                <v:stroke weight="0pt" endcap="flat" joinstyle="miter" miterlimit="10" on="false" color="#000000" opacity="0"/>
                <v:fill on="true" color="#c0c0c0" opacity="0.501961"/>
              </v:shape>
              <v:shape id="Shape 23926" style="position:absolute;width:1868;height:5318;left:2038;top:18444;" coordsize="186817,531876" path="m17526,2159c35941,0,55372,2667,76073,10922c96647,19304,115443,31623,132715,48895c162306,78486,178435,111887,182372,148844c186817,186182,166116,226695,122428,270383c96012,296926,69596,323342,43053,349758c90170,396875,137160,443865,184150,490982c170561,504571,156845,518287,143256,531876l0,388620l0,306705l2159,308864c28829,282194,55499,255524,82169,228854c108585,202438,122047,178181,121920,155956c121793,133604,112014,112776,91948,92583c77470,78105,61722,68961,44831,64897c36512,62992,28448,62547,20701,63500l0,70006l0,6891l17526,2159x">
                <v:stroke weight="0pt" endcap="flat" joinstyle="miter" miterlimit="10" on="false" color="#000000" opacity="0"/>
                <v:fill on="true" color="#c0c0c0" opacity="0.501961"/>
              </v:shape>
              <v:shape id="Shape 23925" style="position:absolute;width:2894;height:3651;left:3787;top:17280;" coordsize="289433,365125" path="m129794,0c138811,17399,147320,35052,156337,52578c140843,55499,128524,61976,119253,71247c110998,79375,106045,89916,105156,101854c104394,114173,107188,126746,114427,139446c125476,158750,139827,177546,157734,195453c201676,239395,245618,283337,289433,327152c276733,339852,264160,352425,251460,365125c167640,281305,83820,197485,0,113665c11430,102362,22860,90932,34163,79502c46863,92202,59563,104902,72263,117602c62992,91313,59690,71120,61341,58039c62865,44958,68199,34163,77089,25273c89916,12319,107315,3810,129794,0x">
                <v:stroke weight="0pt" endcap="flat" joinstyle="miter" miterlimit="10" on="false" color="#000000" opacity="0"/>
                <v:fill on="true" color="#c0c0c0" opacity="0.501961"/>
              </v:shape>
              <v:shape id="Shape 23923" style="position:absolute;width:1350;height:3240;left:5645;top:15605;" coordsize="135051,324093" path="m135051,0l135051,52289l112840,53581c100838,57360,89979,64122,80391,73774c62865,91173,54737,112382,56134,137274c57404,162293,68072,186423,88900,209664l135051,163513l135051,233607l121793,246875l135051,256171l135051,324093l104569,304430c94274,296596,84010,287579,73787,277355c31369,234937,8890,192519,4445,149720c0,106921,13843,70091,44958,39103c67437,16624,93274,3361,122468,9l135051,0x">
                <v:stroke weight="0pt" endcap="flat" joinstyle="miter" miterlimit="10" on="false" color="#000000" opacity="0"/>
                <v:fill on="true" color="#c0c0c0" opacity="0.501961"/>
              </v:shape>
              <v:shape id="Shape 23924" style="position:absolute;width:2197;height:2275;left:6995;top:16805;" coordsize="219787,227584" path="m192101,0c212040,31877,219787,63373,217628,94361c215469,125222,200737,153797,174829,179832c142063,212471,104725,227584,62815,223647c41987,221742,21191,215392,490,204407l0,204090l0,136169l29716,157004c43765,164052,57545,168148,71070,169418c98248,171831,121235,163322,140031,144526c153874,130556,161875,114808,163399,96520c164796,78359,159843,57404,147524,33782c162383,22606,177242,11176,192101,0x">
                <v:stroke weight="0pt" endcap="flat" joinstyle="miter" miterlimit="10" on="false" color="#000000" opacity="0"/>
                <v:fill on="true" color="#c0c0c0" opacity="0.501961"/>
              </v:shape>
              <v:shape id="Shape 23922" style="position:absolute;width:1538;height:2336;left:6995;top:15605;" coordsize="153874,233620" path="m17730,0c59640,4318,101296,26670,142698,68072c145365,70739,149175,74422,153874,79629l0,233620l0,163526l79071,84455c56211,65151,35510,54356,17095,51308l0,52302l0,13l17730,0x">
                <v:stroke weight="0pt" endcap="flat" joinstyle="miter" miterlimit="10" on="false" color="#000000" opacity="0"/>
                <v:fill on="true" color="#c0c0c0" opacity="0.501961"/>
              </v:shape>
              <v:shape id="Shape 23921" style="position:absolute;width:3850;height:3850;left:6670;top:13242;" coordsize="385064,385064" path="m37973,0c153670,115570,269367,231394,385064,347091c372491,359664,359791,372364,347091,385064c231394,269367,115697,153543,0,37973c12700,25273,25400,12573,37973,0x">
                <v:stroke weight="0pt" endcap="flat" joinstyle="miter" miterlimit="10" on="false" color="#000000" opacity="0"/>
                <v:fill on="true" color="#c0c0c0" opacity="0.501961"/>
              </v:shape>
              <v:shape id="Shape 23920" style="position:absolute;width:2894;height:2894;left:8597;top:13227;"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3919" style="position:absolute;width:869;height:869;left:7641;top:12270;" coordsize="86995,86995" path="m37973,0c54356,16256,70612,32639,86995,49022c74295,61722,61722,74295,49022,86995c32639,70612,16256,54356,0,37973c12700,25273,25273,12700,37973,0x">
                <v:stroke weight="0pt" endcap="flat" joinstyle="miter" miterlimit="10" on="false" color="#000000" opacity="0"/>
                <v:fill on="true" color="#c0c0c0" opacity="0.501961"/>
              </v:shape>
              <v:shape id="Shape 23918" style="position:absolute;width:5551;height:5243;left:9556;top:9919;" coordsize="555117,524383" path="m300736,2032c326644,4191,353949,19304,382524,48006c440055,105537,497586,163068,555117,220599c542544,233172,529971,245745,517398,258318c464566,205613,411734,152781,358902,99949c341884,82931,328295,71882,318516,66548c308610,61722,297942,60198,286893,62103c275844,64008,265938,69469,257302,78105c241427,93853,234061,112903,235585,134874c237236,156972,250698,181229,276479,207010c325247,255778,373888,304419,422529,353187c409956,365760,397256,378460,384556,391160c330200,336677,275717,282194,221234,227711c202311,208788,184912,197866,169291,194437c153797,190881,138811,196469,124714,210566c113919,221361,107188,234188,104648,249682c102108,265049,104394,281178,112522,297180c120650,313182,136017,332867,158877,355854c202438,399415,245872,442849,289433,486283c276733,498983,264033,511683,251460,524383c167513,440563,83693,356616,0,272923c11303,261620,22606,250190,33909,238887c45720,250698,57404,262382,69215,274193c63754,254889,63627,235458,67437,216281c71501,197231,81153,180213,96266,165227c112903,148590,130175,138684,148717,135890c167132,133350,185166,136271,203581,145923c191516,98933,200279,61214,228727,32639c250952,10541,274955,0,300736,2032x">
                <v:stroke weight="0pt" endcap="flat" joinstyle="miter" miterlimit="10" on="false" color="#000000" opacity="0"/>
                <v:fill on="true" color="#c0c0c0" opacity="0.501961"/>
              </v:shape>
              <v:shape id="Shape 23917" style="position:absolute;width:2894;height:2894;left:13159;top:8665;"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3916" style="position:absolute;width:869;height:869;left:12203;top:7708;" coordsize="86995,86995" path="m37973,0c54229,16383,70612,32639,86995,49022c74295,61722,61595,74295,49022,86995c32639,70612,16256,54356,0,37973c12573,25273,25273,12700,37973,0x">
                <v:stroke weight="0pt" endcap="flat" joinstyle="miter" miterlimit="10" on="false" color="#000000" opacity="0"/>
                <v:fill on="true" color="#c0c0c0" opacity="0.501961"/>
              </v:shape>
              <v:shape id="Shape 23915" style="position:absolute;width:4335;height:3978;left:14118;top:6623;" coordsize="433578,397891" path="m169497,651c177324,0,184848,445,192024,2032c206502,5334,221107,11938,235458,21717c244729,28067,259334,41402,278892,61087c330454,112522,382016,164084,433578,215646c420878,228346,408178,241046,395605,253619c344551,202692,293624,151765,242570,100711c225298,83439,210820,71882,199136,66040c187706,60452,175514,59055,162941,61087c150241,63627,138811,69977,128651,80137c112395,96393,104013,116078,104140,139192c104140,162687,119888,190373,152019,222504c197866,268351,243586,314071,289306,359918c276733,372491,264033,385191,251333,397891c167513,314071,83693,230251,0,146431c11303,135001,22733,123571,34163,112268c46101,124079,57912,136017,69850,147955c58293,103886,68707,66167,99822,35179c113284,21590,128270,11684,145161,5842c153543,3048,161671,1302,169497,651x">
                <v:stroke weight="0pt" endcap="flat" joinstyle="miter" miterlimit="10" on="false" color="#000000" opacity="0"/>
                <v:fill on="true" color="#c0c0c0" opacity="0.501961"/>
              </v:shape>
              <v:shape id="Shape 23913" style="position:absolute;width:2255;height:3787;left:16877;top:4193;" coordsize="225556,378714" path="m153162,1905c166624,4191,180213,9906,194056,19304c198374,22352,203962,26956,210836,33163l225556,47272l225556,145946l215836,165592c208121,178562,198438,193040,186944,209169c173990,227457,165735,241173,162306,250952c158877,260477,158623,270129,161036,279654c163703,289306,168783,297942,176149,305181c187452,316611,200787,322072,216154,322072l225556,319774l225556,374874l208280,378714c181483,378206,157861,368046,136779,346964c124460,334645,115824,320675,110490,305435c105156,290449,103886,275844,105791,261493c107569,247269,112014,233553,118999,220218c124206,210693,133604,197231,146431,180086c172974,145415,190754,117983,199517,97663c193802,91567,190246,88011,188595,86360c171323,68961,155448,60452,141097,60452c121666,60198,102616,69977,83439,89154c65532,107188,55753,123825,54356,139065c52959,154813,58928,173863,72771,195580c58420,205994,44196,216535,29972,226949c15494,205994,6731,185928,3302,167005c0,148336,3048,128651,11557,108077c19939,87503,34417,67691,53594,48387c72771,29210,90805,16383,107823,9398c124841,2413,139954,0,153162,1905x">
                <v:stroke weight="0pt" endcap="flat" joinstyle="miter" miterlimit="10" on="false" color="#000000" opacity="0"/>
                <v:fill on="true" color="#c0c0c0" opacity="0.501961"/>
              </v:shape>
              <v:shape id="Shape 23914" style="position:absolute;width:1840;height:3276;left:19132;top:4666;" coordsize="184019,327602" path="m0,0l9775,9370c28698,28293,47622,47216,66544,66139c106168,105763,132076,129893,144142,138656c156333,147927,169542,154531,184019,159484c170811,172692,157604,186027,144268,199235c131568,194409,118614,186535,105661,175867c105280,203426,100835,226286,93595,244701c86103,263370,74799,280007,59813,294993c47494,307375,34922,316615,22078,322695l0,327602l0,272502l13268,269260c20761,265529,28191,259941,35556,252575c50161,237970,59813,221460,63750,202664c67814,184122,66798,165961,59432,148181c53717,134465,41652,118082,22983,99413c17776,94206,12569,88999,7362,83792l0,98674l0,0x">
                <v:stroke weight="0pt" endcap="flat" joinstyle="miter" miterlimit="10" on="false" color="#000000" opacity="0"/>
                <v:fill on="true" color="#c0c0c0" opacity="0.501961"/>
              </v:shape>
              <v:shape id="Shape 23912" style="position:absolute;width:2894;height:3652;left:18923;top:2145;" coordsize="289433,365252" path="m129794,0c138684,17526,147320,35179,156210,52578c140716,55626,128397,61976,119126,71247c110871,79502,106045,89916,105029,101981c104267,114173,107061,126873,114300,139446c125349,158877,139700,177546,157734,195580c201676,239522,245491,283337,289433,327152c276733,339852,264033,352552,251333,365252c167513,281432,83693,197612,0,113792c11303,102362,22733,90932,34163,79629c46863,92329,59563,105029,72263,117729c62992,91313,59690,71247,61214,58166c62865,45085,68072,34163,76962,25273c89916,12446,107188,3810,129794,0x">
                <v:stroke weight="0pt" endcap="flat" joinstyle="miter" miterlimit="10" on="false" color="#000000" opacity="0"/>
                <v:fill on="true" color="#c0c0c0" opacity="0.501961"/>
              </v:shape>
              <v:shape id="Shape 23911" style="position:absolute;width:4212;height:5339;left:20151;top:0;" coordsize="421259,533908" path="m205359,0c262890,113411,318262,227711,375793,340995c394716,377698,406019,403987,411607,419354c418973,440055,421259,458343,419354,473583c417195,488696,409829,502539,397764,514604c390398,521970,380746,528447,368173,533908c353441,521843,338582,510032,323850,498094c334772,492506,343281,486283,349377,480187c357886,471678,362966,463296,364998,455168c366903,446913,366776,438277,364109,429387c362077,422783,355727,408051,344043,386080c342265,383032,339979,378206,336931,372237c225044,315976,111887,261747,0,205486c13589,191770,27305,178054,40894,164465c104775,197866,169291,230124,233172,263398c257683,275971,282575,289814,307721,305435c292354,281432,278765,257302,266065,232537c232791,167894,200660,102616,167386,37973c180086,25400,192659,12700,205359,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D13FF" w14:textId="6A83FDA8" w:rsidR="00CE6632" w:rsidRDefault="000D40EE">
    <w:pPr>
      <w:spacing w:after="0" w:line="259" w:lineRule="auto"/>
      <w:ind w:left="-648" w:right="10801" w:firstLine="0"/>
    </w:pPr>
    <w:r>
      <w:rPr>
        <w:noProof/>
      </w:rPr>
      <mc:AlternateContent>
        <mc:Choice Requires="wps">
          <w:drawing>
            <wp:anchor distT="0" distB="0" distL="114300" distR="114300" simplePos="0" relativeHeight="251660315" behindDoc="0" locked="0" layoutInCell="1" allowOverlap="1" wp14:anchorId="64A6FD81" wp14:editId="64F1314C">
              <wp:simplePos x="0" y="0"/>
              <wp:positionH relativeFrom="column">
                <wp:posOffset>7620</wp:posOffset>
              </wp:positionH>
              <wp:positionV relativeFrom="paragraph">
                <wp:posOffset>-276225</wp:posOffset>
              </wp:positionV>
              <wp:extent cx="1608323" cy="124597"/>
              <wp:effectExtent l="0" t="0" r="0" b="0"/>
              <wp:wrapNone/>
              <wp:docPr id="1888935046" name="Rectangle 1"/>
              <wp:cNvGraphicFramePr/>
              <a:graphic xmlns:a="http://schemas.openxmlformats.org/drawingml/2006/main">
                <a:graphicData uri="http://schemas.microsoft.com/office/word/2010/wordprocessingShape">
                  <wps:wsp>
                    <wps:cNvSpPr/>
                    <wps:spPr>
                      <a:xfrm>
                        <a:off x="0" y="0"/>
                        <a:ext cx="1608323" cy="124597"/>
                      </a:xfrm>
                      <a:prstGeom prst="rect">
                        <a:avLst/>
                      </a:prstGeom>
                      <a:ln>
                        <a:noFill/>
                      </a:ln>
                    </wps:spPr>
                    <wps:txbx>
                      <w:txbxContent>
                        <w:p w14:paraId="0A41E72E" w14:textId="77777777" w:rsidR="000D40EE" w:rsidRDefault="000D40EE" w:rsidP="000D40EE">
                          <w:pPr>
                            <w:spacing w:after="160" w:line="259" w:lineRule="auto"/>
                            <w:ind w:left="0" w:firstLine="0"/>
                            <w:rPr>
                              <w:i/>
                              <w:color w:val="FFFFFF"/>
                              <w:sz w:val="16"/>
                              <w:lang w:val="en-US"/>
                            </w:rPr>
                          </w:pPr>
                          <w:r>
                            <w:rPr>
                              <w:i/>
                              <w:color w:val="FFFFFF"/>
                              <w:sz w:val="16"/>
                              <w:lang w:val="en-US"/>
                            </w:rPr>
                            <w:t>Astra MCU SDK Release Notes</w:t>
                          </w:r>
                        </w:p>
                        <w:p w14:paraId="1D4E93AC" w14:textId="77777777" w:rsidR="000D40EE" w:rsidRPr="002772F5" w:rsidRDefault="000D40EE" w:rsidP="000D40EE">
                          <w:pPr>
                            <w:spacing w:after="160" w:line="259" w:lineRule="auto"/>
                            <w:ind w:left="0" w:firstLine="0"/>
                            <w:rPr>
                              <w:lang w:val="en-US"/>
                            </w:rPr>
                          </w:pPr>
                        </w:p>
                      </w:txbxContent>
                    </wps:txbx>
                    <wps:bodyPr horzOverflow="overflow" vert="horz" lIns="0" tIns="0" rIns="0" bIns="0" rtlCol="0">
                      <a:noAutofit/>
                    </wps:bodyPr>
                  </wps:wsp>
                </a:graphicData>
              </a:graphic>
            </wp:anchor>
          </w:drawing>
        </mc:Choice>
        <mc:Fallback>
          <w:pict>
            <v:rect w14:anchorId="64A6FD81" id="Rectangle 1" o:spid="_x0000_s1043" style="position:absolute;left:0;text-align:left;margin-left:.6pt;margin-top:-21.75pt;width:126.65pt;height:9.8pt;z-index:2516603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" filled="f" stroked="f">
              <v:textbox inset="0,0,0,0">
                <w:txbxContent>
                  <w:p w14:paraId="0A41E72E" w14:textId="77777777" w:rsidR="000D40EE" w:rsidRDefault="000D40EE" w:rsidP="000D40EE">
                    <w:pPr>
                      <w:spacing w:after="160" w:line="259" w:lineRule="auto"/>
                      <w:ind w:left="0" w:firstLine="0"/>
                      <w:rPr>
                        <w:i/>
                        <w:color w:val="FFFFFF"/>
                        <w:sz w:val="16"/>
                        <w:lang w:val="en-US"/>
                      </w:rPr>
                    </w:pPr>
                    <w:r>
                      <w:rPr>
                        <w:i/>
                        <w:color w:val="FFFFFF"/>
                        <w:sz w:val="16"/>
                        <w:lang w:val="en-US"/>
                      </w:rPr>
                      <w:t>Astra MCU SDK Release Notes</w:t>
                    </w:r>
                  </w:p>
                  <w:p w14:paraId="1D4E93AC" w14:textId="77777777" w:rsidR="000D40EE" w:rsidRPr="002772F5" w:rsidRDefault="000D40EE" w:rsidP="000D40EE">
                    <w:pPr>
                      <w:spacing w:after="160" w:line="259" w:lineRule="auto"/>
                      <w:ind w:left="0" w:firstLine="0"/>
                      <w:rPr>
                        <w:lang w:val="en-US"/>
                      </w:rPr>
                    </w:pPr>
                  </w:p>
                </w:txbxContent>
              </v:textbox>
            </v:rect>
          </w:pict>
        </mc:Fallback>
      </mc:AlternateContent>
    </w:r>
    <w:r w:rsidR="005B06B9">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113BC34A" wp14:editId="71C7C5B5">
              <wp:simplePos x="0" y="0"/>
              <wp:positionH relativeFrom="page">
                <wp:posOffset>0</wp:posOffset>
              </wp:positionH>
              <wp:positionV relativeFrom="page">
                <wp:posOffset>0</wp:posOffset>
              </wp:positionV>
              <wp:extent cx="7772400" cy="594360"/>
              <wp:effectExtent l="0" t="0" r="0" b="0"/>
              <wp:wrapSquare wrapText="bothSides"/>
              <wp:docPr id="23832" name="Group 23832"/>
              <wp:cNvGraphicFramePr/>
              <a:graphic xmlns:a="http://schemas.openxmlformats.org/drawingml/2006/main">
                <a:graphicData uri="http://schemas.microsoft.com/office/word/2010/wordprocessingGroup">
                  <wpg:wgp>
                    <wpg:cNvGrpSpPr/>
                    <wpg:grpSpPr>
                      <a:xfrm>
                        <a:off x="0" y="0"/>
                        <a:ext cx="7772400" cy="594360"/>
                        <a:chOff x="0" y="0"/>
                        <a:chExt cx="7772400" cy="594360"/>
                      </a:xfrm>
                    </wpg:grpSpPr>
                    <pic:pic xmlns:pic="http://schemas.openxmlformats.org/drawingml/2006/picture">
                      <pic:nvPicPr>
                        <pic:cNvPr id="23833" name="Picture 23833"/>
                        <pic:cNvPicPr/>
                      </pic:nvPicPr>
                      <pic:blipFill>
                        <a:blip r:embed="rId1"/>
                        <a:stretch>
                          <a:fillRect/>
                        </a:stretch>
                      </pic:blipFill>
                      <pic:spPr>
                        <a:xfrm>
                          <a:off x="0" y="0"/>
                          <a:ext cx="7772400" cy="594360"/>
                        </a:xfrm>
                        <a:prstGeom prst="rect">
                          <a:avLst/>
                        </a:prstGeom>
                      </pic:spPr>
                    </pic:pic>
                    <wps:wsp>
                      <wps:cNvPr id="23835" name="Rectangle 23835"/>
                      <wps:cNvSpPr/>
                      <wps:spPr>
                        <a:xfrm>
                          <a:off x="1553642" y="282855"/>
                          <a:ext cx="1608323" cy="124597"/>
                        </a:xfrm>
                        <a:prstGeom prst="rect">
                          <a:avLst/>
                        </a:prstGeom>
                        <a:ln>
                          <a:noFill/>
                        </a:ln>
                      </wps:spPr>
                      <wps:txbx>
                        <w:txbxContent>
                          <w:p w14:paraId="5985F0F8" w14:textId="374A75AD" w:rsidR="00CE6632" w:rsidRPr="000D40EE" w:rsidRDefault="00CE6632">
                            <w:pPr>
                              <w:spacing w:after="160" w:line="259" w:lineRule="auto"/>
                              <w:ind w:left="0" w:firstLine="0"/>
                              <w:rPr>
                                <w:lang w:val="en-US"/>
                              </w:rPr>
                            </w:pPr>
                          </w:p>
                        </w:txbxContent>
                      </wps:txbx>
                      <wps:bodyPr horzOverflow="overflow" vert="horz" lIns="0" tIns="0" rIns="0" bIns="0" rtlCol="0">
                        <a:noAutofit/>
                      </wps:bodyPr>
                    </wps:wsp>
                    <wps:wsp>
                      <wps:cNvPr id="23836" name="Rectangle 23836"/>
                      <wps:cNvSpPr/>
                      <wps:spPr>
                        <a:xfrm>
                          <a:off x="2181098" y="282072"/>
                          <a:ext cx="33951" cy="124597"/>
                        </a:xfrm>
                        <a:prstGeom prst="rect">
                          <a:avLst/>
                        </a:prstGeom>
                        <a:ln>
                          <a:noFill/>
                        </a:ln>
                      </wps:spPr>
                      <wps:txbx>
                        <w:txbxContent>
                          <w:p w14:paraId="25B9C2E7"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3837" name="Rectangle 23837"/>
                      <wps:cNvSpPr/>
                      <wps:spPr>
                        <a:xfrm>
                          <a:off x="3658235" y="282072"/>
                          <a:ext cx="33951" cy="124597"/>
                        </a:xfrm>
                        <a:prstGeom prst="rect">
                          <a:avLst/>
                        </a:prstGeom>
                        <a:ln>
                          <a:noFill/>
                        </a:ln>
                      </wps:spPr>
                      <wps:txbx>
                        <w:txbxContent>
                          <w:p w14:paraId="0554089E"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3838" name="Rectangle 23838"/>
                      <wps:cNvSpPr/>
                      <wps:spPr>
                        <a:xfrm>
                          <a:off x="5782945" y="282072"/>
                          <a:ext cx="232360" cy="124597"/>
                        </a:xfrm>
                        <a:prstGeom prst="rect">
                          <a:avLst/>
                        </a:prstGeom>
                        <a:ln>
                          <a:noFill/>
                        </a:ln>
                      </wps:spPr>
                      <wps:txbx>
                        <w:txbxContent>
                          <w:p w14:paraId="0CE3DDEF" w14:textId="77777777" w:rsidR="00CE6632" w:rsidRDefault="005B06B9">
                            <w:pPr>
                              <w:spacing w:after="160" w:line="259" w:lineRule="auto"/>
                              <w:ind w:left="0" w:firstLine="0"/>
                            </w:pPr>
                            <w:r>
                              <w:rPr>
                                <w:i/>
                                <w:color w:val="FFFFFF"/>
                                <w:sz w:val="16"/>
                              </w:rPr>
                              <w:t xml:space="preserve">PN: </w:t>
                            </w:r>
                          </w:p>
                        </w:txbxContent>
                      </wps:txbx>
                      <wps:bodyPr horzOverflow="overflow" vert="horz" lIns="0" tIns="0" rIns="0" bIns="0" rtlCol="0">
                        <a:noAutofit/>
                      </wps:bodyPr>
                    </wps:wsp>
                    <wps:wsp>
                      <wps:cNvPr id="23839" name="Rectangle 23839"/>
                      <wps:cNvSpPr/>
                      <wps:spPr>
                        <a:xfrm>
                          <a:off x="5958586" y="282072"/>
                          <a:ext cx="79581" cy="124597"/>
                        </a:xfrm>
                        <a:prstGeom prst="rect">
                          <a:avLst/>
                        </a:prstGeom>
                        <a:ln>
                          <a:noFill/>
                        </a:ln>
                      </wps:spPr>
                      <wps:txbx>
                        <w:txbxContent>
                          <w:p w14:paraId="697EEA5E" w14:textId="77777777" w:rsidR="00CE6632" w:rsidRDefault="005B06B9">
                            <w:pPr>
                              <w:spacing w:after="160" w:line="259" w:lineRule="auto"/>
                              <w:ind w:left="0" w:firstLine="0"/>
                            </w:pPr>
                            <w:r>
                              <w:rPr>
                                <w:i/>
                                <w:color w:val="FFFFFF"/>
                                <w:sz w:val="16"/>
                              </w:rPr>
                              <w:t>5</w:t>
                            </w:r>
                          </w:p>
                        </w:txbxContent>
                      </wps:txbx>
                      <wps:bodyPr horzOverflow="overflow" vert="horz" lIns="0" tIns="0" rIns="0" bIns="0" rtlCol="0">
                        <a:noAutofit/>
                      </wps:bodyPr>
                    </wps:wsp>
                    <wps:wsp>
                      <wps:cNvPr id="23840" name="Rectangle 23840"/>
                      <wps:cNvSpPr/>
                      <wps:spPr>
                        <a:xfrm>
                          <a:off x="6018023" y="282072"/>
                          <a:ext cx="117890" cy="124597"/>
                        </a:xfrm>
                        <a:prstGeom prst="rect">
                          <a:avLst/>
                        </a:prstGeom>
                        <a:ln>
                          <a:noFill/>
                        </a:ln>
                      </wps:spPr>
                      <wps:txbx>
                        <w:txbxContent>
                          <w:p w14:paraId="16D0C40B" w14:textId="77777777" w:rsidR="00CE6632" w:rsidRDefault="005B06B9">
                            <w:pPr>
                              <w:spacing w:after="160" w:line="259" w:lineRule="auto"/>
                              <w:ind w:left="0" w:firstLine="0"/>
                            </w:pPr>
                            <w:r>
                              <w:rPr>
                                <w:i/>
                                <w:color w:val="FFFFFF"/>
                                <w:sz w:val="16"/>
                              </w:rPr>
                              <w:t>xx</w:t>
                            </w:r>
                          </w:p>
                        </w:txbxContent>
                      </wps:txbx>
                      <wps:bodyPr horzOverflow="overflow" vert="horz" lIns="0" tIns="0" rIns="0" bIns="0" rtlCol="0">
                        <a:noAutofit/>
                      </wps:bodyPr>
                    </wps:wsp>
                    <wps:wsp>
                      <wps:cNvPr id="23841" name="Rectangle 23841"/>
                      <wps:cNvSpPr/>
                      <wps:spPr>
                        <a:xfrm>
                          <a:off x="6106414" y="282072"/>
                          <a:ext cx="33951" cy="124597"/>
                        </a:xfrm>
                        <a:prstGeom prst="rect">
                          <a:avLst/>
                        </a:prstGeom>
                        <a:ln>
                          <a:noFill/>
                        </a:ln>
                      </wps:spPr>
                      <wps:txbx>
                        <w:txbxContent>
                          <w:p w14:paraId="5779A902"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3842" name="Rectangle 23842"/>
                      <wps:cNvSpPr/>
                      <wps:spPr>
                        <a:xfrm>
                          <a:off x="6132322" y="282072"/>
                          <a:ext cx="237682" cy="124597"/>
                        </a:xfrm>
                        <a:prstGeom prst="rect">
                          <a:avLst/>
                        </a:prstGeom>
                        <a:ln>
                          <a:noFill/>
                        </a:ln>
                      </wps:spPr>
                      <wps:txbx>
                        <w:txbxContent>
                          <w:p w14:paraId="79BB4CA3" w14:textId="77777777" w:rsidR="00CE6632" w:rsidRDefault="005B06B9">
                            <w:pPr>
                              <w:spacing w:after="160" w:line="259" w:lineRule="auto"/>
                              <w:ind w:left="0" w:firstLine="0"/>
                            </w:pPr>
                            <w:r>
                              <w:rPr>
                                <w:i/>
                                <w:color w:val="FFFFFF"/>
                                <w:sz w:val="16"/>
                              </w:rPr>
                              <w:t>000</w:t>
                            </w:r>
                          </w:p>
                        </w:txbxContent>
                      </wps:txbx>
                      <wps:bodyPr horzOverflow="overflow" vert="horz" lIns="0" tIns="0" rIns="0" bIns="0" rtlCol="0">
                        <a:noAutofit/>
                      </wps:bodyPr>
                    </wps:wsp>
                    <wps:wsp>
                      <wps:cNvPr id="23843" name="Rectangle 23843"/>
                      <wps:cNvSpPr/>
                      <wps:spPr>
                        <a:xfrm>
                          <a:off x="6310632" y="282072"/>
                          <a:ext cx="176570" cy="124597"/>
                        </a:xfrm>
                        <a:prstGeom prst="rect">
                          <a:avLst/>
                        </a:prstGeom>
                        <a:ln>
                          <a:noFill/>
                        </a:ln>
                      </wps:spPr>
                      <wps:txbx>
                        <w:txbxContent>
                          <w:p w14:paraId="156A1B7B" w14:textId="77777777" w:rsidR="00CE6632" w:rsidRDefault="005B06B9">
                            <w:pPr>
                              <w:spacing w:after="160" w:line="259" w:lineRule="auto"/>
                              <w:ind w:left="0" w:firstLine="0"/>
                            </w:pPr>
                            <w:r>
                              <w:rPr>
                                <w:i/>
                                <w:color w:val="FFFFFF"/>
                                <w:sz w:val="16"/>
                              </w:rPr>
                              <w:t>xxx</w:t>
                            </w:r>
                          </w:p>
                        </w:txbxContent>
                      </wps:txbx>
                      <wps:bodyPr horzOverflow="overflow" vert="horz" lIns="0" tIns="0" rIns="0" bIns="0" rtlCol="0">
                        <a:noAutofit/>
                      </wps:bodyPr>
                    </wps:wsp>
                    <wps:wsp>
                      <wps:cNvPr id="23844" name="Rectangle 23844"/>
                      <wps:cNvSpPr/>
                      <wps:spPr>
                        <a:xfrm>
                          <a:off x="6443218" y="282072"/>
                          <a:ext cx="33951" cy="124597"/>
                        </a:xfrm>
                        <a:prstGeom prst="rect">
                          <a:avLst/>
                        </a:prstGeom>
                        <a:ln>
                          <a:noFill/>
                        </a:ln>
                      </wps:spPr>
                      <wps:txbx>
                        <w:txbxContent>
                          <w:p w14:paraId="63E27311"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3845" name="Rectangle 23845"/>
                      <wps:cNvSpPr/>
                      <wps:spPr>
                        <a:xfrm>
                          <a:off x="6469126" y="282072"/>
                          <a:ext cx="158619" cy="124597"/>
                        </a:xfrm>
                        <a:prstGeom prst="rect">
                          <a:avLst/>
                        </a:prstGeom>
                        <a:ln>
                          <a:noFill/>
                        </a:ln>
                      </wps:spPr>
                      <wps:txbx>
                        <w:txbxContent>
                          <w:p w14:paraId="258A7571" w14:textId="77777777" w:rsidR="00CE6632" w:rsidRDefault="005B06B9">
                            <w:pPr>
                              <w:spacing w:after="160" w:line="259" w:lineRule="auto"/>
                              <w:ind w:left="0" w:firstLine="0"/>
                            </w:pPr>
                            <w:r>
                              <w:rPr>
                                <w:i/>
                                <w:color w:val="FFFFFF"/>
                                <w:sz w:val="16"/>
                              </w:rPr>
                              <w:t>01</w:t>
                            </w:r>
                          </w:p>
                        </w:txbxContent>
                      </wps:txbx>
                      <wps:bodyPr horzOverflow="overflow" vert="horz" lIns="0" tIns="0" rIns="0" bIns="0" rtlCol="0">
                        <a:noAutofit/>
                      </wps:bodyPr>
                    </wps:wsp>
                    <wps:wsp>
                      <wps:cNvPr id="23846" name="Rectangle 23846"/>
                      <wps:cNvSpPr/>
                      <wps:spPr>
                        <a:xfrm>
                          <a:off x="6587980" y="282072"/>
                          <a:ext cx="283150" cy="124597"/>
                        </a:xfrm>
                        <a:prstGeom prst="rect">
                          <a:avLst/>
                        </a:prstGeom>
                        <a:ln>
                          <a:noFill/>
                        </a:ln>
                      </wps:spPr>
                      <wps:txbx>
                        <w:txbxContent>
                          <w:p w14:paraId="593B6161" w14:textId="77777777" w:rsidR="00CE6632" w:rsidRDefault="005B06B9">
                            <w:pPr>
                              <w:spacing w:after="160" w:line="259" w:lineRule="auto"/>
                              <w:ind w:left="0" w:firstLine="0"/>
                            </w:pPr>
                            <w:r>
                              <w:rPr>
                                <w:i/>
                                <w:color w:val="FFFFFF"/>
                                <w:sz w:val="16"/>
                              </w:rPr>
                              <w:t xml:space="preserve"> Rev </w:t>
                            </w:r>
                          </w:p>
                        </w:txbxContent>
                      </wps:txbx>
                      <wps:bodyPr horzOverflow="overflow" vert="horz" lIns="0" tIns="0" rIns="0" bIns="0" rtlCol="0">
                        <a:noAutofit/>
                      </wps:bodyPr>
                    </wps:wsp>
                    <wps:wsp>
                      <wps:cNvPr id="23847" name="Rectangle 23847"/>
                      <wps:cNvSpPr/>
                      <wps:spPr>
                        <a:xfrm>
                          <a:off x="6801181" y="282072"/>
                          <a:ext cx="79582" cy="124597"/>
                        </a:xfrm>
                        <a:prstGeom prst="rect">
                          <a:avLst/>
                        </a:prstGeom>
                        <a:ln>
                          <a:noFill/>
                        </a:ln>
                      </wps:spPr>
                      <wps:txbx>
                        <w:txbxContent>
                          <w:p w14:paraId="493BD916" w14:textId="77777777" w:rsidR="00CE6632" w:rsidRDefault="005B06B9">
                            <w:pPr>
                              <w:spacing w:after="160" w:line="259" w:lineRule="auto"/>
                              <w:ind w:left="0" w:firstLine="0"/>
                            </w:pPr>
                            <w:r>
                              <w:rPr>
                                <w:i/>
                                <w:color w:val="FFFFFF"/>
                                <w:sz w:val="16"/>
                              </w:rPr>
                              <w:t>1</w:t>
                            </w:r>
                          </w:p>
                        </w:txbxContent>
                      </wps:txbx>
                      <wps:bodyPr horzOverflow="overflow" vert="horz" lIns="0" tIns="0" rIns="0" bIns="0" rtlCol="0">
                        <a:noAutofit/>
                      </wps:bodyPr>
                    </wps:wsp>
                    <wps:wsp>
                      <wps:cNvPr id="23848" name="Rectangle 23848"/>
                      <wps:cNvSpPr/>
                      <wps:spPr>
                        <a:xfrm>
                          <a:off x="6859270" y="282072"/>
                          <a:ext cx="33951" cy="124597"/>
                        </a:xfrm>
                        <a:prstGeom prst="rect">
                          <a:avLst/>
                        </a:prstGeom>
                        <a:ln>
                          <a:noFill/>
                        </a:ln>
                      </wps:spPr>
                      <wps:txbx>
                        <w:txbxContent>
                          <w:p w14:paraId="6A533F37"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g:wgp>
                </a:graphicData>
              </a:graphic>
            </wp:anchor>
          </w:drawing>
        </mc:Choice>
        <mc:Fallback>
          <w:pict>
            <v:group w14:anchorId="113BC34A" id="Group 23832" o:spid="_x0000_s1044" style="position:absolute;left:0;text-align:left;margin-left:0;margin-top:0;width:612pt;height:46.8pt;z-index:251658242;mso-position-horizontal-relative:page;mso-position-vertical-relative:page" coordsize="77724,59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33" o:spid="_x0000_s1045" type="#_x0000_t75" style="position:absolute;width:77724;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">
                <v:imagedata r:id="rId2" o:title=""/>
              </v:shape>
              <v:rect id="Rectangle 23835" o:spid="_x0000_s1046" style="position:absolute;left:15536;top:2828;width:16083;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" filled="f" stroked="f">
                <v:textbox inset="0,0,0,0">
                  <w:txbxContent>
                    <w:p w14:paraId="5985F0F8" w14:textId="374A75AD" w:rsidR="00CE6632" w:rsidRPr="000D40EE" w:rsidRDefault="00CE6632">
                      <w:pPr>
                        <w:spacing w:after="160" w:line="259" w:lineRule="auto"/>
                        <w:ind w:left="0" w:firstLine="0"/>
                        <w:rPr>
                          <w:lang w:val="en-US"/>
                        </w:rPr>
                      </w:pPr>
                    </w:p>
                  </w:txbxContent>
                </v:textbox>
              </v:rect>
              <v:rect id="Rectangle 23836" o:spid="_x0000_s1047" style="position:absolute;left:21810;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" filled="f" stroked="f">
                <v:textbox inset="0,0,0,0">
                  <w:txbxContent>
                    <w:p w14:paraId="25B9C2E7" w14:textId="77777777" w:rsidR="00CE6632" w:rsidRDefault="005B06B9">
                      <w:pPr>
                        <w:spacing w:after="160" w:line="259" w:lineRule="auto"/>
                        <w:ind w:left="0" w:firstLine="0"/>
                      </w:pPr>
                      <w:r>
                        <w:rPr>
                          <w:i/>
                          <w:color w:val="FFFFFF"/>
                          <w:sz w:val="16"/>
                        </w:rPr>
                        <w:t xml:space="preserve"> </w:t>
                      </w:r>
                    </w:p>
                  </w:txbxContent>
                </v:textbox>
              </v:rect>
              <v:rect id="Rectangle 23837" o:spid="_x0000_s1048" style="position:absolute;left:3658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" filled="f" stroked="f">
                <v:textbox inset="0,0,0,0">
                  <w:txbxContent>
                    <w:p w14:paraId="0554089E" w14:textId="77777777" w:rsidR="00CE6632" w:rsidRDefault="005B06B9">
                      <w:pPr>
                        <w:spacing w:after="160" w:line="259" w:lineRule="auto"/>
                        <w:ind w:left="0" w:firstLine="0"/>
                      </w:pPr>
                      <w:r>
                        <w:rPr>
                          <w:i/>
                          <w:color w:val="FFFFFF"/>
                          <w:sz w:val="16"/>
                        </w:rPr>
                        <w:t xml:space="preserve"> </w:t>
                      </w:r>
                    </w:p>
                  </w:txbxContent>
                </v:textbox>
              </v:rect>
              <v:rect id="Rectangle 23838" o:spid="_x0000_s1049" style="position:absolute;left:57829;top:2820;width:232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" filled="f" stroked="f">
                <v:textbox inset="0,0,0,0">
                  <w:txbxContent>
                    <w:p w14:paraId="0CE3DDEF" w14:textId="77777777" w:rsidR="00CE6632" w:rsidRDefault="005B06B9">
                      <w:pPr>
                        <w:spacing w:after="160" w:line="259" w:lineRule="auto"/>
                        <w:ind w:left="0" w:firstLine="0"/>
                      </w:pPr>
                      <w:r>
                        <w:rPr>
                          <w:i/>
                          <w:color w:val="FFFFFF"/>
                          <w:sz w:val="16"/>
                        </w:rPr>
                        <w:t xml:space="preserve">PN: </w:t>
                      </w:r>
                    </w:p>
                  </w:txbxContent>
                </v:textbox>
              </v:rect>
              <v:rect id="Rectangle 23839" o:spid="_x0000_s1050" style="position:absolute;left:59585;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" filled="f" stroked="f">
                <v:textbox inset="0,0,0,0">
                  <w:txbxContent>
                    <w:p w14:paraId="697EEA5E" w14:textId="77777777" w:rsidR="00CE6632" w:rsidRDefault="005B06B9">
                      <w:pPr>
                        <w:spacing w:after="160" w:line="259" w:lineRule="auto"/>
                        <w:ind w:left="0" w:firstLine="0"/>
                      </w:pPr>
                      <w:r>
                        <w:rPr>
                          <w:i/>
                          <w:color w:val="FFFFFF"/>
                          <w:sz w:val="16"/>
                        </w:rPr>
                        <w:t>5</w:t>
                      </w:r>
                    </w:p>
                  </w:txbxContent>
                </v:textbox>
              </v:rect>
              <v:rect id="Rectangle 23840" o:spid="_x0000_s1051" style="position:absolute;left:60180;top:2820;width:117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" filled="f" stroked="f">
                <v:textbox inset="0,0,0,0">
                  <w:txbxContent>
                    <w:p w14:paraId="16D0C40B" w14:textId="77777777" w:rsidR="00CE6632" w:rsidRDefault="005B06B9">
                      <w:pPr>
                        <w:spacing w:after="160" w:line="259" w:lineRule="auto"/>
                        <w:ind w:left="0" w:firstLine="0"/>
                      </w:pPr>
                      <w:r>
                        <w:rPr>
                          <w:i/>
                          <w:color w:val="FFFFFF"/>
                          <w:sz w:val="16"/>
                        </w:rPr>
                        <w:t>xx</w:t>
                      </w:r>
                    </w:p>
                  </w:txbxContent>
                </v:textbox>
              </v:rect>
              <v:rect id="Rectangle 23841" o:spid="_x0000_s1052" style="position:absolute;left:61064;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" filled="f" stroked="f">
                <v:textbox inset="0,0,0,0">
                  <w:txbxContent>
                    <w:p w14:paraId="5779A902" w14:textId="77777777" w:rsidR="00CE6632" w:rsidRDefault="005B06B9">
                      <w:pPr>
                        <w:spacing w:after="160" w:line="259" w:lineRule="auto"/>
                        <w:ind w:left="0" w:firstLine="0"/>
                      </w:pPr>
                      <w:r>
                        <w:rPr>
                          <w:i/>
                          <w:color w:val="FFFFFF"/>
                          <w:sz w:val="16"/>
                        </w:rPr>
                        <w:t>-</w:t>
                      </w:r>
                    </w:p>
                  </w:txbxContent>
                </v:textbox>
              </v:rect>
              <v:rect id="Rectangle 23842" o:spid="_x0000_s1053" style="position:absolute;left:61323;top:2820;width:2377;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" filled="f" stroked="f">
                <v:textbox inset="0,0,0,0">
                  <w:txbxContent>
                    <w:p w14:paraId="79BB4CA3" w14:textId="77777777" w:rsidR="00CE6632" w:rsidRDefault="005B06B9">
                      <w:pPr>
                        <w:spacing w:after="160" w:line="259" w:lineRule="auto"/>
                        <w:ind w:left="0" w:firstLine="0"/>
                      </w:pPr>
                      <w:r>
                        <w:rPr>
                          <w:i/>
                          <w:color w:val="FFFFFF"/>
                          <w:sz w:val="16"/>
                        </w:rPr>
                        <w:t>000</w:t>
                      </w:r>
                    </w:p>
                  </w:txbxContent>
                </v:textbox>
              </v:rect>
              <v:rect id="Rectangle 23843" o:spid="_x0000_s1054" style="position:absolute;left:63106;top:2820;width:176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" filled="f" stroked="f">
                <v:textbox inset="0,0,0,0">
                  <w:txbxContent>
                    <w:p w14:paraId="156A1B7B" w14:textId="77777777" w:rsidR="00CE6632" w:rsidRDefault="005B06B9">
                      <w:pPr>
                        <w:spacing w:after="160" w:line="259" w:lineRule="auto"/>
                        <w:ind w:left="0" w:firstLine="0"/>
                      </w:pPr>
                      <w:r>
                        <w:rPr>
                          <w:i/>
                          <w:color w:val="FFFFFF"/>
                          <w:sz w:val="16"/>
                        </w:rPr>
                        <w:t>xxx</w:t>
                      </w:r>
                    </w:p>
                  </w:txbxContent>
                </v:textbox>
              </v:rect>
              <v:rect id="Rectangle 23844" o:spid="_x0000_s1055" style="position:absolute;left:6443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" filled="f" stroked="f">
                <v:textbox inset="0,0,0,0">
                  <w:txbxContent>
                    <w:p w14:paraId="63E27311" w14:textId="77777777" w:rsidR="00CE6632" w:rsidRDefault="005B06B9">
                      <w:pPr>
                        <w:spacing w:after="160" w:line="259" w:lineRule="auto"/>
                        <w:ind w:left="0" w:firstLine="0"/>
                      </w:pPr>
                      <w:r>
                        <w:rPr>
                          <w:i/>
                          <w:color w:val="FFFFFF"/>
                          <w:sz w:val="16"/>
                        </w:rPr>
                        <w:t>-</w:t>
                      </w:r>
                    </w:p>
                  </w:txbxContent>
                </v:textbox>
              </v:rect>
              <v:rect id="Rectangle 23845" o:spid="_x0000_s1056" style="position:absolute;left:64691;top:2820;width:158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" filled="f" stroked="f">
                <v:textbox inset="0,0,0,0">
                  <w:txbxContent>
                    <w:p w14:paraId="258A7571" w14:textId="77777777" w:rsidR="00CE6632" w:rsidRDefault="005B06B9">
                      <w:pPr>
                        <w:spacing w:after="160" w:line="259" w:lineRule="auto"/>
                        <w:ind w:left="0" w:firstLine="0"/>
                      </w:pPr>
                      <w:r>
                        <w:rPr>
                          <w:i/>
                          <w:color w:val="FFFFFF"/>
                          <w:sz w:val="16"/>
                        </w:rPr>
                        <w:t>01</w:t>
                      </w:r>
                    </w:p>
                  </w:txbxContent>
                </v:textbox>
              </v:rect>
              <v:rect id="Rectangle 23846" o:spid="_x0000_s1057" style="position:absolute;left:65879;top:2820;width:2832;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" filled="f" stroked="f">
                <v:textbox inset="0,0,0,0">
                  <w:txbxContent>
                    <w:p w14:paraId="593B6161" w14:textId="77777777" w:rsidR="00CE6632" w:rsidRDefault="005B06B9">
                      <w:pPr>
                        <w:spacing w:after="160" w:line="259" w:lineRule="auto"/>
                        <w:ind w:left="0" w:firstLine="0"/>
                      </w:pPr>
                      <w:r>
                        <w:rPr>
                          <w:i/>
                          <w:color w:val="FFFFFF"/>
                          <w:sz w:val="16"/>
                        </w:rPr>
                        <w:t xml:space="preserve"> Rev </w:t>
                      </w:r>
                    </w:p>
                  </w:txbxContent>
                </v:textbox>
              </v:rect>
              <v:rect id="Rectangle 23847" o:spid="_x0000_s1058" style="position:absolute;left:68011;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" filled="f" stroked="f">
                <v:textbox inset="0,0,0,0">
                  <w:txbxContent>
                    <w:p w14:paraId="493BD916" w14:textId="77777777" w:rsidR="00CE6632" w:rsidRDefault="005B06B9">
                      <w:pPr>
                        <w:spacing w:after="160" w:line="259" w:lineRule="auto"/>
                        <w:ind w:left="0" w:firstLine="0"/>
                      </w:pPr>
                      <w:r>
                        <w:rPr>
                          <w:i/>
                          <w:color w:val="FFFFFF"/>
                          <w:sz w:val="16"/>
                        </w:rPr>
                        <w:t>1</w:t>
                      </w:r>
                    </w:p>
                  </w:txbxContent>
                </v:textbox>
              </v:rect>
              <v:rect id="Rectangle 23848" o:spid="_x0000_s1059" style="position:absolute;left:68592;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" filled="f" stroked="f">
                <v:textbox inset="0,0,0,0">
                  <w:txbxContent>
                    <w:p w14:paraId="6A533F37" w14:textId="77777777" w:rsidR="00CE6632" w:rsidRDefault="005B06B9">
                      <w:pPr>
                        <w:spacing w:after="160" w:line="259" w:lineRule="auto"/>
                        <w:ind w:left="0" w:firstLine="0"/>
                      </w:pPr>
                      <w:r>
                        <w:rPr>
                          <w:i/>
                          <w:color w:val="FFFFFF"/>
                          <w:sz w:val="16"/>
                        </w:rPr>
                        <w:t xml:space="preserve"> </w:t>
                      </w:r>
                    </w:p>
                  </w:txbxContent>
                </v:textbox>
              </v:rect>
              <w10:wrap type="square" anchorx="page" anchory="page"/>
            </v:group>
          </w:pict>
        </mc:Fallback>
      </mc:AlternateContent>
    </w:r>
  </w:p>
  <w:p w14:paraId="04D505CA" w14:textId="77777777" w:rsidR="00CE6632" w:rsidRDefault="005B06B9">
    <w:r>
      <w:rPr>
        <w:rFonts w:ascii="Calibri" w:eastAsia="Calibri" w:hAnsi="Calibri" w:cs="Calibri"/>
        <w:noProof/>
        <w:sz w:val="22"/>
      </w:rPr>
      <mc:AlternateContent>
        <mc:Choice Requires="wpg">
          <w:drawing>
            <wp:anchor distT="0" distB="0" distL="114300" distR="114300" simplePos="0" relativeHeight="251658243" behindDoc="1" locked="0" layoutInCell="1" allowOverlap="1" wp14:anchorId="1D67A610" wp14:editId="2C5A7DEB">
              <wp:simplePos x="0" y="0"/>
              <wp:positionH relativeFrom="page">
                <wp:posOffset>2631440</wp:posOffset>
              </wp:positionH>
              <wp:positionV relativeFrom="page">
                <wp:posOffset>3790061</wp:posOffset>
              </wp:positionV>
              <wp:extent cx="2436368" cy="2376297"/>
              <wp:effectExtent l="0" t="0" r="0" b="0"/>
              <wp:wrapNone/>
              <wp:docPr id="23849" name="Group 23849"/>
              <wp:cNvGraphicFramePr/>
              <a:graphic xmlns:a="http://schemas.openxmlformats.org/drawingml/2006/main">
                <a:graphicData uri="http://schemas.microsoft.com/office/word/2010/wordprocessingGroup">
                  <wpg:wgp>
                    <wpg:cNvGrpSpPr/>
                    <wpg:grpSpPr>
                      <a:xfrm>
                        <a:off x="0" y="0"/>
                        <a:ext cx="2436368" cy="2376297"/>
                        <a:chOff x="0" y="0"/>
                        <a:chExt cx="2436368" cy="2376297"/>
                      </a:xfrm>
                    </wpg:grpSpPr>
                    <wps:wsp>
                      <wps:cNvPr id="23866" name="Shape 23866"/>
                      <wps:cNvSpPr/>
                      <wps:spPr>
                        <a:xfrm>
                          <a:off x="0" y="1851312"/>
                          <a:ext cx="203835" cy="381729"/>
                        </a:xfrm>
                        <a:custGeom>
                          <a:avLst/>
                          <a:gdLst/>
                          <a:ahLst/>
                          <a:cxnLst/>
                          <a:rect l="0" t="0" r="0" b="0"/>
                          <a:pathLst>
                            <a:path w="203835" h="381729">
                              <a:moveTo>
                                <a:pt x="203835" y="0"/>
                              </a:moveTo>
                              <a:lnTo>
                                <a:pt x="203835" y="63115"/>
                              </a:lnTo>
                              <a:lnTo>
                                <a:pt x="202311" y="63594"/>
                              </a:lnTo>
                              <a:cubicBezTo>
                                <a:pt x="193167" y="68420"/>
                                <a:pt x="179578" y="80231"/>
                                <a:pt x="161036" y="98773"/>
                              </a:cubicBezTo>
                              <a:cubicBezTo>
                                <a:pt x="134747" y="125062"/>
                                <a:pt x="108331" y="151478"/>
                                <a:pt x="81915" y="177894"/>
                              </a:cubicBezTo>
                              <a:lnTo>
                                <a:pt x="203835" y="299814"/>
                              </a:lnTo>
                              <a:lnTo>
                                <a:pt x="203835" y="381729"/>
                              </a:lnTo>
                              <a:lnTo>
                                <a:pt x="0" y="177894"/>
                              </a:lnTo>
                              <a:cubicBezTo>
                                <a:pt x="38862" y="139032"/>
                                <a:pt x="77851" y="100043"/>
                                <a:pt x="116713" y="61181"/>
                              </a:cubicBezTo>
                              <a:cubicBezTo>
                                <a:pt x="137160" y="40734"/>
                                <a:pt x="154178" y="26002"/>
                                <a:pt x="167132" y="17366"/>
                              </a:cubicBezTo>
                              <a:cubicBezTo>
                                <a:pt x="176149" y="11207"/>
                                <a:pt x="185166" y="6285"/>
                                <a:pt x="194199" y="2602"/>
                              </a:cubicBezTo>
                              <a:lnTo>
                                <a:pt x="20383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65" name="Shape 23865"/>
                      <wps:cNvSpPr/>
                      <wps:spPr>
                        <a:xfrm>
                          <a:off x="203835" y="1844421"/>
                          <a:ext cx="186817" cy="531876"/>
                        </a:xfrm>
                        <a:custGeom>
                          <a:avLst/>
                          <a:gdLst/>
                          <a:ahLst/>
                          <a:cxnLst/>
                          <a:rect l="0" t="0" r="0" b="0"/>
                          <a:pathLst>
                            <a:path w="186817" h="531876">
                              <a:moveTo>
                                <a:pt x="17526" y="2159"/>
                              </a:moveTo>
                              <a:cubicBezTo>
                                <a:pt x="35941" y="0"/>
                                <a:pt x="55372" y="2667"/>
                                <a:pt x="76073" y="10922"/>
                              </a:cubicBezTo>
                              <a:cubicBezTo>
                                <a:pt x="96647" y="19304"/>
                                <a:pt x="115443" y="31623"/>
                                <a:pt x="132715" y="48895"/>
                              </a:cubicBezTo>
                              <a:cubicBezTo>
                                <a:pt x="162306" y="78486"/>
                                <a:pt x="178435" y="111887"/>
                                <a:pt x="182372" y="148844"/>
                              </a:cubicBezTo>
                              <a:cubicBezTo>
                                <a:pt x="186817" y="186182"/>
                                <a:pt x="166116" y="226695"/>
                                <a:pt x="122428" y="270383"/>
                              </a:cubicBezTo>
                              <a:cubicBezTo>
                                <a:pt x="96012" y="296926"/>
                                <a:pt x="69596" y="323342"/>
                                <a:pt x="43053" y="349758"/>
                              </a:cubicBezTo>
                              <a:cubicBezTo>
                                <a:pt x="90170" y="396875"/>
                                <a:pt x="137160" y="443865"/>
                                <a:pt x="184150" y="490982"/>
                              </a:cubicBezTo>
                              <a:cubicBezTo>
                                <a:pt x="170561" y="504571"/>
                                <a:pt x="156845" y="518287"/>
                                <a:pt x="143256" y="531876"/>
                              </a:cubicBezTo>
                              <a:lnTo>
                                <a:pt x="0" y="388620"/>
                              </a:lnTo>
                              <a:lnTo>
                                <a:pt x="0" y="306705"/>
                              </a:lnTo>
                              <a:lnTo>
                                <a:pt x="2159" y="308864"/>
                              </a:lnTo>
                              <a:cubicBezTo>
                                <a:pt x="28829" y="282194"/>
                                <a:pt x="55499" y="255524"/>
                                <a:pt x="82169" y="228854"/>
                              </a:cubicBezTo>
                              <a:cubicBezTo>
                                <a:pt x="108585" y="202438"/>
                                <a:pt x="122047" y="178181"/>
                                <a:pt x="121920" y="155956"/>
                              </a:cubicBezTo>
                              <a:cubicBezTo>
                                <a:pt x="121793" y="133604"/>
                                <a:pt x="112014" y="112776"/>
                                <a:pt x="91948" y="92583"/>
                              </a:cubicBezTo>
                              <a:cubicBezTo>
                                <a:pt x="77470" y="78105"/>
                                <a:pt x="61722" y="68961"/>
                                <a:pt x="44831" y="64897"/>
                              </a:cubicBezTo>
                              <a:cubicBezTo>
                                <a:pt x="36512" y="62992"/>
                                <a:pt x="28448" y="62547"/>
                                <a:pt x="20701" y="63500"/>
                              </a:cubicBezTo>
                              <a:lnTo>
                                <a:pt x="0" y="70006"/>
                              </a:lnTo>
                              <a:lnTo>
                                <a:pt x="0" y="6891"/>
                              </a:lnTo>
                              <a:lnTo>
                                <a:pt x="17526"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64" name="Shape 23864"/>
                      <wps:cNvSpPr/>
                      <wps:spPr>
                        <a:xfrm>
                          <a:off x="378714" y="1728089"/>
                          <a:ext cx="289433" cy="365125"/>
                        </a:xfrm>
                        <a:custGeom>
                          <a:avLst/>
                          <a:gdLst/>
                          <a:ahLst/>
                          <a:cxnLst/>
                          <a:rect l="0" t="0" r="0" b="0"/>
                          <a:pathLst>
                            <a:path w="289433" h="365125">
                              <a:moveTo>
                                <a:pt x="129794" y="0"/>
                              </a:moveTo>
                              <a:cubicBezTo>
                                <a:pt x="138811" y="17399"/>
                                <a:pt x="147320" y="35052"/>
                                <a:pt x="156337" y="52578"/>
                              </a:cubicBezTo>
                              <a:cubicBezTo>
                                <a:pt x="140843" y="55499"/>
                                <a:pt x="128524" y="61976"/>
                                <a:pt x="119253" y="71247"/>
                              </a:cubicBezTo>
                              <a:cubicBezTo>
                                <a:pt x="110998" y="79375"/>
                                <a:pt x="106045" y="89916"/>
                                <a:pt x="105156" y="101854"/>
                              </a:cubicBezTo>
                              <a:cubicBezTo>
                                <a:pt x="104394" y="114173"/>
                                <a:pt x="107188" y="126746"/>
                                <a:pt x="114427" y="139446"/>
                              </a:cubicBezTo>
                              <a:cubicBezTo>
                                <a:pt x="125476" y="158750"/>
                                <a:pt x="139827" y="177546"/>
                                <a:pt x="157734" y="195453"/>
                              </a:cubicBezTo>
                              <a:cubicBezTo>
                                <a:pt x="201676" y="239395"/>
                                <a:pt x="245618" y="283337"/>
                                <a:pt x="289433" y="327152"/>
                              </a:cubicBezTo>
                              <a:cubicBezTo>
                                <a:pt x="276733" y="339852"/>
                                <a:pt x="264160" y="352425"/>
                                <a:pt x="251460" y="365125"/>
                              </a:cubicBezTo>
                              <a:cubicBezTo>
                                <a:pt x="167640" y="281305"/>
                                <a:pt x="83820" y="197485"/>
                                <a:pt x="0" y="113665"/>
                              </a:cubicBezTo>
                              <a:cubicBezTo>
                                <a:pt x="11430" y="102362"/>
                                <a:pt x="22860" y="90932"/>
                                <a:pt x="34163" y="79502"/>
                              </a:cubicBezTo>
                              <a:cubicBezTo>
                                <a:pt x="46863" y="92202"/>
                                <a:pt x="59563" y="104902"/>
                                <a:pt x="72263" y="117602"/>
                              </a:cubicBezTo>
                              <a:cubicBezTo>
                                <a:pt x="62992" y="91313"/>
                                <a:pt x="59690" y="71120"/>
                                <a:pt x="61341" y="58039"/>
                              </a:cubicBezTo>
                              <a:cubicBezTo>
                                <a:pt x="62865" y="44958"/>
                                <a:pt x="68199" y="34163"/>
                                <a:pt x="77089" y="25273"/>
                              </a:cubicBezTo>
                              <a:cubicBezTo>
                                <a:pt x="89916" y="12319"/>
                                <a:pt x="107315"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62" name="Shape 23862"/>
                      <wps:cNvSpPr/>
                      <wps:spPr>
                        <a:xfrm>
                          <a:off x="564515" y="1560589"/>
                          <a:ext cx="135051" cy="324093"/>
                        </a:xfrm>
                        <a:custGeom>
                          <a:avLst/>
                          <a:gdLst/>
                          <a:ahLst/>
                          <a:cxnLst/>
                          <a:rect l="0" t="0" r="0" b="0"/>
                          <a:pathLst>
                            <a:path w="135051" h="324093">
                              <a:moveTo>
                                <a:pt x="135051" y="0"/>
                              </a:moveTo>
                              <a:lnTo>
                                <a:pt x="135051" y="52289"/>
                              </a:lnTo>
                              <a:lnTo>
                                <a:pt x="112840" y="53581"/>
                              </a:lnTo>
                              <a:cubicBezTo>
                                <a:pt x="100838" y="57360"/>
                                <a:pt x="89979" y="64122"/>
                                <a:pt x="80391" y="73774"/>
                              </a:cubicBezTo>
                              <a:cubicBezTo>
                                <a:pt x="62865" y="91173"/>
                                <a:pt x="54737" y="112382"/>
                                <a:pt x="56134" y="137274"/>
                              </a:cubicBezTo>
                              <a:cubicBezTo>
                                <a:pt x="57404" y="162293"/>
                                <a:pt x="68072" y="186423"/>
                                <a:pt x="88900" y="209664"/>
                              </a:cubicBezTo>
                              <a:lnTo>
                                <a:pt x="135051" y="163513"/>
                              </a:lnTo>
                              <a:lnTo>
                                <a:pt x="135051" y="233607"/>
                              </a:lnTo>
                              <a:lnTo>
                                <a:pt x="121793" y="246875"/>
                              </a:lnTo>
                              <a:lnTo>
                                <a:pt x="135051" y="256171"/>
                              </a:lnTo>
                              <a:lnTo>
                                <a:pt x="135051" y="324093"/>
                              </a:lnTo>
                              <a:lnTo>
                                <a:pt x="104569" y="304430"/>
                              </a:lnTo>
                              <a:cubicBezTo>
                                <a:pt x="94274" y="296596"/>
                                <a:pt x="84010" y="287579"/>
                                <a:pt x="73787" y="277355"/>
                              </a:cubicBezTo>
                              <a:cubicBezTo>
                                <a:pt x="31369" y="234937"/>
                                <a:pt x="8890" y="192519"/>
                                <a:pt x="4445" y="149720"/>
                              </a:cubicBezTo>
                              <a:cubicBezTo>
                                <a:pt x="0" y="106921"/>
                                <a:pt x="13843" y="70091"/>
                                <a:pt x="44958" y="39103"/>
                              </a:cubicBezTo>
                              <a:cubicBezTo>
                                <a:pt x="67437" y="16624"/>
                                <a:pt x="93274" y="3361"/>
                                <a:pt x="122468" y="9"/>
                              </a:cubicBezTo>
                              <a:lnTo>
                                <a:pt x="13505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63" name="Shape 23863"/>
                      <wps:cNvSpPr/>
                      <wps:spPr>
                        <a:xfrm>
                          <a:off x="699566" y="1680591"/>
                          <a:ext cx="219787" cy="227584"/>
                        </a:xfrm>
                        <a:custGeom>
                          <a:avLst/>
                          <a:gdLst/>
                          <a:ahLst/>
                          <a:cxnLst/>
                          <a:rect l="0" t="0" r="0" b="0"/>
                          <a:pathLst>
                            <a:path w="219787" h="227584">
                              <a:moveTo>
                                <a:pt x="192101" y="0"/>
                              </a:moveTo>
                              <a:cubicBezTo>
                                <a:pt x="212040" y="31877"/>
                                <a:pt x="219787" y="63373"/>
                                <a:pt x="217628" y="94361"/>
                              </a:cubicBezTo>
                              <a:cubicBezTo>
                                <a:pt x="215469" y="125222"/>
                                <a:pt x="200737" y="153797"/>
                                <a:pt x="174829" y="179832"/>
                              </a:cubicBezTo>
                              <a:cubicBezTo>
                                <a:pt x="142063" y="212471"/>
                                <a:pt x="104725" y="227584"/>
                                <a:pt x="62815" y="223647"/>
                              </a:cubicBezTo>
                              <a:cubicBezTo>
                                <a:pt x="41987" y="221742"/>
                                <a:pt x="21191" y="215392"/>
                                <a:pt x="490" y="204407"/>
                              </a:cubicBezTo>
                              <a:lnTo>
                                <a:pt x="0" y="204090"/>
                              </a:lnTo>
                              <a:lnTo>
                                <a:pt x="0" y="136169"/>
                              </a:lnTo>
                              <a:lnTo>
                                <a:pt x="29716" y="157004"/>
                              </a:lnTo>
                              <a:cubicBezTo>
                                <a:pt x="43765" y="164052"/>
                                <a:pt x="57545" y="168148"/>
                                <a:pt x="71070" y="169418"/>
                              </a:cubicBezTo>
                              <a:cubicBezTo>
                                <a:pt x="98248" y="171831"/>
                                <a:pt x="121235" y="163322"/>
                                <a:pt x="140031" y="144526"/>
                              </a:cubicBezTo>
                              <a:cubicBezTo>
                                <a:pt x="153874" y="130556"/>
                                <a:pt x="161875" y="114808"/>
                                <a:pt x="163399" y="96520"/>
                              </a:cubicBezTo>
                              <a:cubicBezTo>
                                <a:pt x="164796" y="78359"/>
                                <a:pt x="159843" y="57404"/>
                                <a:pt x="147524" y="33782"/>
                              </a:cubicBezTo>
                              <a:cubicBezTo>
                                <a:pt x="162383" y="22606"/>
                                <a:pt x="177242" y="11176"/>
                                <a:pt x="19210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61" name="Shape 23861"/>
                      <wps:cNvSpPr/>
                      <wps:spPr>
                        <a:xfrm>
                          <a:off x="699566" y="1560576"/>
                          <a:ext cx="153874" cy="233620"/>
                        </a:xfrm>
                        <a:custGeom>
                          <a:avLst/>
                          <a:gdLst/>
                          <a:ahLst/>
                          <a:cxnLst/>
                          <a:rect l="0" t="0" r="0" b="0"/>
                          <a:pathLst>
                            <a:path w="153874" h="233620">
                              <a:moveTo>
                                <a:pt x="17730" y="0"/>
                              </a:moveTo>
                              <a:cubicBezTo>
                                <a:pt x="59640" y="4318"/>
                                <a:pt x="101296" y="26670"/>
                                <a:pt x="142698" y="68072"/>
                              </a:cubicBezTo>
                              <a:cubicBezTo>
                                <a:pt x="145365" y="70739"/>
                                <a:pt x="149175" y="74422"/>
                                <a:pt x="153874" y="79629"/>
                              </a:cubicBezTo>
                              <a:lnTo>
                                <a:pt x="0" y="233620"/>
                              </a:lnTo>
                              <a:lnTo>
                                <a:pt x="0" y="163526"/>
                              </a:lnTo>
                              <a:lnTo>
                                <a:pt x="79071" y="84455"/>
                              </a:lnTo>
                              <a:cubicBezTo>
                                <a:pt x="56211" y="65151"/>
                                <a:pt x="35510" y="54356"/>
                                <a:pt x="17095" y="51308"/>
                              </a:cubicBezTo>
                              <a:lnTo>
                                <a:pt x="0" y="52302"/>
                              </a:lnTo>
                              <a:lnTo>
                                <a:pt x="0" y="13"/>
                              </a:lnTo>
                              <a:lnTo>
                                <a:pt x="1773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60" name="Shape 23860"/>
                      <wps:cNvSpPr/>
                      <wps:spPr>
                        <a:xfrm>
                          <a:off x="667004" y="1324229"/>
                          <a:ext cx="385064" cy="385064"/>
                        </a:xfrm>
                        <a:custGeom>
                          <a:avLst/>
                          <a:gdLst/>
                          <a:ahLst/>
                          <a:cxnLst/>
                          <a:rect l="0" t="0" r="0" b="0"/>
                          <a:pathLst>
                            <a:path w="385064" h="385064">
                              <a:moveTo>
                                <a:pt x="37973" y="0"/>
                              </a:moveTo>
                              <a:cubicBezTo>
                                <a:pt x="153670" y="115570"/>
                                <a:pt x="269367" y="231394"/>
                                <a:pt x="385064" y="347091"/>
                              </a:cubicBezTo>
                              <a:cubicBezTo>
                                <a:pt x="372491" y="359664"/>
                                <a:pt x="359791" y="372364"/>
                                <a:pt x="347091" y="385064"/>
                              </a:cubicBezTo>
                              <a:cubicBezTo>
                                <a:pt x="231394" y="269367"/>
                                <a:pt x="115697" y="153543"/>
                                <a:pt x="0" y="37973"/>
                              </a:cubicBezTo>
                              <a:cubicBezTo>
                                <a:pt x="12700" y="25273"/>
                                <a:pt x="25400" y="12573"/>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9" name="Shape 23859"/>
                      <wps:cNvSpPr/>
                      <wps:spPr>
                        <a:xfrm>
                          <a:off x="859790" y="1322705"/>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8" name="Shape 23858"/>
                      <wps:cNvSpPr/>
                      <wps:spPr>
                        <a:xfrm>
                          <a:off x="764159" y="1227074"/>
                          <a:ext cx="86995" cy="86995"/>
                        </a:xfrm>
                        <a:custGeom>
                          <a:avLst/>
                          <a:gdLst/>
                          <a:ahLst/>
                          <a:cxnLst/>
                          <a:rect l="0" t="0" r="0" b="0"/>
                          <a:pathLst>
                            <a:path w="86995" h="86995">
                              <a:moveTo>
                                <a:pt x="37973" y="0"/>
                              </a:moveTo>
                              <a:cubicBezTo>
                                <a:pt x="54356" y="16256"/>
                                <a:pt x="70612" y="32639"/>
                                <a:pt x="86995" y="49022"/>
                              </a:cubicBezTo>
                              <a:cubicBezTo>
                                <a:pt x="74295" y="61722"/>
                                <a:pt x="61722" y="74295"/>
                                <a:pt x="49022" y="86995"/>
                              </a:cubicBezTo>
                              <a:cubicBezTo>
                                <a:pt x="32639" y="70612"/>
                                <a:pt x="16256" y="54356"/>
                                <a:pt x="0" y="37973"/>
                              </a:cubicBezTo>
                              <a:cubicBezTo>
                                <a:pt x="12700"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7" name="Shape 23857"/>
                      <wps:cNvSpPr/>
                      <wps:spPr>
                        <a:xfrm>
                          <a:off x="955675" y="991997"/>
                          <a:ext cx="555117" cy="524383"/>
                        </a:xfrm>
                        <a:custGeom>
                          <a:avLst/>
                          <a:gdLst/>
                          <a:ahLst/>
                          <a:cxnLst/>
                          <a:rect l="0" t="0" r="0" b="0"/>
                          <a:pathLst>
                            <a:path w="555117" h="524383">
                              <a:moveTo>
                                <a:pt x="300736" y="2032"/>
                              </a:moveTo>
                              <a:cubicBezTo>
                                <a:pt x="326644" y="4191"/>
                                <a:pt x="353949" y="19304"/>
                                <a:pt x="382524" y="48006"/>
                              </a:cubicBezTo>
                              <a:cubicBezTo>
                                <a:pt x="440055" y="105537"/>
                                <a:pt x="497586" y="163068"/>
                                <a:pt x="555117" y="220599"/>
                              </a:cubicBezTo>
                              <a:cubicBezTo>
                                <a:pt x="542544" y="233172"/>
                                <a:pt x="529971" y="245745"/>
                                <a:pt x="517398" y="258318"/>
                              </a:cubicBezTo>
                              <a:cubicBezTo>
                                <a:pt x="464566" y="205613"/>
                                <a:pt x="411734" y="152781"/>
                                <a:pt x="358902" y="99949"/>
                              </a:cubicBezTo>
                              <a:cubicBezTo>
                                <a:pt x="341884" y="82931"/>
                                <a:pt x="328295" y="71882"/>
                                <a:pt x="318516" y="66548"/>
                              </a:cubicBezTo>
                              <a:cubicBezTo>
                                <a:pt x="308610" y="61722"/>
                                <a:pt x="297942" y="60198"/>
                                <a:pt x="286893" y="62103"/>
                              </a:cubicBezTo>
                              <a:cubicBezTo>
                                <a:pt x="275844" y="64008"/>
                                <a:pt x="265938" y="69469"/>
                                <a:pt x="257302" y="78105"/>
                              </a:cubicBezTo>
                              <a:cubicBezTo>
                                <a:pt x="241427" y="93853"/>
                                <a:pt x="234061" y="112903"/>
                                <a:pt x="235585" y="134874"/>
                              </a:cubicBezTo>
                              <a:cubicBezTo>
                                <a:pt x="237236" y="156972"/>
                                <a:pt x="250698" y="181229"/>
                                <a:pt x="276479" y="207010"/>
                              </a:cubicBezTo>
                              <a:cubicBezTo>
                                <a:pt x="325247" y="255778"/>
                                <a:pt x="373888" y="304419"/>
                                <a:pt x="422529" y="353187"/>
                              </a:cubicBezTo>
                              <a:cubicBezTo>
                                <a:pt x="409956" y="365760"/>
                                <a:pt x="397256" y="378460"/>
                                <a:pt x="384556" y="391160"/>
                              </a:cubicBezTo>
                              <a:cubicBezTo>
                                <a:pt x="330200" y="336677"/>
                                <a:pt x="275717" y="282194"/>
                                <a:pt x="221234" y="227711"/>
                              </a:cubicBezTo>
                              <a:cubicBezTo>
                                <a:pt x="202311" y="208788"/>
                                <a:pt x="184912" y="197866"/>
                                <a:pt x="169291" y="194437"/>
                              </a:cubicBezTo>
                              <a:cubicBezTo>
                                <a:pt x="153797" y="190881"/>
                                <a:pt x="138811" y="196469"/>
                                <a:pt x="124714" y="210566"/>
                              </a:cubicBezTo>
                              <a:cubicBezTo>
                                <a:pt x="113919" y="221361"/>
                                <a:pt x="107188" y="234188"/>
                                <a:pt x="104648" y="249682"/>
                              </a:cubicBezTo>
                              <a:cubicBezTo>
                                <a:pt x="102108" y="265049"/>
                                <a:pt x="104394" y="281178"/>
                                <a:pt x="112522" y="297180"/>
                              </a:cubicBezTo>
                              <a:cubicBezTo>
                                <a:pt x="120650" y="313182"/>
                                <a:pt x="136017" y="332867"/>
                                <a:pt x="158877" y="355854"/>
                              </a:cubicBezTo>
                              <a:cubicBezTo>
                                <a:pt x="202438" y="399415"/>
                                <a:pt x="245872" y="442849"/>
                                <a:pt x="289433" y="486283"/>
                              </a:cubicBezTo>
                              <a:cubicBezTo>
                                <a:pt x="276733" y="498983"/>
                                <a:pt x="264033" y="511683"/>
                                <a:pt x="251460" y="524383"/>
                              </a:cubicBezTo>
                              <a:cubicBezTo>
                                <a:pt x="167513" y="440563"/>
                                <a:pt x="83693" y="356616"/>
                                <a:pt x="0" y="272923"/>
                              </a:cubicBezTo>
                              <a:cubicBezTo>
                                <a:pt x="11303" y="261620"/>
                                <a:pt x="22606" y="250190"/>
                                <a:pt x="33909" y="238887"/>
                              </a:cubicBezTo>
                              <a:cubicBezTo>
                                <a:pt x="45720" y="250698"/>
                                <a:pt x="57404" y="262382"/>
                                <a:pt x="69215" y="274193"/>
                              </a:cubicBezTo>
                              <a:cubicBezTo>
                                <a:pt x="63754" y="254889"/>
                                <a:pt x="63627" y="235458"/>
                                <a:pt x="67437" y="216281"/>
                              </a:cubicBezTo>
                              <a:cubicBezTo>
                                <a:pt x="71501" y="197231"/>
                                <a:pt x="81153" y="180213"/>
                                <a:pt x="96266" y="165227"/>
                              </a:cubicBezTo>
                              <a:cubicBezTo>
                                <a:pt x="112903" y="148590"/>
                                <a:pt x="130175" y="138684"/>
                                <a:pt x="148717" y="135890"/>
                              </a:cubicBezTo>
                              <a:cubicBezTo>
                                <a:pt x="167132" y="133350"/>
                                <a:pt x="185166" y="136271"/>
                                <a:pt x="203581" y="145923"/>
                              </a:cubicBezTo>
                              <a:cubicBezTo>
                                <a:pt x="191516" y="98933"/>
                                <a:pt x="200279" y="61214"/>
                                <a:pt x="228727" y="32639"/>
                              </a:cubicBezTo>
                              <a:cubicBezTo>
                                <a:pt x="250952" y="10541"/>
                                <a:pt x="274955" y="0"/>
                                <a:pt x="300736" y="203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6" name="Shape 23856"/>
                      <wps:cNvSpPr/>
                      <wps:spPr>
                        <a:xfrm>
                          <a:off x="1315974" y="866521"/>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5" name="Shape 23855"/>
                      <wps:cNvSpPr/>
                      <wps:spPr>
                        <a:xfrm>
                          <a:off x="1220343" y="770890"/>
                          <a:ext cx="86995" cy="86995"/>
                        </a:xfrm>
                        <a:custGeom>
                          <a:avLst/>
                          <a:gdLst/>
                          <a:ahLst/>
                          <a:cxnLst/>
                          <a:rect l="0" t="0" r="0" b="0"/>
                          <a:pathLst>
                            <a:path w="86995" h="86995">
                              <a:moveTo>
                                <a:pt x="37973" y="0"/>
                              </a:moveTo>
                              <a:cubicBezTo>
                                <a:pt x="54229" y="16383"/>
                                <a:pt x="70612" y="32639"/>
                                <a:pt x="86995" y="49022"/>
                              </a:cubicBezTo>
                              <a:cubicBezTo>
                                <a:pt x="74295" y="61722"/>
                                <a:pt x="61595" y="74295"/>
                                <a:pt x="49022" y="86995"/>
                              </a:cubicBezTo>
                              <a:cubicBezTo>
                                <a:pt x="32639" y="70612"/>
                                <a:pt x="16256" y="54356"/>
                                <a:pt x="0" y="37973"/>
                              </a:cubicBezTo>
                              <a:cubicBezTo>
                                <a:pt x="12573"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4" name="Shape 23854"/>
                      <wps:cNvSpPr/>
                      <wps:spPr>
                        <a:xfrm>
                          <a:off x="1411859" y="662305"/>
                          <a:ext cx="433578" cy="397891"/>
                        </a:xfrm>
                        <a:custGeom>
                          <a:avLst/>
                          <a:gdLst/>
                          <a:ahLst/>
                          <a:cxnLst/>
                          <a:rect l="0" t="0" r="0" b="0"/>
                          <a:pathLst>
                            <a:path w="433578" h="397891">
                              <a:moveTo>
                                <a:pt x="169497" y="651"/>
                              </a:moveTo>
                              <a:cubicBezTo>
                                <a:pt x="177324" y="0"/>
                                <a:pt x="184848" y="445"/>
                                <a:pt x="192024" y="2032"/>
                              </a:cubicBezTo>
                              <a:cubicBezTo>
                                <a:pt x="206502" y="5334"/>
                                <a:pt x="221107" y="11938"/>
                                <a:pt x="235458" y="21717"/>
                              </a:cubicBezTo>
                              <a:cubicBezTo>
                                <a:pt x="244729" y="28067"/>
                                <a:pt x="259334" y="41402"/>
                                <a:pt x="278892" y="61087"/>
                              </a:cubicBezTo>
                              <a:cubicBezTo>
                                <a:pt x="330454" y="112522"/>
                                <a:pt x="382016" y="164084"/>
                                <a:pt x="433578" y="215646"/>
                              </a:cubicBezTo>
                              <a:cubicBezTo>
                                <a:pt x="420878" y="228346"/>
                                <a:pt x="408178" y="241046"/>
                                <a:pt x="395605" y="253619"/>
                              </a:cubicBezTo>
                              <a:cubicBezTo>
                                <a:pt x="344551" y="202692"/>
                                <a:pt x="293624" y="151765"/>
                                <a:pt x="242570" y="100711"/>
                              </a:cubicBezTo>
                              <a:cubicBezTo>
                                <a:pt x="225298" y="83439"/>
                                <a:pt x="210820" y="71882"/>
                                <a:pt x="199136" y="66040"/>
                              </a:cubicBezTo>
                              <a:cubicBezTo>
                                <a:pt x="187706" y="60452"/>
                                <a:pt x="175514" y="59055"/>
                                <a:pt x="162941" y="61087"/>
                              </a:cubicBezTo>
                              <a:cubicBezTo>
                                <a:pt x="150241" y="63627"/>
                                <a:pt x="138811" y="69977"/>
                                <a:pt x="128651" y="80137"/>
                              </a:cubicBezTo>
                              <a:cubicBezTo>
                                <a:pt x="112395" y="96393"/>
                                <a:pt x="104013" y="116078"/>
                                <a:pt x="104140" y="139192"/>
                              </a:cubicBezTo>
                              <a:cubicBezTo>
                                <a:pt x="104140" y="162687"/>
                                <a:pt x="119888" y="190373"/>
                                <a:pt x="152019" y="222504"/>
                              </a:cubicBezTo>
                              <a:cubicBezTo>
                                <a:pt x="197866" y="268351"/>
                                <a:pt x="243586" y="314071"/>
                                <a:pt x="289306" y="359918"/>
                              </a:cubicBezTo>
                              <a:cubicBezTo>
                                <a:pt x="276733" y="372491"/>
                                <a:pt x="264033" y="385191"/>
                                <a:pt x="251333" y="397891"/>
                              </a:cubicBezTo>
                              <a:cubicBezTo>
                                <a:pt x="167513" y="314071"/>
                                <a:pt x="83693" y="230251"/>
                                <a:pt x="0" y="146431"/>
                              </a:cubicBezTo>
                              <a:cubicBezTo>
                                <a:pt x="11303" y="135001"/>
                                <a:pt x="22733" y="123571"/>
                                <a:pt x="34163" y="112268"/>
                              </a:cubicBezTo>
                              <a:cubicBezTo>
                                <a:pt x="46101" y="124079"/>
                                <a:pt x="57912" y="136017"/>
                                <a:pt x="69850" y="147955"/>
                              </a:cubicBezTo>
                              <a:cubicBezTo>
                                <a:pt x="58293" y="103886"/>
                                <a:pt x="68707" y="66167"/>
                                <a:pt x="99822" y="35179"/>
                              </a:cubicBezTo>
                              <a:cubicBezTo>
                                <a:pt x="113284" y="21590"/>
                                <a:pt x="128270" y="11684"/>
                                <a:pt x="145161" y="5842"/>
                              </a:cubicBezTo>
                              <a:cubicBezTo>
                                <a:pt x="153543" y="3048"/>
                                <a:pt x="161671" y="1302"/>
                                <a:pt x="169497"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2" name="Shape 23852"/>
                      <wps:cNvSpPr/>
                      <wps:spPr>
                        <a:xfrm>
                          <a:off x="1687703" y="419354"/>
                          <a:ext cx="225556" cy="378714"/>
                        </a:xfrm>
                        <a:custGeom>
                          <a:avLst/>
                          <a:gdLst/>
                          <a:ahLst/>
                          <a:cxnLst/>
                          <a:rect l="0" t="0" r="0" b="0"/>
                          <a:pathLst>
                            <a:path w="225556" h="378714">
                              <a:moveTo>
                                <a:pt x="153162" y="1905"/>
                              </a:moveTo>
                              <a:cubicBezTo>
                                <a:pt x="166624" y="4191"/>
                                <a:pt x="180213" y="9906"/>
                                <a:pt x="194056" y="19304"/>
                              </a:cubicBezTo>
                              <a:cubicBezTo>
                                <a:pt x="198374" y="22352"/>
                                <a:pt x="203962" y="26956"/>
                                <a:pt x="210836" y="33163"/>
                              </a:cubicBezTo>
                              <a:lnTo>
                                <a:pt x="225556" y="47272"/>
                              </a:lnTo>
                              <a:lnTo>
                                <a:pt x="225556" y="145946"/>
                              </a:lnTo>
                              <a:lnTo>
                                <a:pt x="215836" y="165592"/>
                              </a:lnTo>
                              <a:cubicBezTo>
                                <a:pt x="208121" y="178562"/>
                                <a:pt x="198438" y="193040"/>
                                <a:pt x="186944" y="209169"/>
                              </a:cubicBezTo>
                              <a:cubicBezTo>
                                <a:pt x="173990" y="227457"/>
                                <a:pt x="165735" y="241173"/>
                                <a:pt x="162306" y="250952"/>
                              </a:cubicBezTo>
                              <a:cubicBezTo>
                                <a:pt x="158877" y="260477"/>
                                <a:pt x="158623" y="270129"/>
                                <a:pt x="161036" y="279654"/>
                              </a:cubicBezTo>
                              <a:cubicBezTo>
                                <a:pt x="163703" y="289306"/>
                                <a:pt x="168783" y="297942"/>
                                <a:pt x="176149" y="305181"/>
                              </a:cubicBezTo>
                              <a:cubicBezTo>
                                <a:pt x="187452" y="316611"/>
                                <a:pt x="200787" y="322072"/>
                                <a:pt x="216154" y="322072"/>
                              </a:cubicBezTo>
                              <a:lnTo>
                                <a:pt x="225556" y="319774"/>
                              </a:lnTo>
                              <a:lnTo>
                                <a:pt x="225556" y="374874"/>
                              </a:lnTo>
                              <a:lnTo>
                                <a:pt x="208280" y="378714"/>
                              </a:lnTo>
                              <a:cubicBezTo>
                                <a:pt x="181483" y="378206"/>
                                <a:pt x="157861" y="368046"/>
                                <a:pt x="136779" y="346964"/>
                              </a:cubicBezTo>
                              <a:cubicBezTo>
                                <a:pt x="124460" y="334645"/>
                                <a:pt x="115824" y="320675"/>
                                <a:pt x="110490" y="305435"/>
                              </a:cubicBezTo>
                              <a:cubicBezTo>
                                <a:pt x="105156" y="290449"/>
                                <a:pt x="103886" y="275844"/>
                                <a:pt x="105791" y="261493"/>
                              </a:cubicBezTo>
                              <a:cubicBezTo>
                                <a:pt x="107569" y="247269"/>
                                <a:pt x="112014" y="233553"/>
                                <a:pt x="118999" y="220218"/>
                              </a:cubicBezTo>
                              <a:cubicBezTo>
                                <a:pt x="124206" y="210693"/>
                                <a:pt x="133604" y="197231"/>
                                <a:pt x="146431" y="180086"/>
                              </a:cubicBezTo>
                              <a:cubicBezTo>
                                <a:pt x="172974" y="145415"/>
                                <a:pt x="190754" y="117983"/>
                                <a:pt x="199517" y="97663"/>
                              </a:cubicBezTo>
                              <a:cubicBezTo>
                                <a:pt x="193802" y="91567"/>
                                <a:pt x="190246" y="88011"/>
                                <a:pt x="188595" y="86360"/>
                              </a:cubicBezTo>
                              <a:cubicBezTo>
                                <a:pt x="171323" y="68961"/>
                                <a:pt x="155448" y="60452"/>
                                <a:pt x="141097" y="60452"/>
                              </a:cubicBezTo>
                              <a:cubicBezTo>
                                <a:pt x="121666" y="60198"/>
                                <a:pt x="102616" y="69977"/>
                                <a:pt x="83439" y="89154"/>
                              </a:cubicBezTo>
                              <a:cubicBezTo>
                                <a:pt x="65532" y="107188"/>
                                <a:pt x="55753" y="123825"/>
                                <a:pt x="54356" y="139065"/>
                              </a:cubicBezTo>
                              <a:cubicBezTo>
                                <a:pt x="52959" y="154813"/>
                                <a:pt x="58928" y="173863"/>
                                <a:pt x="72771" y="195580"/>
                              </a:cubicBezTo>
                              <a:cubicBezTo>
                                <a:pt x="58420" y="205994"/>
                                <a:pt x="44196" y="216535"/>
                                <a:pt x="29972" y="226949"/>
                              </a:cubicBezTo>
                              <a:cubicBezTo>
                                <a:pt x="15494" y="205994"/>
                                <a:pt x="6731" y="185928"/>
                                <a:pt x="3302" y="167005"/>
                              </a:cubicBezTo>
                              <a:cubicBezTo>
                                <a:pt x="0" y="148336"/>
                                <a:pt x="3048" y="128651"/>
                                <a:pt x="11557" y="108077"/>
                              </a:cubicBezTo>
                              <a:cubicBezTo>
                                <a:pt x="19939" y="87503"/>
                                <a:pt x="34417" y="67691"/>
                                <a:pt x="53594" y="48387"/>
                              </a:cubicBezTo>
                              <a:cubicBezTo>
                                <a:pt x="72771" y="29210"/>
                                <a:pt x="90805" y="16383"/>
                                <a:pt x="107823" y="9398"/>
                              </a:cubicBezTo>
                              <a:cubicBezTo>
                                <a:pt x="124841" y="2413"/>
                                <a:pt x="139954" y="0"/>
                                <a:pt x="153162"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3" name="Shape 23853"/>
                      <wps:cNvSpPr/>
                      <wps:spPr>
                        <a:xfrm>
                          <a:off x="1913259" y="466626"/>
                          <a:ext cx="184019" cy="327602"/>
                        </a:xfrm>
                        <a:custGeom>
                          <a:avLst/>
                          <a:gdLst/>
                          <a:ahLst/>
                          <a:cxnLst/>
                          <a:rect l="0" t="0" r="0" b="0"/>
                          <a:pathLst>
                            <a:path w="184019" h="327602">
                              <a:moveTo>
                                <a:pt x="0" y="0"/>
                              </a:moveTo>
                              <a:lnTo>
                                <a:pt x="9775" y="9370"/>
                              </a:lnTo>
                              <a:cubicBezTo>
                                <a:pt x="28698" y="28293"/>
                                <a:pt x="47622" y="47216"/>
                                <a:pt x="66544" y="66139"/>
                              </a:cubicBezTo>
                              <a:cubicBezTo>
                                <a:pt x="106168" y="105763"/>
                                <a:pt x="132076" y="129893"/>
                                <a:pt x="144142" y="138656"/>
                              </a:cubicBezTo>
                              <a:cubicBezTo>
                                <a:pt x="156333" y="147927"/>
                                <a:pt x="169542" y="154531"/>
                                <a:pt x="184019" y="159484"/>
                              </a:cubicBezTo>
                              <a:cubicBezTo>
                                <a:pt x="170811" y="172692"/>
                                <a:pt x="157604" y="186027"/>
                                <a:pt x="144268" y="199235"/>
                              </a:cubicBezTo>
                              <a:cubicBezTo>
                                <a:pt x="131568" y="194409"/>
                                <a:pt x="118614" y="186535"/>
                                <a:pt x="105661" y="175867"/>
                              </a:cubicBezTo>
                              <a:cubicBezTo>
                                <a:pt x="105280" y="203426"/>
                                <a:pt x="100835" y="226286"/>
                                <a:pt x="93595" y="244701"/>
                              </a:cubicBezTo>
                              <a:cubicBezTo>
                                <a:pt x="86103" y="263370"/>
                                <a:pt x="74799" y="280007"/>
                                <a:pt x="59813" y="294993"/>
                              </a:cubicBezTo>
                              <a:cubicBezTo>
                                <a:pt x="47494" y="307375"/>
                                <a:pt x="34922" y="316615"/>
                                <a:pt x="22078" y="322695"/>
                              </a:cubicBezTo>
                              <a:lnTo>
                                <a:pt x="0" y="327602"/>
                              </a:lnTo>
                              <a:lnTo>
                                <a:pt x="0" y="272502"/>
                              </a:lnTo>
                              <a:lnTo>
                                <a:pt x="13268" y="269260"/>
                              </a:lnTo>
                              <a:cubicBezTo>
                                <a:pt x="20761" y="265529"/>
                                <a:pt x="28191" y="259941"/>
                                <a:pt x="35556" y="252575"/>
                              </a:cubicBezTo>
                              <a:cubicBezTo>
                                <a:pt x="50161" y="237970"/>
                                <a:pt x="59813" y="221460"/>
                                <a:pt x="63750" y="202664"/>
                              </a:cubicBezTo>
                              <a:cubicBezTo>
                                <a:pt x="67814" y="184122"/>
                                <a:pt x="66798" y="165961"/>
                                <a:pt x="59432" y="148181"/>
                              </a:cubicBezTo>
                              <a:cubicBezTo>
                                <a:pt x="53717" y="134465"/>
                                <a:pt x="41652" y="118082"/>
                                <a:pt x="22983" y="99413"/>
                              </a:cubicBezTo>
                              <a:cubicBezTo>
                                <a:pt x="17776" y="94206"/>
                                <a:pt x="12569" y="88999"/>
                                <a:pt x="7362" y="83792"/>
                              </a:cubicBezTo>
                              <a:lnTo>
                                <a:pt x="0" y="9867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1" name="Shape 23851"/>
                      <wps:cNvSpPr/>
                      <wps:spPr>
                        <a:xfrm>
                          <a:off x="1892300" y="214503"/>
                          <a:ext cx="289433" cy="365252"/>
                        </a:xfrm>
                        <a:custGeom>
                          <a:avLst/>
                          <a:gdLst/>
                          <a:ahLst/>
                          <a:cxnLst/>
                          <a:rect l="0" t="0" r="0" b="0"/>
                          <a:pathLst>
                            <a:path w="289433" h="365252">
                              <a:moveTo>
                                <a:pt x="129794" y="0"/>
                              </a:moveTo>
                              <a:cubicBezTo>
                                <a:pt x="138684" y="17526"/>
                                <a:pt x="147320" y="35179"/>
                                <a:pt x="156210" y="52578"/>
                              </a:cubicBezTo>
                              <a:cubicBezTo>
                                <a:pt x="140716" y="55626"/>
                                <a:pt x="128397" y="61976"/>
                                <a:pt x="119126" y="71247"/>
                              </a:cubicBezTo>
                              <a:cubicBezTo>
                                <a:pt x="110871" y="79502"/>
                                <a:pt x="106045" y="89916"/>
                                <a:pt x="105029" y="101981"/>
                              </a:cubicBezTo>
                              <a:cubicBezTo>
                                <a:pt x="104267" y="114173"/>
                                <a:pt x="107061" y="126873"/>
                                <a:pt x="114300" y="139446"/>
                              </a:cubicBezTo>
                              <a:cubicBezTo>
                                <a:pt x="125349" y="158877"/>
                                <a:pt x="139700" y="177546"/>
                                <a:pt x="157734" y="195580"/>
                              </a:cubicBezTo>
                              <a:cubicBezTo>
                                <a:pt x="201676" y="239522"/>
                                <a:pt x="245491" y="283337"/>
                                <a:pt x="289433" y="327152"/>
                              </a:cubicBezTo>
                              <a:cubicBezTo>
                                <a:pt x="276733" y="339852"/>
                                <a:pt x="264033" y="352552"/>
                                <a:pt x="251333" y="365252"/>
                              </a:cubicBezTo>
                              <a:cubicBezTo>
                                <a:pt x="167513" y="281432"/>
                                <a:pt x="83693" y="197612"/>
                                <a:pt x="0" y="113792"/>
                              </a:cubicBezTo>
                              <a:cubicBezTo>
                                <a:pt x="11303" y="102362"/>
                                <a:pt x="22733" y="90932"/>
                                <a:pt x="34163" y="79629"/>
                              </a:cubicBezTo>
                              <a:cubicBezTo>
                                <a:pt x="46863" y="92329"/>
                                <a:pt x="59563" y="105029"/>
                                <a:pt x="72263" y="117729"/>
                              </a:cubicBezTo>
                              <a:cubicBezTo>
                                <a:pt x="62992" y="91313"/>
                                <a:pt x="59690" y="71247"/>
                                <a:pt x="61214" y="58166"/>
                              </a:cubicBezTo>
                              <a:cubicBezTo>
                                <a:pt x="62865" y="45085"/>
                                <a:pt x="68072" y="34163"/>
                                <a:pt x="76962" y="25273"/>
                              </a:cubicBezTo>
                              <a:cubicBezTo>
                                <a:pt x="89916" y="12446"/>
                                <a:pt x="107188"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850" name="Shape 23850"/>
                      <wps:cNvSpPr/>
                      <wps:spPr>
                        <a:xfrm>
                          <a:off x="2015109" y="0"/>
                          <a:ext cx="421259" cy="533908"/>
                        </a:xfrm>
                        <a:custGeom>
                          <a:avLst/>
                          <a:gdLst/>
                          <a:ahLst/>
                          <a:cxnLst/>
                          <a:rect l="0" t="0" r="0" b="0"/>
                          <a:pathLst>
                            <a:path w="421259" h="533908">
                              <a:moveTo>
                                <a:pt x="205359" y="0"/>
                              </a:moveTo>
                              <a:cubicBezTo>
                                <a:pt x="262890" y="113411"/>
                                <a:pt x="318262" y="227711"/>
                                <a:pt x="375793" y="340995"/>
                              </a:cubicBezTo>
                              <a:cubicBezTo>
                                <a:pt x="394716" y="377698"/>
                                <a:pt x="406019" y="403987"/>
                                <a:pt x="411607" y="419354"/>
                              </a:cubicBezTo>
                              <a:cubicBezTo>
                                <a:pt x="418973" y="440055"/>
                                <a:pt x="421259" y="458343"/>
                                <a:pt x="419354" y="473583"/>
                              </a:cubicBezTo>
                              <a:cubicBezTo>
                                <a:pt x="417195" y="488696"/>
                                <a:pt x="409829" y="502539"/>
                                <a:pt x="397764" y="514604"/>
                              </a:cubicBezTo>
                              <a:cubicBezTo>
                                <a:pt x="390398" y="521970"/>
                                <a:pt x="380746" y="528447"/>
                                <a:pt x="368173" y="533908"/>
                              </a:cubicBezTo>
                              <a:cubicBezTo>
                                <a:pt x="353441" y="521843"/>
                                <a:pt x="338582" y="510032"/>
                                <a:pt x="323850" y="498094"/>
                              </a:cubicBezTo>
                              <a:cubicBezTo>
                                <a:pt x="334772" y="492506"/>
                                <a:pt x="343281" y="486283"/>
                                <a:pt x="349377" y="480187"/>
                              </a:cubicBezTo>
                              <a:cubicBezTo>
                                <a:pt x="357886" y="471678"/>
                                <a:pt x="362966" y="463296"/>
                                <a:pt x="364998" y="455168"/>
                              </a:cubicBezTo>
                              <a:cubicBezTo>
                                <a:pt x="366903" y="446913"/>
                                <a:pt x="366776" y="438277"/>
                                <a:pt x="364109" y="429387"/>
                              </a:cubicBezTo>
                              <a:cubicBezTo>
                                <a:pt x="362077" y="422783"/>
                                <a:pt x="355727" y="408051"/>
                                <a:pt x="344043" y="386080"/>
                              </a:cubicBezTo>
                              <a:cubicBezTo>
                                <a:pt x="342265" y="383032"/>
                                <a:pt x="339979" y="378206"/>
                                <a:pt x="336931" y="372237"/>
                              </a:cubicBezTo>
                              <a:cubicBezTo>
                                <a:pt x="225044" y="315976"/>
                                <a:pt x="111887" y="261747"/>
                                <a:pt x="0" y="205486"/>
                              </a:cubicBezTo>
                              <a:cubicBezTo>
                                <a:pt x="13589" y="191770"/>
                                <a:pt x="27305" y="178054"/>
                                <a:pt x="40894" y="164465"/>
                              </a:cubicBezTo>
                              <a:cubicBezTo>
                                <a:pt x="104775" y="197866"/>
                                <a:pt x="169291" y="230124"/>
                                <a:pt x="233172" y="263398"/>
                              </a:cubicBezTo>
                              <a:cubicBezTo>
                                <a:pt x="257683" y="275971"/>
                                <a:pt x="282575" y="289814"/>
                                <a:pt x="307721" y="305435"/>
                              </a:cubicBezTo>
                              <a:cubicBezTo>
                                <a:pt x="292354" y="281432"/>
                                <a:pt x="278765" y="257302"/>
                                <a:pt x="266065" y="232537"/>
                              </a:cubicBezTo>
                              <a:cubicBezTo>
                                <a:pt x="232791" y="167894"/>
                                <a:pt x="200660" y="102616"/>
                                <a:pt x="167386" y="37973"/>
                              </a:cubicBezTo>
                              <a:cubicBezTo>
                                <a:pt x="180086" y="25400"/>
                                <a:pt x="192659" y="12700"/>
                                <a:pt x="20535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3849" style="width:191.84pt;height:187.11pt;position:absolute;z-index:-2147483648;mso-position-horizontal-relative:page;mso-position-horizontal:absolute;margin-left:207.2pt;mso-position-vertical-relative:page;margin-top:298.43pt;" coordsize="24363,23762">
              <v:shape id="Shape 23866" style="position:absolute;width:2038;height:3817;left:0;top:18513;" coordsize="203835,381729" path="m203835,0l203835,63115l202311,63594c193167,68420,179578,80231,161036,98773c134747,125062,108331,151478,81915,177894l203835,299814l203835,381729l0,177894c38862,139032,77851,100043,116713,61181c137160,40734,154178,26002,167132,17366c176149,11207,185166,6285,194199,2602l203835,0x">
                <v:stroke weight="0pt" endcap="flat" joinstyle="miter" miterlimit="10" on="false" color="#000000" opacity="0"/>
                <v:fill on="true" color="#c0c0c0" opacity="0.501961"/>
              </v:shape>
              <v:shape id="Shape 23865" style="position:absolute;width:1868;height:5318;left:2038;top:18444;" coordsize="186817,531876" path="m17526,2159c35941,0,55372,2667,76073,10922c96647,19304,115443,31623,132715,48895c162306,78486,178435,111887,182372,148844c186817,186182,166116,226695,122428,270383c96012,296926,69596,323342,43053,349758c90170,396875,137160,443865,184150,490982c170561,504571,156845,518287,143256,531876l0,388620l0,306705l2159,308864c28829,282194,55499,255524,82169,228854c108585,202438,122047,178181,121920,155956c121793,133604,112014,112776,91948,92583c77470,78105,61722,68961,44831,64897c36512,62992,28448,62547,20701,63500l0,70006l0,6891l17526,2159x">
                <v:stroke weight="0pt" endcap="flat" joinstyle="miter" miterlimit="10" on="false" color="#000000" opacity="0"/>
                <v:fill on="true" color="#c0c0c0" opacity="0.501961"/>
              </v:shape>
              <v:shape id="Shape 23864" style="position:absolute;width:2894;height:3651;left:3787;top:17280;" coordsize="289433,365125" path="m129794,0c138811,17399,147320,35052,156337,52578c140843,55499,128524,61976,119253,71247c110998,79375,106045,89916,105156,101854c104394,114173,107188,126746,114427,139446c125476,158750,139827,177546,157734,195453c201676,239395,245618,283337,289433,327152c276733,339852,264160,352425,251460,365125c167640,281305,83820,197485,0,113665c11430,102362,22860,90932,34163,79502c46863,92202,59563,104902,72263,117602c62992,91313,59690,71120,61341,58039c62865,44958,68199,34163,77089,25273c89916,12319,107315,3810,129794,0x">
                <v:stroke weight="0pt" endcap="flat" joinstyle="miter" miterlimit="10" on="false" color="#000000" opacity="0"/>
                <v:fill on="true" color="#c0c0c0" opacity="0.501961"/>
              </v:shape>
              <v:shape id="Shape 23862" style="position:absolute;width:1350;height:3240;left:5645;top:15605;" coordsize="135051,324093" path="m135051,0l135051,52289l112840,53581c100838,57360,89979,64122,80391,73774c62865,91173,54737,112382,56134,137274c57404,162293,68072,186423,88900,209664l135051,163513l135051,233607l121793,246875l135051,256171l135051,324093l104569,304430c94274,296596,84010,287579,73787,277355c31369,234937,8890,192519,4445,149720c0,106921,13843,70091,44958,39103c67437,16624,93274,3361,122468,9l135051,0x">
                <v:stroke weight="0pt" endcap="flat" joinstyle="miter" miterlimit="10" on="false" color="#000000" opacity="0"/>
                <v:fill on="true" color="#c0c0c0" opacity="0.501961"/>
              </v:shape>
              <v:shape id="Shape 23863" style="position:absolute;width:2197;height:2275;left:6995;top:16805;" coordsize="219787,227584" path="m192101,0c212040,31877,219787,63373,217628,94361c215469,125222,200737,153797,174829,179832c142063,212471,104725,227584,62815,223647c41987,221742,21191,215392,490,204407l0,204090l0,136169l29716,157004c43765,164052,57545,168148,71070,169418c98248,171831,121235,163322,140031,144526c153874,130556,161875,114808,163399,96520c164796,78359,159843,57404,147524,33782c162383,22606,177242,11176,192101,0x">
                <v:stroke weight="0pt" endcap="flat" joinstyle="miter" miterlimit="10" on="false" color="#000000" opacity="0"/>
                <v:fill on="true" color="#c0c0c0" opacity="0.501961"/>
              </v:shape>
              <v:shape id="Shape 23861" style="position:absolute;width:1538;height:2336;left:6995;top:15605;" coordsize="153874,233620" path="m17730,0c59640,4318,101296,26670,142698,68072c145365,70739,149175,74422,153874,79629l0,233620l0,163526l79071,84455c56211,65151,35510,54356,17095,51308l0,52302l0,13l17730,0x">
                <v:stroke weight="0pt" endcap="flat" joinstyle="miter" miterlimit="10" on="false" color="#000000" opacity="0"/>
                <v:fill on="true" color="#c0c0c0" opacity="0.501961"/>
              </v:shape>
              <v:shape id="Shape 23860" style="position:absolute;width:3850;height:3850;left:6670;top:13242;" coordsize="385064,385064" path="m37973,0c153670,115570,269367,231394,385064,347091c372491,359664,359791,372364,347091,385064c231394,269367,115697,153543,0,37973c12700,25273,25400,12573,37973,0x">
                <v:stroke weight="0pt" endcap="flat" joinstyle="miter" miterlimit="10" on="false" color="#000000" opacity="0"/>
                <v:fill on="true" color="#c0c0c0" opacity="0.501961"/>
              </v:shape>
              <v:shape id="Shape 23859" style="position:absolute;width:2894;height:2894;left:8597;top:13227;"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3858" style="position:absolute;width:869;height:869;left:7641;top:12270;" coordsize="86995,86995" path="m37973,0c54356,16256,70612,32639,86995,49022c74295,61722,61722,74295,49022,86995c32639,70612,16256,54356,0,37973c12700,25273,25273,12700,37973,0x">
                <v:stroke weight="0pt" endcap="flat" joinstyle="miter" miterlimit="10" on="false" color="#000000" opacity="0"/>
                <v:fill on="true" color="#c0c0c0" opacity="0.501961"/>
              </v:shape>
              <v:shape id="Shape 23857" style="position:absolute;width:5551;height:5243;left:9556;top:9919;" coordsize="555117,524383" path="m300736,2032c326644,4191,353949,19304,382524,48006c440055,105537,497586,163068,555117,220599c542544,233172,529971,245745,517398,258318c464566,205613,411734,152781,358902,99949c341884,82931,328295,71882,318516,66548c308610,61722,297942,60198,286893,62103c275844,64008,265938,69469,257302,78105c241427,93853,234061,112903,235585,134874c237236,156972,250698,181229,276479,207010c325247,255778,373888,304419,422529,353187c409956,365760,397256,378460,384556,391160c330200,336677,275717,282194,221234,227711c202311,208788,184912,197866,169291,194437c153797,190881,138811,196469,124714,210566c113919,221361,107188,234188,104648,249682c102108,265049,104394,281178,112522,297180c120650,313182,136017,332867,158877,355854c202438,399415,245872,442849,289433,486283c276733,498983,264033,511683,251460,524383c167513,440563,83693,356616,0,272923c11303,261620,22606,250190,33909,238887c45720,250698,57404,262382,69215,274193c63754,254889,63627,235458,67437,216281c71501,197231,81153,180213,96266,165227c112903,148590,130175,138684,148717,135890c167132,133350,185166,136271,203581,145923c191516,98933,200279,61214,228727,32639c250952,10541,274955,0,300736,2032x">
                <v:stroke weight="0pt" endcap="flat" joinstyle="miter" miterlimit="10" on="false" color="#000000" opacity="0"/>
                <v:fill on="true" color="#c0c0c0" opacity="0.501961"/>
              </v:shape>
              <v:shape id="Shape 23856" style="position:absolute;width:2894;height:2894;left:13159;top:8665;"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3855" style="position:absolute;width:869;height:869;left:12203;top:7708;" coordsize="86995,86995" path="m37973,0c54229,16383,70612,32639,86995,49022c74295,61722,61595,74295,49022,86995c32639,70612,16256,54356,0,37973c12573,25273,25273,12700,37973,0x">
                <v:stroke weight="0pt" endcap="flat" joinstyle="miter" miterlimit="10" on="false" color="#000000" opacity="0"/>
                <v:fill on="true" color="#c0c0c0" opacity="0.501961"/>
              </v:shape>
              <v:shape id="Shape 23854" style="position:absolute;width:4335;height:3978;left:14118;top:6623;" coordsize="433578,397891" path="m169497,651c177324,0,184848,445,192024,2032c206502,5334,221107,11938,235458,21717c244729,28067,259334,41402,278892,61087c330454,112522,382016,164084,433578,215646c420878,228346,408178,241046,395605,253619c344551,202692,293624,151765,242570,100711c225298,83439,210820,71882,199136,66040c187706,60452,175514,59055,162941,61087c150241,63627,138811,69977,128651,80137c112395,96393,104013,116078,104140,139192c104140,162687,119888,190373,152019,222504c197866,268351,243586,314071,289306,359918c276733,372491,264033,385191,251333,397891c167513,314071,83693,230251,0,146431c11303,135001,22733,123571,34163,112268c46101,124079,57912,136017,69850,147955c58293,103886,68707,66167,99822,35179c113284,21590,128270,11684,145161,5842c153543,3048,161671,1302,169497,651x">
                <v:stroke weight="0pt" endcap="flat" joinstyle="miter" miterlimit="10" on="false" color="#000000" opacity="0"/>
                <v:fill on="true" color="#c0c0c0" opacity="0.501961"/>
              </v:shape>
              <v:shape id="Shape 23852" style="position:absolute;width:2255;height:3787;left:16877;top:4193;" coordsize="225556,378714" path="m153162,1905c166624,4191,180213,9906,194056,19304c198374,22352,203962,26956,210836,33163l225556,47272l225556,145946l215836,165592c208121,178562,198438,193040,186944,209169c173990,227457,165735,241173,162306,250952c158877,260477,158623,270129,161036,279654c163703,289306,168783,297942,176149,305181c187452,316611,200787,322072,216154,322072l225556,319774l225556,374874l208280,378714c181483,378206,157861,368046,136779,346964c124460,334645,115824,320675,110490,305435c105156,290449,103886,275844,105791,261493c107569,247269,112014,233553,118999,220218c124206,210693,133604,197231,146431,180086c172974,145415,190754,117983,199517,97663c193802,91567,190246,88011,188595,86360c171323,68961,155448,60452,141097,60452c121666,60198,102616,69977,83439,89154c65532,107188,55753,123825,54356,139065c52959,154813,58928,173863,72771,195580c58420,205994,44196,216535,29972,226949c15494,205994,6731,185928,3302,167005c0,148336,3048,128651,11557,108077c19939,87503,34417,67691,53594,48387c72771,29210,90805,16383,107823,9398c124841,2413,139954,0,153162,1905x">
                <v:stroke weight="0pt" endcap="flat" joinstyle="miter" miterlimit="10" on="false" color="#000000" opacity="0"/>
                <v:fill on="true" color="#c0c0c0" opacity="0.501961"/>
              </v:shape>
              <v:shape id="Shape 23853" style="position:absolute;width:1840;height:3276;left:19132;top:4666;" coordsize="184019,327602" path="m0,0l9775,9370c28698,28293,47622,47216,66544,66139c106168,105763,132076,129893,144142,138656c156333,147927,169542,154531,184019,159484c170811,172692,157604,186027,144268,199235c131568,194409,118614,186535,105661,175867c105280,203426,100835,226286,93595,244701c86103,263370,74799,280007,59813,294993c47494,307375,34922,316615,22078,322695l0,327602l0,272502l13268,269260c20761,265529,28191,259941,35556,252575c50161,237970,59813,221460,63750,202664c67814,184122,66798,165961,59432,148181c53717,134465,41652,118082,22983,99413c17776,94206,12569,88999,7362,83792l0,98674l0,0x">
                <v:stroke weight="0pt" endcap="flat" joinstyle="miter" miterlimit="10" on="false" color="#000000" opacity="0"/>
                <v:fill on="true" color="#c0c0c0" opacity="0.501961"/>
              </v:shape>
              <v:shape id="Shape 23851" style="position:absolute;width:2894;height:3652;left:18923;top:2145;" coordsize="289433,365252" path="m129794,0c138684,17526,147320,35179,156210,52578c140716,55626,128397,61976,119126,71247c110871,79502,106045,89916,105029,101981c104267,114173,107061,126873,114300,139446c125349,158877,139700,177546,157734,195580c201676,239522,245491,283337,289433,327152c276733,339852,264033,352552,251333,365252c167513,281432,83693,197612,0,113792c11303,102362,22733,90932,34163,79629c46863,92329,59563,105029,72263,117729c62992,91313,59690,71247,61214,58166c62865,45085,68072,34163,76962,25273c89916,12446,107188,3810,129794,0x">
                <v:stroke weight="0pt" endcap="flat" joinstyle="miter" miterlimit="10" on="false" color="#000000" opacity="0"/>
                <v:fill on="true" color="#c0c0c0" opacity="0.501961"/>
              </v:shape>
              <v:shape id="Shape 23850" style="position:absolute;width:4212;height:5339;left:20151;top:0;" coordsize="421259,533908" path="m205359,0c262890,113411,318262,227711,375793,340995c394716,377698,406019,403987,411607,419354c418973,440055,421259,458343,419354,473583c417195,488696,409829,502539,397764,514604c390398,521970,380746,528447,368173,533908c353441,521843,338582,510032,323850,498094c334772,492506,343281,486283,349377,480187c357886,471678,362966,463296,364998,455168c366903,446913,366776,438277,364109,429387c362077,422783,355727,408051,344043,386080c342265,383032,339979,378206,336931,372237c225044,315976,111887,261747,0,205486c13589,191770,27305,178054,40894,164465c104775,197866,169291,230124,233172,263398c257683,275971,282575,289814,307721,305435c292354,281432,278765,257302,266065,232537c232791,167894,200660,102616,167386,37973c180086,25400,192659,12700,205359,0x">
                <v:stroke weight="0pt" endcap="flat" joinstyle="miter" miterlimit="10" on="false" color="#000000" opacity="0"/>
                <v:fill on="true" color="#c0c0c0"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57067" w14:textId="77777777" w:rsidR="00CE6632" w:rsidRDefault="005B06B9">
    <w:r>
      <w:rPr>
        <w:rFonts w:ascii="Calibri" w:eastAsia="Calibri" w:hAnsi="Calibri" w:cs="Calibri"/>
        <w:noProof/>
        <w:sz w:val="22"/>
      </w:rPr>
      <mc:AlternateContent>
        <mc:Choice Requires="wpg">
          <w:drawing>
            <wp:anchor distT="0" distB="0" distL="114300" distR="114300" simplePos="0" relativeHeight="251658244" behindDoc="1" locked="0" layoutInCell="1" allowOverlap="1" wp14:anchorId="37D6E8A5" wp14:editId="4AA7D44A">
              <wp:simplePos x="0" y="0"/>
              <wp:positionH relativeFrom="page">
                <wp:posOffset>0</wp:posOffset>
              </wp:positionH>
              <wp:positionV relativeFrom="page">
                <wp:posOffset>0</wp:posOffset>
              </wp:positionV>
              <wp:extent cx="1" cy="1"/>
              <wp:effectExtent l="0" t="0" r="0" b="0"/>
              <wp:wrapNone/>
              <wp:docPr id="23826" name="Group 2382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rto="http://schemas.microsoft.com/office/word/2006/arto" xmlns:a="http://schemas.openxmlformats.org/drawingml/2006/main">
          <w:pict>
            <v:group id="Group 2382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A2844" w14:textId="77777777" w:rsidR="00CE6632" w:rsidRDefault="005B06B9">
    <w:pPr>
      <w:spacing w:after="0" w:line="259" w:lineRule="auto"/>
      <w:ind w:left="302" w:firstLine="0"/>
    </w:pPr>
    <w:r>
      <w:rPr>
        <w:rFonts w:ascii="Calibri" w:eastAsia="Calibri" w:hAnsi="Calibri" w:cs="Calibri"/>
        <w:noProof/>
        <w:sz w:val="22"/>
      </w:rPr>
      <mc:AlternateContent>
        <mc:Choice Requires="wpg">
          <w:drawing>
            <wp:anchor distT="0" distB="0" distL="114300" distR="114300" simplePos="0" relativeHeight="251658247" behindDoc="0" locked="0" layoutInCell="1" allowOverlap="1" wp14:anchorId="2387E643" wp14:editId="2F9967D7">
              <wp:simplePos x="0" y="0"/>
              <wp:positionH relativeFrom="page">
                <wp:posOffset>0</wp:posOffset>
              </wp:positionH>
              <wp:positionV relativeFrom="page">
                <wp:posOffset>1</wp:posOffset>
              </wp:positionV>
              <wp:extent cx="7772400" cy="594359"/>
              <wp:effectExtent l="0" t="0" r="0" b="0"/>
              <wp:wrapSquare wrapText="bothSides"/>
              <wp:docPr id="24087" name="Group 24087"/>
              <wp:cNvGraphicFramePr/>
              <a:graphic xmlns:a="http://schemas.openxmlformats.org/drawingml/2006/main">
                <a:graphicData uri="http://schemas.microsoft.com/office/word/2010/wordprocessingGroup">
                  <wpg:wgp>
                    <wpg:cNvGrpSpPr/>
                    <wpg:grpSpPr>
                      <a:xfrm>
                        <a:off x="0" y="0"/>
                        <a:ext cx="7772400" cy="594359"/>
                        <a:chOff x="0" y="0"/>
                        <a:chExt cx="7772400" cy="594359"/>
                      </a:xfrm>
                    </wpg:grpSpPr>
                    <pic:pic xmlns:pic="http://schemas.openxmlformats.org/drawingml/2006/picture">
                      <pic:nvPicPr>
                        <pic:cNvPr id="24088" name="Picture 24088"/>
                        <pic:cNvPicPr/>
                      </pic:nvPicPr>
                      <pic:blipFill>
                        <a:blip r:embed="rId1"/>
                        <a:stretch>
                          <a:fillRect/>
                        </a:stretch>
                      </pic:blipFill>
                      <pic:spPr>
                        <a:xfrm>
                          <a:off x="0" y="0"/>
                          <a:ext cx="7772400" cy="594360"/>
                        </a:xfrm>
                        <a:prstGeom prst="rect">
                          <a:avLst/>
                        </a:prstGeom>
                      </pic:spPr>
                    </pic:pic>
                    <wps:wsp>
                      <wps:cNvPr id="24089" name="Rectangle 24089"/>
                      <wps:cNvSpPr/>
                      <wps:spPr>
                        <a:xfrm>
                          <a:off x="914705" y="282072"/>
                          <a:ext cx="77680" cy="124597"/>
                        </a:xfrm>
                        <a:prstGeom prst="rect">
                          <a:avLst/>
                        </a:prstGeom>
                        <a:ln>
                          <a:noFill/>
                        </a:ln>
                      </wps:spPr>
                      <wps:txbx>
                        <w:txbxContent>
                          <w:p w14:paraId="0783606B" w14:textId="77777777" w:rsidR="00CE6632" w:rsidRDefault="005B06B9">
                            <w:pPr>
                              <w:spacing w:after="160" w:line="259" w:lineRule="auto"/>
                              <w:ind w:left="0" w:firstLine="0"/>
                            </w:pPr>
                            <w:r>
                              <w:rPr>
                                <w:i/>
                                <w:color w:val="FFFFFF"/>
                                <w:sz w:val="16"/>
                              </w:rPr>
                              <w:t>S</w:t>
                            </w:r>
                          </w:p>
                        </w:txbxContent>
                      </wps:txbx>
                      <wps:bodyPr horzOverflow="overflow" vert="horz" lIns="0" tIns="0" rIns="0" bIns="0" rtlCol="0">
                        <a:noAutofit/>
                      </wps:bodyPr>
                    </wps:wsp>
                    <wps:wsp>
                      <wps:cNvPr id="24090" name="Rectangle 24090"/>
                      <wps:cNvSpPr/>
                      <wps:spPr>
                        <a:xfrm>
                          <a:off x="972617" y="282072"/>
                          <a:ext cx="1608323" cy="124597"/>
                        </a:xfrm>
                        <a:prstGeom prst="rect">
                          <a:avLst/>
                        </a:prstGeom>
                        <a:ln>
                          <a:noFill/>
                        </a:ln>
                      </wps:spPr>
                      <wps:txbx>
                        <w:txbxContent>
                          <w:p w14:paraId="3D16ECE4" w14:textId="77777777" w:rsidR="00CE6632" w:rsidRDefault="005B06B9">
                            <w:pPr>
                              <w:spacing w:after="160" w:line="259" w:lineRule="auto"/>
                              <w:ind w:left="0" w:firstLine="0"/>
                            </w:pPr>
                            <w:r>
                              <w:rPr>
                                <w:i/>
                                <w:color w:val="FFFFFF"/>
                                <w:sz w:val="16"/>
                              </w:rPr>
                              <w:t>R100 EVK Quick User Guide</w:t>
                            </w:r>
                          </w:p>
                        </w:txbxContent>
                      </wps:txbx>
                      <wps:bodyPr horzOverflow="overflow" vert="horz" lIns="0" tIns="0" rIns="0" bIns="0" rtlCol="0">
                        <a:noAutofit/>
                      </wps:bodyPr>
                    </wps:wsp>
                    <wps:wsp>
                      <wps:cNvPr id="24091" name="Rectangle 24091"/>
                      <wps:cNvSpPr/>
                      <wps:spPr>
                        <a:xfrm>
                          <a:off x="2181098" y="282072"/>
                          <a:ext cx="33951" cy="124597"/>
                        </a:xfrm>
                        <a:prstGeom prst="rect">
                          <a:avLst/>
                        </a:prstGeom>
                        <a:ln>
                          <a:noFill/>
                        </a:ln>
                      </wps:spPr>
                      <wps:txbx>
                        <w:txbxContent>
                          <w:p w14:paraId="6D840C7D"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092" name="Rectangle 24092"/>
                      <wps:cNvSpPr/>
                      <wps:spPr>
                        <a:xfrm>
                          <a:off x="3658235" y="282072"/>
                          <a:ext cx="33951" cy="124597"/>
                        </a:xfrm>
                        <a:prstGeom prst="rect">
                          <a:avLst/>
                        </a:prstGeom>
                        <a:ln>
                          <a:noFill/>
                        </a:ln>
                      </wps:spPr>
                      <wps:txbx>
                        <w:txbxContent>
                          <w:p w14:paraId="16926F68"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093" name="Rectangle 24093"/>
                      <wps:cNvSpPr/>
                      <wps:spPr>
                        <a:xfrm>
                          <a:off x="5782945" y="282072"/>
                          <a:ext cx="232360" cy="124597"/>
                        </a:xfrm>
                        <a:prstGeom prst="rect">
                          <a:avLst/>
                        </a:prstGeom>
                        <a:ln>
                          <a:noFill/>
                        </a:ln>
                      </wps:spPr>
                      <wps:txbx>
                        <w:txbxContent>
                          <w:p w14:paraId="4E785221" w14:textId="77777777" w:rsidR="00CE6632" w:rsidRDefault="005B06B9">
                            <w:pPr>
                              <w:spacing w:after="160" w:line="259" w:lineRule="auto"/>
                              <w:ind w:left="0" w:firstLine="0"/>
                            </w:pPr>
                            <w:r>
                              <w:rPr>
                                <w:i/>
                                <w:color w:val="FFFFFF"/>
                                <w:sz w:val="16"/>
                              </w:rPr>
                              <w:t xml:space="preserve">PN: </w:t>
                            </w:r>
                          </w:p>
                        </w:txbxContent>
                      </wps:txbx>
                      <wps:bodyPr horzOverflow="overflow" vert="horz" lIns="0" tIns="0" rIns="0" bIns="0" rtlCol="0">
                        <a:noAutofit/>
                      </wps:bodyPr>
                    </wps:wsp>
                    <wps:wsp>
                      <wps:cNvPr id="24094" name="Rectangle 24094"/>
                      <wps:cNvSpPr/>
                      <wps:spPr>
                        <a:xfrm>
                          <a:off x="5958586" y="282072"/>
                          <a:ext cx="79581" cy="124597"/>
                        </a:xfrm>
                        <a:prstGeom prst="rect">
                          <a:avLst/>
                        </a:prstGeom>
                        <a:ln>
                          <a:noFill/>
                        </a:ln>
                      </wps:spPr>
                      <wps:txbx>
                        <w:txbxContent>
                          <w:p w14:paraId="34577139" w14:textId="77777777" w:rsidR="00CE6632" w:rsidRDefault="005B06B9">
                            <w:pPr>
                              <w:spacing w:after="160" w:line="259" w:lineRule="auto"/>
                              <w:ind w:left="0" w:firstLine="0"/>
                            </w:pPr>
                            <w:r>
                              <w:rPr>
                                <w:i/>
                                <w:color w:val="FFFFFF"/>
                                <w:sz w:val="16"/>
                              </w:rPr>
                              <w:t>5</w:t>
                            </w:r>
                          </w:p>
                        </w:txbxContent>
                      </wps:txbx>
                      <wps:bodyPr horzOverflow="overflow" vert="horz" lIns="0" tIns="0" rIns="0" bIns="0" rtlCol="0">
                        <a:noAutofit/>
                      </wps:bodyPr>
                    </wps:wsp>
                    <wps:wsp>
                      <wps:cNvPr id="24095" name="Rectangle 24095"/>
                      <wps:cNvSpPr/>
                      <wps:spPr>
                        <a:xfrm>
                          <a:off x="6018023" y="282072"/>
                          <a:ext cx="117890" cy="124597"/>
                        </a:xfrm>
                        <a:prstGeom prst="rect">
                          <a:avLst/>
                        </a:prstGeom>
                        <a:ln>
                          <a:noFill/>
                        </a:ln>
                      </wps:spPr>
                      <wps:txbx>
                        <w:txbxContent>
                          <w:p w14:paraId="12A072E2" w14:textId="77777777" w:rsidR="00CE6632" w:rsidRDefault="005B06B9">
                            <w:pPr>
                              <w:spacing w:after="160" w:line="259" w:lineRule="auto"/>
                              <w:ind w:left="0" w:firstLine="0"/>
                            </w:pPr>
                            <w:r>
                              <w:rPr>
                                <w:i/>
                                <w:color w:val="FFFFFF"/>
                                <w:sz w:val="16"/>
                              </w:rPr>
                              <w:t>xx</w:t>
                            </w:r>
                          </w:p>
                        </w:txbxContent>
                      </wps:txbx>
                      <wps:bodyPr horzOverflow="overflow" vert="horz" lIns="0" tIns="0" rIns="0" bIns="0" rtlCol="0">
                        <a:noAutofit/>
                      </wps:bodyPr>
                    </wps:wsp>
                    <wps:wsp>
                      <wps:cNvPr id="24096" name="Rectangle 24096"/>
                      <wps:cNvSpPr/>
                      <wps:spPr>
                        <a:xfrm>
                          <a:off x="6106414" y="282072"/>
                          <a:ext cx="33951" cy="124597"/>
                        </a:xfrm>
                        <a:prstGeom prst="rect">
                          <a:avLst/>
                        </a:prstGeom>
                        <a:ln>
                          <a:noFill/>
                        </a:ln>
                      </wps:spPr>
                      <wps:txbx>
                        <w:txbxContent>
                          <w:p w14:paraId="06F66B99"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097" name="Rectangle 24097"/>
                      <wps:cNvSpPr/>
                      <wps:spPr>
                        <a:xfrm>
                          <a:off x="6132322" y="282072"/>
                          <a:ext cx="237682" cy="124597"/>
                        </a:xfrm>
                        <a:prstGeom prst="rect">
                          <a:avLst/>
                        </a:prstGeom>
                        <a:ln>
                          <a:noFill/>
                        </a:ln>
                      </wps:spPr>
                      <wps:txbx>
                        <w:txbxContent>
                          <w:p w14:paraId="7837A9F3" w14:textId="77777777" w:rsidR="00CE6632" w:rsidRDefault="005B06B9">
                            <w:pPr>
                              <w:spacing w:after="160" w:line="259" w:lineRule="auto"/>
                              <w:ind w:left="0" w:firstLine="0"/>
                            </w:pPr>
                            <w:r>
                              <w:rPr>
                                <w:i/>
                                <w:color w:val="FFFFFF"/>
                                <w:sz w:val="16"/>
                              </w:rPr>
                              <w:t>000</w:t>
                            </w:r>
                          </w:p>
                        </w:txbxContent>
                      </wps:txbx>
                      <wps:bodyPr horzOverflow="overflow" vert="horz" lIns="0" tIns="0" rIns="0" bIns="0" rtlCol="0">
                        <a:noAutofit/>
                      </wps:bodyPr>
                    </wps:wsp>
                    <wps:wsp>
                      <wps:cNvPr id="24098" name="Rectangle 24098"/>
                      <wps:cNvSpPr/>
                      <wps:spPr>
                        <a:xfrm>
                          <a:off x="6310632" y="282072"/>
                          <a:ext cx="176570" cy="124597"/>
                        </a:xfrm>
                        <a:prstGeom prst="rect">
                          <a:avLst/>
                        </a:prstGeom>
                        <a:ln>
                          <a:noFill/>
                        </a:ln>
                      </wps:spPr>
                      <wps:txbx>
                        <w:txbxContent>
                          <w:p w14:paraId="620E4D09" w14:textId="77777777" w:rsidR="00CE6632" w:rsidRDefault="005B06B9">
                            <w:pPr>
                              <w:spacing w:after="160" w:line="259" w:lineRule="auto"/>
                              <w:ind w:left="0" w:firstLine="0"/>
                            </w:pPr>
                            <w:r>
                              <w:rPr>
                                <w:i/>
                                <w:color w:val="FFFFFF"/>
                                <w:sz w:val="16"/>
                              </w:rPr>
                              <w:t>xxx</w:t>
                            </w:r>
                          </w:p>
                        </w:txbxContent>
                      </wps:txbx>
                      <wps:bodyPr horzOverflow="overflow" vert="horz" lIns="0" tIns="0" rIns="0" bIns="0" rtlCol="0">
                        <a:noAutofit/>
                      </wps:bodyPr>
                    </wps:wsp>
                    <wps:wsp>
                      <wps:cNvPr id="24099" name="Rectangle 24099"/>
                      <wps:cNvSpPr/>
                      <wps:spPr>
                        <a:xfrm>
                          <a:off x="6443218" y="282072"/>
                          <a:ext cx="33951" cy="124597"/>
                        </a:xfrm>
                        <a:prstGeom prst="rect">
                          <a:avLst/>
                        </a:prstGeom>
                        <a:ln>
                          <a:noFill/>
                        </a:ln>
                      </wps:spPr>
                      <wps:txbx>
                        <w:txbxContent>
                          <w:p w14:paraId="0C65C2C0"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100" name="Rectangle 24100"/>
                      <wps:cNvSpPr/>
                      <wps:spPr>
                        <a:xfrm>
                          <a:off x="6469126" y="282072"/>
                          <a:ext cx="158619" cy="124597"/>
                        </a:xfrm>
                        <a:prstGeom prst="rect">
                          <a:avLst/>
                        </a:prstGeom>
                        <a:ln>
                          <a:noFill/>
                        </a:ln>
                      </wps:spPr>
                      <wps:txbx>
                        <w:txbxContent>
                          <w:p w14:paraId="3A3075C5" w14:textId="77777777" w:rsidR="00CE6632" w:rsidRDefault="005B06B9">
                            <w:pPr>
                              <w:spacing w:after="160" w:line="259" w:lineRule="auto"/>
                              <w:ind w:left="0" w:firstLine="0"/>
                            </w:pPr>
                            <w:r>
                              <w:rPr>
                                <w:i/>
                                <w:color w:val="FFFFFF"/>
                                <w:sz w:val="16"/>
                              </w:rPr>
                              <w:t>01</w:t>
                            </w:r>
                          </w:p>
                        </w:txbxContent>
                      </wps:txbx>
                      <wps:bodyPr horzOverflow="overflow" vert="horz" lIns="0" tIns="0" rIns="0" bIns="0" rtlCol="0">
                        <a:noAutofit/>
                      </wps:bodyPr>
                    </wps:wsp>
                    <wps:wsp>
                      <wps:cNvPr id="24101" name="Rectangle 24101"/>
                      <wps:cNvSpPr/>
                      <wps:spPr>
                        <a:xfrm>
                          <a:off x="6587980" y="282072"/>
                          <a:ext cx="283150" cy="124597"/>
                        </a:xfrm>
                        <a:prstGeom prst="rect">
                          <a:avLst/>
                        </a:prstGeom>
                        <a:ln>
                          <a:noFill/>
                        </a:ln>
                      </wps:spPr>
                      <wps:txbx>
                        <w:txbxContent>
                          <w:p w14:paraId="04E828E1" w14:textId="77777777" w:rsidR="00CE6632" w:rsidRDefault="005B06B9">
                            <w:pPr>
                              <w:spacing w:after="160" w:line="259" w:lineRule="auto"/>
                              <w:ind w:left="0" w:firstLine="0"/>
                            </w:pPr>
                            <w:r>
                              <w:rPr>
                                <w:i/>
                                <w:color w:val="FFFFFF"/>
                                <w:sz w:val="16"/>
                              </w:rPr>
                              <w:t xml:space="preserve"> Rev </w:t>
                            </w:r>
                          </w:p>
                        </w:txbxContent>
                      </wps:txbx>
                      <wps:bodyPr horzOverflow="overflow" vert="horz" lIns="0" tIns="0" rIns="0" bIns="0" rtlCol="0">
                        <a:noAutofit/>
                      </wps:bodyPr>
                    </wps:wsp>
                    <wps:wsp>
                      <wps:cNvPr id="24102" name="Rectangle 24102"/>
                      <wps:cNvSpPr/>
                      <wps:spPr>
                        <a:xfrm>
                          <a:off x="6801181" y="282072"/>
                          <a:ext cx="79582" cy="124597"/>
                        </a:xfrm>
                        <a:prstGeom prst="rect">
                          <a:avLst/>
                        </a:prstGeom>
                        <a:ln>
                          <a:noFill/>
                        </a:ln>
                      </wps:spPr>
                      <wps:txbx>
                        <w:txbxContent>
                          <w:p w14:paraId="77A04B45" w14:textId="77777777" w:rsidR="00CE6632" w:rsidRDefault="005B06B9">
                            <w:pPr>
                              <w:spacing w:after="160" w:line="259" w:lineRule="auto"/>
                              <w:ind w:left="0" w:firstLine="0"/>
                            </w:pPr>
                            <w:r>
                              <w:rPr>
                                <w:i/>
                                <w:color w:val="FFFFFF"/>
                                <w:sz w:val="16"/>
                              </w:rPr>
                              <w:t>1</w:t>
                            </w:r>
                          </w:p>
                        </w:txbxContent>
                      </wps:txbx>
                      <wps:bodyPr horzOverflow="overflow" vert="horz" lIns="0" tIns="0" rIns="0" bIns="0" rtlCol="0">
                        <a:noAutofit/>
                      </wps:bodyPr>
                    </wps:wsp>
                    <wps:wsp>
                      <wps:cNvPr id="24103" name="Rectangle 24103"/>
                      <wps:cNvSpPr/>
                      <wps:spPr>
                        <a:xfrm>
                          <a:off x="6859270" y="282072"/>
                          <a:ext cx="33951" cy="124597"/>
                        </a:xfrm>
                        <a:prstGeom prst="rect">
                          <a:avLst/>
                        </a:prstGeom>
                        <a:ln>
                          <a:noFill/>
                        </a:ln>
                      </wps:spPr>
                      <wps:txbx>
                        <w:txbxContent>
                          <w:p w14:paraId="20098598"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g:wgp>
                </a:graphicData>
              </a:graphic>
            </wp:anchor>
          </w:drawing>
        </mc:Choice>
        <mc:Fallback>
          <w:pict>
            <v:group w14:anchorId="2387E643" id="Group 24087" o:spid="_x0000_s1060" style="position:absolute;left:0;text-align:left;margin-left:0;margin-top:0;width:612pt;height:46.8pt;z-index:251658247;mso-position-horizontal-relative:page;mso-position-vertical-relative:page" coordsize="77724,59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88" o:spid="_x0000_s1061" type="#_x0000_t75" style="position:absolute;width:77724;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">
                <v:imagedata r:id="rId2" o:title=""/>
              </v:shape>
              <v:rect id="Rectangle 24089" o:spid="_x0000_s1062" style="position:absolute;left:9147;top:2820;width:77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" filled="f" stroked="f">
                <v:textbox inset="0,0,0,0">
                  <w:txbxContent>
                    <w:p w14:paraId="0783606B" w14:textId="77777777" w:rsidR="00CE6632" w:rsidRDefault="005B06B9">
                      <w:pPr>
                        <w:spacing w:after="160" w:line="259" w:lineRule="auto"/>
                        <w:ind w:left="0" w:firstLine="0"/>
                      </w:pPr>
                      <w:r>
                        <w:rPr>
                          <w:i/>
                          <w:color w:val="FFFFFF"/>
                          <w:sz w:val="16"/>
                        </w:rPr>
                        <w:t>S</w:t>
                      </w:r>
                    </w:p>
                  </w:txbxContent>
                </v:textbox>
              </v:rect>
              <v:rect id="Rectangle 24090" o:spid="_x0000_s1063" style="position:absolute;left:9726;top:2820;width:16083;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" filled="f" stroked="f">
                <v:textbox inset="0,0,0,0">
                  <w:txbxContent>
                    <w:p w14:paraId="3D16ECE4" w14:textId="77777777" w:rsidR="00CE6632" w:rsidRDefault="005B06B9">
                      <w:pPr>
                        <w:spacing w:after="160" w:line="259" w:lineRule="auto"/>
                        <w:ind w:left="0" w:firstLine="0"/>
                      </w:pPr>
                      <w:r>
                        <w:rPr>
                          <w:i/>
                          <w:color w:val="FFFFFF"/>
                          <w:sz w:val="16"/>
                        </w:rPr>
                        <w:t>R100 EVK Quick User Guide</w:t>
                      </w:r>
                    </w:p>
                  </w:txbxContent>
                </v:textbox>
              </v:rect>
              <v:rect id="Rectangle 24091" o:spid="_x0000_s1064" style="position:absolute;left:21810;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" filled="f" stroked="f">
                <v:textbox inset="0,0,0,0">
                  <w:txbxContent>
                    <w:p w14:paraId="6D840C7D" w14:textId="77777777" w:rsidR="00CE6632" w:rsidRDefault="005B06B9">
                      <w:pPr>
                        <w:spacing w:after="160" w:line="259" w:lineRule="auto"/>
                        <w:ind w:left="0" w:firstLine="0"/>
                      </w:pPr>
                      <w:r>
                        <w:rPr>
                          <w:i/>
                          <w:color w:val="FFFFFF"/>
                          <w:sz w:val="16"/>
                        </w:rPr>
                        <w:t xml:space="preserve"> </w:t>
                      </w:r>
                    </w:p>
                  </w:txbxContent>
                </v:textbox>
              </v:rect>
              <v:rect id="Rectangle 24092" o:spid="_x0000_s1065" style="position:absolute;left:3658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" filled="f" stroked="f">
                <v:textbox inset="0,0,0,0">
                  <w:txbxContent>
                    <w:p w14:paraId="16926F68" w14:textId="77777777" w:rsidR="00CE6632" w:rsidRDefault="005B06B9">
                      <w:pPr>
                        <w:spacing w:after="160" w:line="259" w:lineRule="auto"/>
                        <w:ind w:left="0" w:firstLine="0"/>
                      </w:pPr>
                      <w:r>
                        <w:rPr>
                          <w:i/>
                          <w:color w:val="FFFFFF"/>
                          <w:sz w:val="16"/>
                        </w:rPr>
                        <w:t xml:space="preserve"> </w:t>
                      </w:r>
                    </w:p>
                  </w:txbxContent>
                </v:textbox>
              </v:rect>
              <v:rect id="Rectangle 24093" o:spid="_x0000_s1066" style="position:absolute;left:57829;top:2820;width:232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" filled="f" stroked="f">
                <v:textbox inset="0,0,0,0">
                  <w:txbxContent>
                    <w:p w14:paraId="4E785221" w14:textId="77777777" w:rsidR="00CE6632" w:rsidRDefault="005B06B9">
                      <w:pPr>
                        <w:spacing w:after="160" w:line="259" w:lineRule="auto"/>
                        <w:ind w:left="0" w:firstLine="0"/>
                      </w:pPr>
                      <w:r>
                        <w:rPr>
                          <w:i/>
                          <w:color w:val="FFFFFF"/>
                          <w:sz w:val="16"/>
                        </w:rPr>
                        <w:t xml:space="preserve">PN: </w:t>
                      </w:r>
                    </w:p>
                  </w:txbxContent>
                </v:textbox>
              </v:rect>
              <v:rect id="Rectangle 24094" o:spid="_x0000_s1067" style="position:absolute;left:59585;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" filled="f" stroked="f">
                <v:textbox inset="0,0,0,0">
                  <w:txbxContent>
                    <w:p w14:paraId="34577139" w14:textId="77777777" w:rsidR="00CE6632" w:rsidRDefault="005B06B9">
                      <w:pPr>
                        <w:spacing w:after="160" w:line="259" w:lineRule="auto"/>
                        <w:ind w:left="0" w:firstLine="0"/>
                      </w:pPr>
                      <w:r>
                        <w:rPr>
                          <w:i/>
                          <w:color w:val="FFFFFF"/>
                          <w:sz w:val="16"/>
                        </w:rPr>
                        <w:t>5</w:t>
                      </w:r>
                    </w:p>
                  </w:txbxContent>
                </v:textbox>
              </v:rect>
              <v:rect id="Rectangle 24095" o:spid="_x0000_s1068" style="position:absolute;left:60180;top:2820;width:117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" filled="f" stroked="f">
                <v:textbox inset="0,0,0,0">
                  <w:txbxContent>
                    <w:p w14:paraId="12A072E2" w14:textId="77777777" w:rsidR="00CE6632" w:rsidRDefault="005B06B9">
                      <w:pPr>
                        <w:spacing w:after="160" w:line="259" w:lineRule="auto"/>
                        <w:ind w:left="0" w:firstLine="0"/>
                      </w:pPr>
                      <w:r>
                        <w:rPr>
                          <w:i/>
                          <w:color w:val="FFFFFF"/>
                          <w:sz w:val="16"/>
                        </w:rPr>
                        <w:t>xx</w:t>
                      </w:r>
                    </w:p>
                  </w:txbxContent>
                </v:textbox>
              </v:rect>
              <v:rect id="Rectangle 24096" o:spid="_x0000_s1069" style="position:absolute;left:61064;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" filled="f" stroked="f">
                <v:textbox inset="0,0,0,0">
                  <w:txbxContent>
                    <w:p w14:paraId="06F66B99" w14:textId="77777777" w:rsidR="00CE6632" w:rsidRDefault="005B06B9">
                      <w:pPr>
                        <w:spacing w:after="160" w:line="259" w:lineRule="auto"/>
                        <w:ind w:left="0" w:firstLine="0"/>
                      </w:pPr>
                      <w:r>
                        <w:rPr>
                          <w:i/>
                          <w:color w:val="FFFFFF"/>
                          <w:sz w:val="16"/>
                        </w:rPr>
                        <w:t>-</w:t>
                      </w:r>
                    </w:p>
                  </w:txbxContent>
                </v:textbox>
              </v:rect>
              <v:rect id="Rectangle 24097" o:spid="_x0000_s1070" style="position:absolute;left:61323;top:2820;width:2377;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" filled="f" stroked="f">
                <v:textbox inset="0,0,0,0">
                  <w:txbxContent>
                    <w:p w14:paraId="7837A9F3" w14:textId="77777777" w:rsidR="00CE6632" w:rsidRDefault="005B06B9">
                      <w:pPr>
                        <w:spacing w:after="160" w:line="259" w:lineRule="auto"/>
                        <w:ind w:left="0" w:firstLine="0"/>
                      </w:pPr>
                      <w:r>
                        <w:rPr>
                          <w:i/>
                          <w:color w:val="FFFFFF"/>
                          <w:sz w:val="16"/>
                        </w:rPr>
                        <w:t>000</w:t>
                      </w:r>
                    </w:p>
                  </w:txbxContent>
                </v:textbox>
              </v:rect>
              <v:rect id="Rectangle 24098" o:spid="_x0000_s1071" style="position:absolute;left:63106;top:2820;width:176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" filled="f" stroked="f">
                <v:textbox inset="0,0,0,0">
                  <w:txbxContent>
                    <w:p w14:paraId="620E4D09" w14:textId="77777777" w:rsidR="00CE6632" w:rsidRDefault="005B06B9">
                      <w:pPr>
                        <w:spacing w:after="160" w:line="259" w:lineRule="auto"/>
                        <w:ind w:left="0" w:firstLine="0"/>
                      </w:pPr>
                      <w:r>
                        <w:rPr>
                          <w:i/>
                          <w:color w:val="FFFFFF"/>
                          <w:sz w:val="16"/>
                        </w:rPr>
                        <w:t>xxx</w:t>
                      </w:r>
                    </w:p>
                  </w:txbxContent>
                </v:textbox>
              </v:rect>
              <v:rect id="Rectangle 24099" o:spid="_x0000_s1072" style="position:absolute;left:6443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" filled="f" stroked="f">
                <v:textbox inset="0,0,0,0">
                  <w:txbxContent>
                    <w:p w14:paraId="0C65C2C0" w14:textId="77777777" w:rsidR="00CE6632" w:rsidRDefault="005B06B9">
                      <w:pPr>
                        <w:spacing w:after="160" w:line="259" w:lineRule="auto"/>
                        <w:ind w:left="0" w:firstLine="0"/>
                      </w:pPr>
                      <w:r>
                        <w:rPr>
                          <w:i/>
                          <w:color w:val="FFFFFF"/>
                          <w:sz w:val="16"/>
                        </w:rPr>
                        <w:t>-</w:t>
                      </w:r>
                    </w:p>
                  </w:txbxContent>
                </v:textbox>
              </v:rect>
              <v:rect id="Rectangle 24100" o:spid="_x0000_s1073" style="position:absolute;left:64691;top:2820;width:158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" filled="f" stroked="f">
                <v:textbox inset="0,0,0,0">
                  <w:txbxContent>
                    <w:p w14:paraId="3A3075C5" w14:textId="77777777" w:rsidR="00CE6632" w:rsidRDefault="005B06B9">
                      <w:pPr>
                        <w:spacing w:after="160" w:line="259" w:lineRule="auto"/>
                        <w:ind w:left="0" w:firstLine="0"/>
                      </w:pPr>
                      <w:r>
                        <w:rPr>
                          <w:i/>
                          <w:color w:val="FFFFFF"/>
                          <w:sz w:val="16"/>
                        </w:rPr>
                        <w:t>01</w:t>
                      </w:r>
                    </w:p>
                  </w:txbxContent>
                </v:textbox>
              </v:rect>
              <v:rect id="Rectangle 24101" o:spid="_x0000_s1074" style="position:absolute;left:65879;top:2820;width:2832;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aaI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qM4iuH3TrgCcv4GAAD//wMAUEsBAi0AFAAGAAgAAAAhANvh9svuAAAAhQEAABMAAAAAAAAA&#10;AAAAAAAAAAAAAFtDb250ZW50X1R5cGVzXS54bWxQSwECLQAUAAYACAAAACEAWvQsW78AAAAVAQAA&#10;CwAAAAAAAAAAAAAAAAAfAQAAX3JlbHMvLnJlbHNQSwECLQAUAAYACAAAACEA3FWmiMYAAADeAAAA&#10;DwAAAAAAAAAAAAAAAAAHAgAAZHJzL2Rvd25yZXYueG1sUEsFBgAAAAADAAMAtwAAAPoCAAAAAA==&#10;" filled="f" stroked="f">
                <v:textbox inset="0,0,0,0">
                  <w:txbxContent>
                    <w:p w14:paraId="04E828E1" w14:textId="77777777" w:rsidR="00CE6632" w:rsidRDefault="005B06B9">
                      <w:pPr>
                        <w:spacing w:after="160" w:line="259" w:lineRule="auto"/>
                        <w:ind w:left="0" w:firstLine="0"/>
                      </w:pPr>
                      <w:r>
                        <w:rPr>
                          <w:i/>
                          <w:color w:val="FFFFFF"/>
                          <w:sz w:val="16"/>
                        </w:rPr>
                        <w:t xml:space="preserve"> Rev </w:t>
                      </w:r>
                    </w:p>
                  </w:txbxContent>
                </v:textbox>
              </v:rect>
              <v:rect id="Rectangle 24102" o:spid="_x0000_s1075" style="position:absolute;left:68011;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" filled="f" stroked="f">
                <v:textbox inset="0,0,0,0">
                  <w:txbxContent>
                    <w:p w14:paraId="77A04B45" w14:textId="77777777" w:rsidR="00CE6632" w:rsidRDefault="005B06B9">
                      <w:pPr>
                        <w:spacing w:after="160" w:line="259" w:lineRule="auto"/>
                        <w:ind w:left="0" w:firstLine="0"/>
                      </w:pPr>
                      <w:r>
                        <w:rPr>
                          <w:i/>
                          <w:color w:val="FFFFFF"/>
                          <w:sz w:val="16"/>
                        </w:rPr>
                        <w:t>1</w:t>
                      </w:r>
                    </w:p>
                  </w:txbxContent>
                </v:textbox>
              </v:rect>
              <v:rect id="Rectangle 24103" o:spid="_x0000_s1076" style="position:absolute;left:68592;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" filled="f" stroked="f">
                <v:textbox inset="0,0,0,0">
                  <w:txbxContent>
                    <w:p w14:paraId="20098598" w14:textId="77777777" w:rsidR="00CE6632" w:rsidRDefault="005B06B9">
                      <w:pPr>
                        <w:spacing w:after="160" w:line="259" w:lineRule="auto"/>
                        <w:ind w:left="0" w:firstLine="0"/>
                      </w:pPr>
                      <w:r>
                        <w:rPr>
                          <w:i/>
                          <w:color w:val="FFFFFF"/>
                          <w:sz w:val="16"/>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248" behindDoc="0" locked="0" layoutInCell="1" allowOverlap="1" wp14:anchorId="2B31723B" wp14:editId="22F81415">
              <wp:simplePos x="0" y="0"/>
              <wp:positionH relativeFrom="page">
                <wp:posOffset>896417</wp:posOffset>
              </wp:positionH>
              <wp:positionV relativeFrom="page">
                <wp:posOffset>1106677</wp:posOffset>
              </wp:positionV>
              <wp:extent cx="5981065" cy="12192"/>
              <wp:effectExtent l="0" t="0" r="0" b="0"/>
              <wp:wrapSquare wrapText="bothSides"/>
              <wp:docPr id="24104" name="Group 2410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5872" name="Shape 25872"/>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7DC3"/>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4104" style="width:470.95pt;height:0.960022pt;position:absolute;mso-position-horizontal-relative:page;mso-position-horizontal:absolute;margin-left:70.584pt;mso-position-vertical-relative:page;margin-top:87.14pt;" coordsize="59810,121">
              <v:shape id="Shape 25873" style="position:absolute;width:59810;height:121;left:0;top:0;" coordsize="5981065,12192" path="m0,0l5981065,0l5981065,12192l0,12192l0,0">
                <v:stroke weight="0pt" endcap="flat" joinstyle="miter" miterlimit="10" on="false" color="#000000" opacity="0"/>
                <v:fill on="true" color="#007dc3"/>
              </v:shape>
              <w10:wrap type="square"/>
            </v:group>
          </w:pict>
        </mc:Fallback>
      </mc:AlternateContent>
    </w:r>
    <w:r>
      <w:rPr>
        <w:rFonts w:ascii="Arial" w:eastAsia="Arial" w:hAnsi="Arial" w:cs="Arial"/>
        <w:b/>
        <w:color w:val="007DC3"/>
        <w:sz w:val="36"/>
      </w:rPr>
      <w:t xml:space="preserve"> </w:t>
    </w:r>
  </w:p>
  <w:p w14:paraId="2CB7A0A1" w14:textId="77777777" w:rsidR="00CE6632" w:rsidRDefault="005B06B9">
    <w:r>
      <w:rPr>
        <w:rFonts w:ascii="Calibri" w:eastAsia="Calibri" w:hAnsi="Calibri" w:cs="Calibri"/>
        <w:noProof/>
        <w:sz w:val="22"/>
      </w:rPr>
      <mc:AlternateContent>
        <mc:Choice Requires="wpg">
          <w:drawing>
            <wp:anchor distT="0" distB="0" distL="114300" distR="114300" simplePos="0" relativeHeight="251658249" behindDoc="1" locked="0" layoutInCell="1" allowOverlap="1" wp14:anchorId="22272A85" wp14:editId="5396EF55">
              <wp:simplePos x="0" y="0"/>
              <wp:positionH relativeFrom="page">
                <wp:posOffset>2631440</wp:posOffset>
              </wp:positionH>
              <wp:positionV relativeFrom="page">
                <wp:posOffset>3790061</wp:posOffset>
              </wp:positionV>
              <wp:extent cx="2436368" cy="2376297"/>
              <wp:effectExtent l="0" t="0" r="0" b="0"/>
              <wp:wrapNone/>
              <wp:docPr id="24106" name="Group 24106"/>
              <wp:cNvGraphicFramePr/>
              <a:graphic xmlns:a="http://schemas.openxmlformats.org/drawingml/2006/main">
                <a:graphicData uri="http://schemas.microsoft.com/office/word/2010/wordprocessingGroup">
                  <wpg:wgp>
                    <wpg:cNvGrpSpPr/>
                    <wpg:grpSpPr>
                      <a:xfrm>
                        <a:off x="0" y="0"/>
                        <a:ext cx="2436368" cy="2376297"/>
                        <a:chOff x="0" y="0"/>
                        <a:chExt cx="2436368" cy="2376297"/>
                      </a:xfrm>
                    </wpg:grpSpPr>
                    <wps:wsp>
                      <wps:cNvPr id="24123" name="Shape 24123"/>
                      <wps:cNvSpPr/>
                      <wps:spPr>
                        <a:xfrm>
                          <a:off x="0" y="1851312"/>
                          <a:ext cx="203835" cy="381729"/>
                        </a:xfrm>
                        <a:custGeom>
                          <a:avLst/>
                          <a:gdLst/>
                          <a:ahLst/>
                          <a:cxnLst/>
                          <a:rect l="0" t="0" r="0" b="0"/>
                          <a:pathLst>
                            <a:path w="203835" h="381729">
                              <a:moveTo>
                                <a:pt x="203835" y="0"/>
                              </a:moveTo>
                              <a:lnTo>
                                <a:pt x="203835" y="63115"/>
                              </a:lnTo>
                              <a:lnTo>
                                <a:pt x="202311" y="63594"/>
                              </a:lnTo>
                              <a:cubicBezTo>
                                <a:pt x="193167" y="68420"/>
                                <a:pt x="179578" y="80231"/>
                                <a:pt x="161036" y="98773"/>
                              </a:cubicBezTo>
                              <a:cubicBezTo>
                                <a:pt x="134747" y="125062"/>
                                <a:pt x="108331" y="151478"/>
                                <a:pt x="81915" y="177894"/>
                              </a:cubicBezTo>
                              <a:lnTo>
                                <a:pt x="203835" y="299814"/>
                              </a:lnTo>
                              <a:lnTo>
                                <a:pt x="203835" y="381729"/>
                              </a:lnTo>
                              <a:lnTo>
                                <a:pt x="0" y="177894"/>
                              </a:lnTo>
                              <a:cubicBezTo>
                                <a:pt x="38862" y="139032"/>
                                <a:pt x="77851" y="100043"/>
                                <a:pt x="116713" y="61181"/>
                              </a:cubicBezTo>
                              <a:cubicBezTo>
                                <a:pt x="137160" y="40734"/>
                                <a:pt x="154178" y="26002"/>
                                <a:pt x="167132" y="17366"/>
                              </a:cubicBezTo>
                              <a:cubicBezTo>
                                <a:pt x="176149" y="11207"/>
                                <a:pt x="185166" y="6285"/>
                                <a:pt x="194199" y="2602"/>
                              </a:cubicBezTo>
                              <a:lnTo>
                                <a:pt x="20383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22" name="Shape 24122"/>
                      <wps:cNvSpPr/>
                      <wps:spPr>
                        <a:xfrm>
                          <a:off x="203835" y="1844421"/>
                          <a:ext cx="186817" cy="531876"/>
                        </a:xfrm>
                        <a:custGeom>
                          <a:avLst/>
                          <a:gdLst/>
                          <a:ahLst/>
                          <a:cxnLst/>
                          <a:rect l="0" t="0" r="0" b="0"/>
                          <a:pathLst>
                            <a:path w="186817" h="531876">
                              <a:moveTo>
                                <a:pt x="17526" y="2159"/>
                              </a:moveTo>
                              <a:cubicBezTo>
                                <a:pt x="35941" y="0"/>
                                <a:pt x="55372" y="2667"/>
                                <a:pt x="76073" y="10922"/>
                              </a:cubicBezTo>
                              <a:cubicBezTo>
                                <a:pt x="96647" y="19304"/>
                                <a:pt x="115443" y="31623"/>
                                <a:pt x="132715" y="48895"/>
                              </a:cubicBezTo>
                              <a:cubicBezTo>
                                <a:pt x="162306" y="78486"/>
                                <a:pt x="178435" y="111887"/>
                                <a:pt x="182372" y="148844"/>
                              </a:cubicBezTo>
                              <a:cubicBezTo>
                                <a:pt x="186817" y="186182"/>
                                <a:pt x="166116" y="226695"/>
                                <a:pt x="122428" y="270383"/>
                              </a:cubicBezTo>
                              <a:cubicBezTo>
                                <a:pt x="96012" y="296926"/>
                                <a:pt x="69596" y="323342"/>
                                <a:pt x="43053" y="349758"/>
                              </a:cubicBezTo>
                              <a:cubicBezTo>
                                <a:pt x="90170" y="396875"/>
                                <a:pt x="137160" y="443865"/>
                                <a:pt x="184150" y="490982"/>
                              </a:cubicBezTo>
                              <a:cubicBezTo>
                                <a:pt x="170561" y="504571"/>
                                <a:pt x="156845" y="518287"/>
                                <a:pt x="143256" y="531876"/>
                              </a:cubicBezTo>
                              <a:lnTo>
                                <a:pt x="0" y="388620"/>
                              </a:lnTo>
                              <a:lnTo>
                                <a:pt x="0" y="306705"/>
                              </a:lnTo>
                              <a:lnTo>
                                <a:pt x="2159" y="308864"/>
                              </a:lnTo>
                              <a:cubicBezTo>
                                <a:pt x="28829" y="282194"/>
                                <a:pt x="55499" y="255524"/>
                                <a:pt x="82169" y="228854"/>
                              </a:cubicBezTo>
                              <a:cubicBezTo>
                                <a:pt x="108585" y="202438"/>
                                <a:pt x="122047" y="178181"/>
                                <a:pt x="121920" y="155956"/>
                              </a:cubicBezTo>
                              <a:cubicBezTo>
                                <a:pt x="121793" y="133604"/>
                                <a:pt x="112014" y="112776"/>
                                <a:pt x="91948" y="92583"/>
                              </a:cubicBezTo>
                              <a:cubicBezTo>
                                <a:pt x="77470" y="78105"/>
                                <a:pt x="61722" y="68961"/>
                                <a:pt x="44831" y="64897"/>
                              </a:cubicBezTo>
                              <a:cubicBezTo>
                                <a:pt x="36512" y="62992"/>
                                <a:pt x="28448" y="62547"/>
                                <a:pt x="20701" y="63500"/>
                              </a:cubicBezTo>
                              <a:lnTo>
                                <a:pt x="0" y="70006"/>
                              </a:lnTo>
                              <a:lnTo>
                                <a:pt x="0" y="6891"/>
                              </a:lnTo>
                              <a:lnTo>
                                <a:pt x="17526"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21" name="Shape 24121"/>
                      <wps:cNvSpPr/>
                      <wps:spPr>
                        <a:xfrm>
                          <a:off x="378714" y="1728089"/>
                          <a:ext cx="289433" cy="365125"/>
                        </a:xfrm>
                        <a:custGeom>
                          <a:avLst/>
                          <a:gdLst/>
                          <a:ahLst/>
                          <a:cxnLst/>
                          <a:rect l="0" t="0" r="0" b="0"/>
                          <a:pathLst>
                            <a:path w="289433" h="365125">
                              <a:moveTo>
                                <a:pt x="129794" y="0"/>
                              </a:moveTo>
                              <a:cubicBezTo>
                                <a:pt x="138811" y="17399"/>
                                <a:pt x="147320" y="35052"/>
                                <a:pt x="156337" y="52578"/>
                              </a:cubicBezTo>
                              <a:cubicBezTo>
                                <a:pt x="140843" y="55499"/>
                                <a:pt x="128524" y="61976"/>
                                <a:pt x="119253" y="71247"/>
                              </a:cubicBezTo>
                              <a:cubicBezTo>
                                <a:pt x="110998" y="79375"/>
                                <a:pt x="106045" y="89916"/>
                                <a:pt x="105156" y="101854"/>
                              </a:cubicBezTo>
                              <a:cubicBezTo>
                                <a:pt x="104394" y="114173"/>
                                <a:pt x="107188" y="126746"/>
                                <a:pt x="114427" y="139446"/>
                              </a:cubicBezTo>
                              <a:cubicBezTo>
                                <a:pt x="125476" y="158750"/>
                                <a:pt x="139827" y="177546"/>
                                <a:pt x="157734" y="195453"/>
                              </a:cubicBezTo>
                              <a:cubicBezTo>
                                <a:pt x="201676" y="239395"/>
                                <a:pt x="245618" y="283337"/>
                                <a:pt x="289433" y="327152"/>
                              </a:cubicBezTo>
                              <a:cubicBezTo>
                                <a:pt x="276733" y="339852"/>
                                <a:pt x="264160" y="352425"/>
                                <a:pt x="251460" y="365125"/>
                              </a:cubicBezTo>
                              <a:cubicBezTo>
                                <a:pt x="167640" y="281305"/>
                                <a:pt x="83820" y="197485"/>
                                <a:pt x="0" y="113665"/>
                              </a:cubicBezTo>
                              <a:cubicBezTo>
                                <a:pt x="11430" y="102362"/>
                                <a:pt x="22860" y="90932"/>
                                <a:pt x="34163" y="79502"/>
                              </a:cubicBezTo>
                              <a:cubicBezTo>
                                <a:pt x="46863" y="92202"/>
                                <a:pt x="59563" y="104902"/>
                                <a:pt x="72263" y="117602"/>
                              </a:cubicBezTo>
                              <a:cubicBezTo>
                                <a:pt x="62992" y="91313"/>
                                <a:pt x="59690" y="71120"/>
                                <a:pt x="61341" y="58039"/>
                              </a:cubicBezTo>
                              <a:cubicBezTo>
                                <a:pt x="62865" y="44958"/>
                                <a:pt x="68199" y="34163"/>
                                <a:pt x="77089" y="25273"/>
                              </a:cubicBezTo>
                              <a:cubicBezTo>
                                <a:pt x="89916" y="12319"/>
                                <a:pt x="107315"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9" name="Shape 24119"/>
                      <wps:cNvSpPr/>
                      <wps:spPr>
                        <a:xfrm>
                          <a:off x="564515" y="1560589"/>
                          <a:ext cx="135051" cy="324093"/>
                        </a:xfrm>
                        <a:custGeom>
                          <a:avLst/>
                          <a:gdLst/>
                          <a:ahLst/>
                          <a:cxnLst/>
                          <a:rect l="0" t="0" r="0" b="0"/>
                          <a:pathLst>
                            <a:path w="135051" h="324093">
                              <a:moveTo>
                                <a:pt x="135051" y="0"/>
                              </a:moveTo>
                              <a:lnTo>
                                <a:pt x="135051" y="52289"/>
                              </a:lnTo>
                              <a:lnTo>
                                <a:pt x="112840" y="53581"/>
                              </a:lnTo>
                              <a:cubicBezTo>
                                <a:pt x="100838" y="57360"/>
                                <a:pt x="89979" y="64122"/>
                                <a:pt x="80391" y="73774"/>
                              </a:cubicBezTo>
                              <a:cubicBezTo>
                                <a:pt x="62865" y="91173"/>
                                <a:pt x="54737" y="112382"/>
                                <a:pt x="56134" y="137274"/>
                              </a:cubicBezTo>
                              <a:cubicBezTo>
                                <a:pt x="57404" y="162293"/>
                                <a:pt x="68072" y="186423"/>
                                <a:pt x="88900" y="209664"/>
                              </a:cubicBezTo>
                              <a:lnTo>
                                <a:pt x="135051" y="163513"/>
                              </a:lnTo>
                              <a:lnTo>
                                <a:pt x="135051" y="233607"/>
                              </a:lnTo>
                              <a:lnTo>
                                <a:pt x="121793" y="246875"/>
                              </a:lnTo>
                              <a:lnTo>
                                <a:pt x="135051" y="256171"/>
                              </a:lnTo>
                              <a:lnTo>
                                <a:pt x="135051" y="324093"/>
                              </a:lnTo>
                              <a:lnTo>
                                <a:pt x="104569" y="304430"/>
                              </a:lnTo>
                              <a:cubicBezTo>
                                <a:pt x="94274" y="296596"/>
                                <a:pt x="84010" y="287579"/>
                                <a:pt x="73787" y="277355"/>
                              </a:cubicBezTo>
                              <a:cubicBezTo>
                                <a:pt x="31369" y="234937"/>
                                <a:pt x="8890" y="192519"/>
                                <a:pt x="4445" y="149720"/>
                              </a:cubicBezTo>
                              <a:cubicBezTo>
                                <a:pt x="0" y="106921"/>
                                <a:pt x="13843" y="70091"/>
                                <a:pt x="44958" y="39103"/>
                              </a:cubicBezTo>
                              <a:cubicBezTo>
                                <a:pt x="67437" y="16624"/>
                                <a:pt x="93274" y="3361"/>
                                <a:pt x="122468" y="9"/>
                              </a:cubicBezTo>
                              <a:lnTo>
                                <a:pt x="13505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20" name="Shape 24120"/>
                      <wps:cNvSpPr/>
                      <wps:spPr>
                        <a:xfrm>
                          <a:off x="699566" y="1680591"/>
                          <a:ext cx="219787" cy="227584"/>
                        </a:xfrm>
                        <a:custGeom>
                          <a:avLst/>
                          <a:gdLst/>
                          <a:ahLst/>
                          <a:cxnLst/>
                          <a:rect l="0" t="0" r="0" b="0"/>
                          <a:pathLst>
                            <a:path w="219787" h="227584">
                              <a:moveTo>
                                <a:pt x="192101" y="0"/>
                              </a:moveTo>
                              <a:cubicBezTo>
                                <a:pt x="212040" y="31877"/>
                                <a:pt x="219787" y="63373"/>
                                <a:pt x="217628" y="94361"/>
                              </a:cubicBezTo>
                              <a:cubicBezTo>
                                <a:pt x="215469" y="125222"/>
                                <a:pt x="200737" y="153797"/>
                                <a:pt x="174829" y="179832"/>
                              </a:cubicBezTo>
                              <a:cubicBezTo>
                                <a:pt x="142063" y="212471"/>
                                <a:pt x="104725" y="227584"/>
                                <a:pt x="62815" y="223647"/>
                              </a:cubicBezTo>
                              <a:cubicBezTo>
                                <a:pt x="41987" y="221742"/>
                                <a:pt x="21191" y="215392"/>
                                <a:pt x="490" y="204407"/>
                              </a:cubicBezTo>
                              <a:lnTo>
                                <a:pt x="0" y="204090"/>
                              </a:lnTo>
                              <a:lnTo>
                                <a:pt x="0" y="136169"/>
                              </a:lnTo>
                              <a:lnTo>
                                <a:pt x="29716" y="157004"/>
                              </a:lnTo>
                              <a:cubicBezTo>
                                <a:pt x="43765" y="164052"/>
                                <a:pt x="57545" y="168148"/>
                                <a:pt x="71070" y="169418"/>
                              </a:cubicBezTo>
                              <a:cubicBezTo>
                                <a:pt x="98248" y="171831"/>
                                <a:pt x="121235" y="163322"/>
                                <a:pt x="140031" y="144526"/>
                              </a:cubicBezTo>
                              <a:cubicBezTo>
                                <a:pt x="153874" y="130556"/>
                                <a:pt x="161875" y="114808"/>
                                <a:pt x="163399" y="96520"/>
                              </a:cubicBezTo>
                              <a:cubicBezTo>
                                <a:pt x="164796" y="78359"/>
                                <a:pt x="159843" y="57404"/>
                                <a:pt x="147524" y="33782"/>
                              </a:cubicBezTo>
                              <a:cubicBezTo>
                                <a:pt x="162383" y="22606"/>
                                <a:pt x="177242" y="11176"/>
                                <a:pt x="19210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8" name="Shape 24118"/>
                      <wps:cNvSpPr/>
                      <wps:spPr>
                        <a:xfrm>
                          <a:off x="699566" y="1560576"/>
                          <a:ext cx="153874" cy="233620"/>
                        </a:xfrm>
                        <a:custGeom>
                          <a:avLst/>
                          <a:gdLst/>
                          <a:ahLst/>
                          <a:cxnLst/>
                          <a:rect l="0" t="0" r="0" b="0"/>
                          <a:pathLst>
                            <a:path w="153874" h="233620">
                              <a:moveTo>
                                <a:pt x="17730" y="0"/>
                              </a:moveTo>
                              <a:cubicBezTo>
                                <a:pt x="59640" y="4318"/>
                                <a:pt x="101296" y="26670"/>
                                <a:pt x="142698" y="68072"/>
                              </a:cubicBezTo>
                              <a:cubicBezTo>
                                <a:pt x="145365" y="70739"/>
                                <a:pt x="149175" y="74422"/>
                                <a:pt x="153874" y="79629"/>
                              </a:cubicBezTo>
                              <a:lnTo>
                                <a:pt x="0" y="233620"/>
                              </a:lnTo>
                              <a:lnTo>
                                <a:pt x="0" y="163526"/>
                              </a:lnTo>
                              <a:lnTo>
                                <a:pt x="79071" y="84455"/>
                              </a:lnTo>
                              <a:cubicBezTo>
                                <a:pt x="56211" y="65151"/>
                                <a:pt x="35510" y="54356"/>
                                <a:pt x="17095" y="51308"/>
                              </a:cubicBezTo>
                              <a:lnTo>
                                <a:pt x="0" y="52302"/>
                              </a:lnTo>
                              <a:lnTo>
                                <a:pt x="0" y="13"/>
                              </a:lnTo>
                              <a:lnTo>
                                <a:pt x="1773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7" name="Shape 24117"/>
                      <wps:cNvSpPr/>
                      <wps:spPr>
                        <a:xfrm>
                          <a:off x="667004" y="1324229"/>
                          <a:ext cx="385064" cy="385064"/>
                        </a:xfrm>
                        <a:custGeom>
                          <a:avLst/>
                          <a:gdLst/>
                          <a:ahLst/>
                          <a:cxnLst/>
                          <a:rect l="0" t="0" r="0" b="0"/>
                          <a:pathLst>
                            <a:path w="385064" h="385064">
                              <a:moveTo>
                                <a:pt x="37973" y="0"/>
                              </a:moveTo>
                              <a:cubicBezTo>
                                <a:pt x="153670" y="115570"/>
                                <a:pt x="269367" y="231394"/>
                                <a:pt x="385064" y="347091"/>
                              </a:cubicBezTo>
                              <a:cubicBezTo>
                                <a:pt x="372491" y="359664"/>
                                <a:pt x="359791" y="372364"/>
                                <a:pt x="347091" y="385064"/>
                              </a:cubicBezTo>
                              <a:cubicBezTo>
                                <a:pt x="231394" y="269367"/>
                                <a:pt x="115697" y="153543"/>
                                <a:pt x="0" y="37973"/>
                              </a:cubicBezTo>
                              <a:cubicBezTo>
                                <a:pt x="12700" y="25273"/>
                                <a:pt x="25400" y="12573"/>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6" name="Shape 24116"/>
                      <wps:cNvSpPr/>
                      <wps:spPr>
                        <a:xfrm>
                          <a:off x="859790" y="1322705"/>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5" name="Shape 24115"/>
                      <wps:cNvSpPr/>
                      <wps:spPr>
                        <a:xfrm>
                          <a:off x="764159" y="1227074"/>
                          <a:ext cx="86995" cy="86995"/>
                        </a:xfrm>
                        <a:custGeom>
                          <a:avLst/>
                          <a:gdLst/>
                          <a:ahLst/>
                          <a:cxnLst/>
                          <a:rect l="0" t="0" r="0" b="0"/>
                          <a:pathLst>
                            <a:path w="86995" h="86995">
                              <a:moveTo>
                                <a:pt x="37973" y="0"/>
                              </a:moveTo>
                              <a:cubicBezTo>
                                <a:pt x="54356" y="16256"/>
                                <a:pt x="70612" y="32639"/>
                                <a:pt x="86995" y="49022"/>
                              </a:cubicBezTo>
                              <a:cubicBezTo>
                                <a:pt x="74295" y="61722"/>
                                <a:pt x="61722" y="74295"/>
                                <a:pt x="49022" y="86995"/>
                              </a:cubicBezTo>
                              <a:cubicBezTo>
                                <a:pt x="32639" y="70612"/>
                                <a:pt x="16256" y="54356"/>
                                <a:pt x="0" y="37973"/>
                              </a:cubicBezTo>
                              <a:cubicBezTo>
                                <a:pt x="12700"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4" name="Shape 24114"/>
                      <wps:cNvSpPr/>
                      <wps:spPr>
                        <a:xfrm>
                          <a:off x="955675" y="991997"/>
                          <a:ext cx="555117" cy="524383"/>
                        </a:xfrm>
                        <a:custGeom>
                          <a:avLst/>
                          <a:gdLst/>
                          <a:ahLst/>
                          <a:cxnLst/>
                          <a:rect l="0" t="0" r="0" b="0"/>
                          <a:pathLst>
                            <a:path w="555117" h="524383">
                              <a:moveTo>
                                <a:pt x="300736" y="2032"/>
                              </a:moveTo>
                              <a:cubicBezTo>
                                <a:pt x="326644" y="4191"/>
                                <a:pt x="353949" y="19304"/>
                                <a:pt x="382524" y="48006"/>
                              </a:cubicBezTo>
                              <a:cubicBezTo>
                                <a:pt x="440055" y="105537"/>
                                <a:pt x="497586" y="163068"/>
                                <a:pt x="555117" y="220599"/>
                              </a:cubicBezTo>
                              <a:cubicBezTo>
                                <a:pt x="542544" y="233172"/>
                                <a:pt x="529971" y="245745"/>
                                <a:pt x="517398" y="258318"/>
                              </a:cubicBezTo>
                              <a:cubicBezTo>
                                <a:pt x="464566" y="205613"/>
                                <a:pt x="411734" y="152781"/>
                                <a:pt x="358902" y="99949"/>
                              </a:cubicBezTo>
                              <a:cubicBezTo>
                                <a:pt x="341884" y="82931"/>
                                <a:pt x="328295" y="71882"/>
                                <a:pt x="318516" y="66548"/>
                              </a:cubicBezTo>
                              <a:cubicBezTo>
                                <a:pt x="308610" y="61722"/>
                                <a:pt x="297942" y="60198"/>
                                <a:pt x="286893" y="62103"/>
                              </a:cubicBezTo>
                              <a:cubicBezTo>
                                <a:pt x="275844" y="64008"/>
                                <a:pt x="265938" y="69469"/>
                                <a:pt x="257302" y="78105"/>
                              </a:cubicBezTo>
                              <a:cubicBezTo>
                                <a:pt x="241427" y="93853"/>
                                <a:pt x="234061" y="112903"/>
                                <a:pt x="235585" y="134874"/>
                              </a:cubicBezTo>
                              <a:cubicBezTo>
                                <a:pt x="237236" y="156972"/>
                                <a:pt x="250698" y="181229"/>
                                <a:pt x="276479" y="207010"/>
                              </a:cubicBezTo>
                              <a:cubicBezTo>
                                <a:pt x="325247" y="255778"/>
                                <a:pt x="373888" y="304419"/>
                                <a:pt x="422529" y="353187"/>
                              </a:cubicBezTo>
                              <a:cubicBezTo>
                                <a:pt x="409956" y="365760"/>
                                <a:pt x="397256" y="378460"/>
                                <a:pt x="384556" y="391160"/>
                              </a:cubicBezTo>
                              <a:cubicBezTo>
                                <a:pt x="330200" y="336677"/>
                                <a:pt x="275717" y="282194"/>
                                <a:pt x="221234" y="227711"/>
                              </a:cubicBezTo>
                              <a:cubicBezTo>
                                <a:pt x="202311" y="208788"/>
                                <a:pt x="184912" y="197866"/>
                                <a:pt x="169291" y="194437"/>
                              </a:cubicBezTo>
                              <a:cubicBezTo>
                                <a:pt x="153797" y="190881"/>
                                <a:pt x="138811" y="196469"/>
                                <a:pt x="124714" y="210566"/>
                              </a:cubicBezTo>
                              <a:cubicBezTo>
                                <a:pt x="113919" y="221361"/>
                                <a:pt x="107188" y="234188"/>
                                <a:pt x="104648" y="249682"/>
                              </a:cubicBezTo>
                              <a:cubicBezTo>
                                <a:pt x="102108" y="265049"/>
                                <a:pt x="104394" y="281178"/>
                                <a:pt x="112522" y="297180"/>
                              </a:cubicBezTo>
                              <a:cubicBezTo>
                                <a:pt x="120650" y="313182"/>
                                <a:pt x="136017" y="332867"/>
                                <a:pt x="158877" y="355854"/>
                              </a:cubicBezTo>
                              <a:cubicBezTo>
                                <a:pt x="202438" y="399415"/>
                                <a:pt x="245872" y="442849"/>
                                <a:pt x="289433" y="486283"/>
                              </a:cubicBezTo>
                              <a:cubicBezTo>
                                <a:pt x="276733" y="498983"/>
                                <a:pt x="264033" y="511683"/>
                                <a:pt x="251460" y="524383"/>
                              </a:cubicBezTo>
                              <a:cubicBezTo>
                                <a:pt x="167513" y="440563"/>
                                <a:pt x="83693" y="356616"/>
                                <a:pt x="0" y="272923"/>
                              </a:cubicBezTo>
                              <a:cubicBezTo>
                                <a:pt x="11303" y="261620"/>
                                <a:pt x="22606" y="250190"/>
                                <a:pt x="33909" y="238887"/>
                              </a:cubicBezTo>
                              <a:cubicBezTo>
                                <a:pt x="45720" y="250698"/>
                                <a:pt x="57404" y="262382"/>
                                <a:pt x="69215" y="274193"/>
                              </a:cubicBezTo>
                              <a:cubicBezTo>
                                <a:pt x="63754" y="254889"/>
                                <a:pt x="63627" y="235458"/>
                                <a:pt x="67437" y="216281"/>
                              </a:cubicBezTo>
                              <a:cubicBezTo>
                                <a:pt x="71501" y="197231"/>
                                <a:pt x="81153" y="180213"/>
                                <a:pt x="96266" y="165227"/>
                              </a:cubicBezTo>
                              <a:cubicBezTo>
                                <a:pt x="112903" y="148590"/>
                                <a:pt x="130175" y="138684"/>
                                <a:pt x="148717" y="135890"/>
                              </a:cubicBezTo>
                              <a:cubicBezTo>
                                <a:pt x="167132" y="133350"/>
                                <a:pt x="185166" y="136271"/>
                                <a:pt x="203581" y="145923"/>
                              </a:cubicBezTo>
                              <a:cubicBezTo>
                                <a:pt x="191516" y="98933"/>
                                <a:pt x="200279" y="61214"/>
                                <a:pt x="228727" y="32639"/>
                              </a:cubicBezTo>
                              <a:cubicBezTo>
                                <a:pt x="250952" y="10541"/>
                                <a:pt x="274955" y="0"/>
                                <a:pt x="300736" y="203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3" name="Shape 24113"/>
                      <wps:cNvSpPr/>
                      <wps:spPr>
                        <a:xfrm>
                          <a:off x="1315974" y="866521"/>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2" name="Shape 24112"/>
                      <wps:cNvSpPr/>
                      <wps:spPr>
                        <a:xfrm>
                          <a:off x="1220343" y="770890"/>
                          <a:ext cx="86995" cy="86995"/>
                        </a:xfrm>
                        <a:custGeom>
                          <a:avLst/>
                          <a:gdLst/>
                          <a:ahLst/>
                          <a:cxnLst/>
                          <a:rect l="0" t="0" r="0" b="0"/>
                          <a:pathLst>
                            <a:path w="86995" h="86995">
                              <a:moveTo>
                                <a:pt x="37973" y="0"/>
                              </a:moveTo>
                              <a:cubicBezTo>
                                <a:pt x="54229" y="16383"/>
                                <a:pt x="70612" y="32639"/>
                                <a:pt x="86995" y="49022"/>
                              </a:cubicBezTo>
                              <a:cubicBezTo>
                                <a:pt x="74295" y="61722"/>
                                <a:pt x="61595" y="74295"/>
                                <a:pt x="49022" y="86995"/>
                              </a:cubicBezTo>
                              <a:cubicBezTo>
                                <a:pt x="32639" y="70612"/>
                                <a:pt x="16256" y="54356"/>
                                <a:pt x="0" y="37973"/>
                              </a:cubicBezTo>
                              <a:cubicBezTo>
                                <a:pt x="12573"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1" name="Shape 24111"/>
                      <wps:cNvSpPr/>
                      <wps:spPr>
                        <a:xfrm>
                          <a:off x="1411859" y="662305"/>
                          <a:ext cx="433578" cy="397891"/>
                        </a:xfrm>
                        <a:custGeom>
                          <a:avLst/>
                          <a:gdLst/>
                          <a:ahLst/>
                          <a:cxnLst/>
                          <a:rect l="0" t="0" r="0" b="0"/>
                          <a:pathLst>
                            <a:path w="433578" h="397891">
                              <a:moveTo>
                                <a:pt x="169497" y="651"/>
                              </a:moveTo>
                              <a:cubicBezTo>
                                <a:pt x="177324" y="0"/>
                                <a:pt x="184848" y="445"/>
                                <a:pt x="192024" y="2032"/>
                              </a:cubicBezTo>
                              <a:cubicBezTo>
                                <a:pt x="206502" y="5334"/>
                                <a:pt x="221107" y="11938"/>
                                <a:pt x="235458" y="21717"/>
                              </a:cubicBezTo>
                              <a:cubicBezTo>
                                <a:pt x="244729" y="28067"/>
                                <a:pt x="259334" y="41402"/>
                                <a:pt x="278892" y="61087"/>
                              </a:cubicBezTo>
                              <a:cubicBezTo>
                                <a:pt x="330454" y="112522"/>
                                <a:pt x="382016" y="164084"/>
                                <a:pt x="433578" y="215646"/>
                              </a:cubicBezTo>
                              <a:cubicBezTo>
                                <a:pt x="420878" y="228346"/>
                                <a:pt x="408178" y="241046"/>
                                <a:pt x="395605" y="253619"/>
                              </a:cubicBezTo>
                              <a:cubicBezTo>
                                <a:pt x="344551" y="202692"/>
                                <a:pt x="293624" y="151765"/>
                                <a:pt x="242570" y="100711"/>
                              </a:cubicBezTo>
                              <a:cubicBezTo>
                                <a:pt x="225298" y="83439"/>
                                <a:pt x="210820" y="71882"/>
                                <a:pt x="199136" y="66040"/>
                              </a:cubicBezTo>
                              <a:cubicBezTo>
                                <a:pt x="187706" y="60452"/>
                                <a:pt x="175514" y="59055"/>
                                <a:pt x="162941" y="61087"/>
                              </a:cubicBezTo>
                              <a:cubicBezTo>
                                <a:pt x="150241" y="63627"/>
                                <a:pt x="138811" y="69977"/>
                                <a:pt x="128651" y="80137"/>
                              </a:cubicBezTo>
                              <a:cubicBezTo>
                                <a:pt x="112395" y="96393"/>
                                <a:pt x="104013" y="116078"/>
                                <a:pt x="104140" y="139192"/>
                              </a:cubicBezTo>
                              <a:cubicBezTo>
                                <a:pt x="104140" y="162687"/>
                                <a:pt x="119888" y="190373"/>
                                <a:pt x="152019" y="222504"/>
                              </a:cubicBezTo>
                              <a:cubicBezTo>
                                <a:pt x="197866" y="268351"/>
                                <a:pt x="243586" y="314071"/>
                                <a:pt x="289306" y="359918"/>
                              </a:cubicBezTo>
                              <a:cubicBezTo>
                                <a:pt x="276733" y="372491"/>
                                <a:pt x="264033" y="385191"/>
                                <a:pt x="251333" y="397891"/>
                              </a:cubicBezTo>
                              <a:cubicBezTo>
                                <a:pt x="167513" y="314071"/>
                                <a:pt x="83693" y="230251"/>
                                <a:pt x="0" y="146431"/>
                              </a:cubicBezTo>
                              <a:cubicBezTo>
                                <a:pt x="11303" y="135001"/>
                                <a:pt x="22733" y="123571"/>
                                <a:pt x="34163" y="112268"/>
                              </a:cubicBezTo>
                              <a:cubicBezTo>
                                <a:pt x="46101" y="124079"/>
                                <a:pt x="57912" y="136017"/>
                                <a:pt x="69850" y="147955"/>
                              </a:cubicBezTo>
                              <a:cubicBezTo>
                                <a:pt x="58293" y="103886"/>
                                <a:pt x="68707" y="66167"/>
                                <a:pt x="99822" y="35179"/>
                              </a:cubicBezTo>
                              <a:cubicBezTo>
                                <a:pt x="113284" y="21590"/>
                                <a:pt x="128270" y="11684"/>
                                <a:pt x="145161" y="5842"/>
                              </a:cubicBezTo>
                              <a:cubicBezTo>
                                <a:pt x="153543" y="3048"/>
                                <a:pt x="161671" y="1302"/>
                                <a:pt x="169497"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09" name="Shape 24109"/>
                      <wps:cNvSpPr/>
                      <wps:spPr>
                        <a:xfrm>
                          <a:off x="1687703" y="419354"/>
                          <a:ext cx="225556" cy="378714"/>
                        </a:xfrm>
                        <a:custGeom>
                          <a:avLst/>
                          <a:gdLst/>
                          <a:ahLst/>
                          <a:cxnLst/>
                          <a:rect l="0" t="0" r="0" b="0"/>
                          <a:pathLst>
                            <a:path w="225556" h="378714">
                              <a:moveTo>
                                <a:pt x="153162" y="1905"/>
                              </a:moveTo>
                              <a:cubicBezTo>
                                <a:pt x="166624" y="4191"/>
                                <a:pt x="180213" y="9906"/>
                                <a:pt x="194056" y="19304"/>
                              </a:cubicBezTo>
                              <a:cubicBezTo>
                                <a:pt x="198374" y="22352"/>
                                <a:pt x="203962" y="26956"/>
                                <a:pt x="210836" y="33163"/>
                              </a:cubicBezTo>
                              <a:lnTo>
                                <a:pt x="225556" y="47272"/>
                              </a:lnTo>
                              <a:lnTo>
                                <a:pt x="225556" y="145946"/>
                              </a:lnTo>
                              <a:lnTo>
                                <a:pt x="215836" y="165592"/>
                              </a:lnTo>
                              <a:cubicBezTo>
                                <a:pt x="208121" y="178562"/>
                                <a:pt x="198438" y="193040"/>
                                <a:pt x="186944" y="209169"/>
                              </a:cubicBezTo>
                              <a:cubicBezTo>
                                <a:pt x="173990" y="227457"/>
                                <a:pt x="165735" y="241173"/>
                                <a:pt x="162306" y="250952"/>
                              </a:cubicBezTo>
                              <a:cubicBezTo>
                                <a:pt x="158877" y="260477"/>
                                <a:pt x="158623" y="270129"/>
                                <a:pt x="161036" y="279654"/>
                              </a:cubicBezTo>
                              <a:cubicBezTo>
                                <a:pt x="163703" y="289306"/>
                                <a:pt x="168783" y="297942"/>
                                <a:pt x="176149" y="305181"/>
                              </a:cubicBezTo>
                              <a:cubicBezTo>
                                <a:pt x="187452" y="316611"/>
                                <a:pt x="200787" y="322072"/>
                                <a:pt x="216154" y="322072"/>
                              </a:cubicBezTo>
                              <a:lnTo>
                                <a:pt x="225556" y="319774"/>
                              </a:lnTo>
                              <a:lnTo>
                                <a:pt x="225556" y="374874"/>
                              </a:lnTo>
                              <a:lnTo>
                                <a:pt x="208280" y="378714"/>
                              </a:lnTo>
                              <a:cubicBezTo>
                                <a:pt x="181483" y="378206"/>
                                <a:pt x="157861" y="368046"/>
                                <a:pt x="136779" y="346964"/>
                              </a:cubicBezTo>
                              <a:cubicBezTo>
                                <a:pt x="124460" y="334645"/>
                                <a:pt x="115824" y="320675"/>
                                <a:pt x="110490" y="305435"/>
                              </a:cubicBezTo>
                              <a:cubicBezTo>
                                <a:pt x="105156" y="290449"/>
                                <a:pt x="103886" y="275844"/>
                                <a:pt x="105791" y="261493"/>
                              </a:cubicBezTo>
                              <a:cubicBezTo>
                                <a:pt x="107569" y="247269"/>
                                <a:pt x="112014" y="233553"/>
                                <a:pt x="118999" y="220218"/>
                              </a:cubicBezTo>
                              <a:cubicBezTo>
                                <a:pt x="124206" y="210693"/>
                                <a:pt x="133604" y="197231"/>
                                <a:pt x="146431" y="180086"/>
                              </a:cubicBezTo>
                              <a:cubicBezTo>
                                <a:pt x="172974" y="145415"/>
                                <a:pt x="190754" y="117983"/>
                                <a:pt x="199517" y="97663"/>
                              </a:cubicBezTo>
                              <a:cubicBezTo>
                                <a:pt x="193802" y="91567"/>
                                <a:pt x="190246" y="88011"/>
                                <a:pt x="188595" y="86360"/>
                              </a:cubicBezTo>
                              <a:cubicBezTo>
                                <a:pt x="171323" y="68961"/>
                                <a:pt x="155448" y="60452"/>
                                <a:pt x="141097" y="60452"/>
                              </a:cubicBezTo>
                              <a:cubicBezTo>
                                <a:pt x="121666" y="60198"/>
                                <a:pt x="102616" y="69977"/>
                                <a:pt x="83439" y="89154"/>
                              </a:cubicBezTo>
                              <a:cubicBezTo>
                                <a:pt x="65532" y="107188"/>
                                <a:pt x="55753" y="123825"/>
                                <a:pt x="54356" y="139065"/>
                              </a:cubicBezTo>
                              <a:cubicBezTo>
                                <a:pt x="52959" y="154813"/>
                                <a:pt x="58928" y="173863"/>
                                <a:pt x="72771" y="195580"/>
                              </a:cubicBezTo>
                              <a:cubicBezTo>
                                <a:pt x="58420" y="205994"/>
                                <a:pt x="44196" y="216535"/>
                                <a:pt x="29972" y="226949"/>
                              </a:cubicBezTo>
                              <a:cubicBezTo>
                                <a:pt x="15494" y="205994"/>
                                <a:pt x="6731" y="185928"/>
                                <a:pt x="3302" y="167005"/>
                              </a:cubicBezTo>
                              <a:cubicBezTo>
                                <a:pt x="0" y="148336"/>
                                <a:pt x="3048" y="128651"/>
                                <a:pt x="11557" y="108077"/>
                              </a:cubicBezTo>
                              <a:cubicBezTo>
                                <a:pt x="19939" y="87503"/>
                                <a:pt x="34417" y="67691"/>
                                <a:pt x="53594" y="48387"/>
                              </a:cubicBezTo>
                              <a:cubicBezTo>
                                <a:pt x="72771" y="29210"/>
                                <a:pt x="90805" y="16383"/>
                                <a:pt x="107823" y="9398"/>
                              </a:cubicBezTo>
                              <a:cubicBezTo>
                                <a:pt x="124841" y="2413"/>
                                <a:pt x="139954" y="0"/>
                                <a:pt x="153162"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10" name="Shape 24110"/>
                      <wps:cNvSpPr/>
                      <wps:spPr>
                        <a:xfrm>
                          <a:off x="1913259" y="466626"/>
                          <a:ext cx="184019" cy="327602"/>
                        </a:xfrm>
                        <a:custGeom>
                          <a:avLst/>
                          <a:gdLst/>
                          <a:ahLst/>
                          <a:cxnLst/>
                          <a:rect l="0" t="0" r="0" b="0"/>
                          <a:pathLst>
                            <a:path w="184019" h="327602">
                              <a:moveTo>
                                <a:pt x="0" y="0"/>
                              </a:moveTo>
                              <a:lnTo>
                                <a:pt x="9775" y="9370"/>
                              </a:lnTo>
                              <a:cubicBezTo>
                                <a:pt x="28698" y="28293"/>
                                <a:pt x="47622" y="47216"/>
                                <a:pt x="66544" y="66139"/>
                              </a:cubicBezTo>
                              <a:cubicBezTo>
                                <a:pt x="106168" y="105763"/>
                                <a:pt x="132076" y="129893"/>
                                <a:pt x="144142" y="138656"/>
                              </a:cubicBezTo>
                              <a:cubicBezTo>
                                <a:pt x="156333" y="147927"/>
                                <a:pt x="169542" y="154531"/>
                                <a:pt x="184019" y="159484"/>
                              </a:cubicBezTo>
                              <a:cubicBezTo>
                                <a:pt x="170811" y="172692"/>
                                <a:pt x="157604" y="186027"/>
                                <a:pt x="144268" y="199235"/>
                              </a:cubicBezTo>
                              <a:cubicBezTo>
                                <a:pt x="131568" y="194409"/>
                                <a:pt x="118614" y="186535"/>
                                <a:pt x="105661" y="175867"/>
                              </a:cubicBezTo>
                              <a:cubicBezTo>
                                <a:pt x="105280" y="203426"/>
                                <a:pt x="100835" y="226286"/>
                                <a:pt x="93595" y="244701"/>
                              </a:cubicBezTo>
                              <a:cubicBezTo>
                                <a:pt x="86103" y="263370"/>
                                <a:pt x="74799" y="280007"/>
                                <a:pt x="59813" y="294993"/>
                              </a:cubicBezTo>
                              <a:cubicBezTo>
                                <a:pt x="47494" y="307375"/>
                                <a:pt x="34922" y="316615"/>
                                <a:pt x="22078" y="322695"/>
                              </a:cubicBezTo>
                              <a:lnTo>
                                <a:pt x="0" y="327602"/>
                              </a:lnTo>
                              <a:lnTo>
                                <a:pt x="0" y="272502"/>
                              </a:lnTo>
                              <a:lnTo>
                                <a:pt x="13268" y="269260"/>
                              </a:lnTo>
                              <a:cubicBezTo>
                                <a:pt x="20761" y="265529"/>
                                <a:pt x="28191" y="259941"/>
                                <a:pt x="35556" y="252575"/>
                              </a:cubicBezTo>
                              <a:cubicBezTo>
                                <a:pt x="50161" y="237970"/>
                                <a:pt x="59813" y="221460"/>
                                <a:pt x="63750" y="202664"/>
                              </a:cubicBezTo>
                              <a:cubicBezTo>
                                <a:pt x="67814" y="184122"/>
                                <a:pt x="66798" y="165961"/>
                                <a:pt x="59432" y="148181"/>
                              </a:cubicBezTo>
                              <a:cubicBezTo>
                                <a:pt x="53717" y="134465"/>
                                <a:pt x="41652" y="118082"/>
                                <a:pt x="22983" y="99413"/>
                              </a:cubicBezTo>
                              <a:cubicBezTo>
                                <a:pt x="17776" y="94206"/>
                                <a:pt x="12569" y="88999"/>
                                <a:pt x="7362" y="83792"/>
                              </a:cubicBezTo>
                              <a:lnTo>
                                <a:pt x="0" y="9867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08" name="Shape 24108"/>
                      <wps:cNvSpPr/>
                      <wps:spPr>
                        <a:xfrm>
                          <a:off x="1892300" y="214503"/>
                          <a:ext cx="289433" cy="365252"/>
                        </a:xfrm>
                        <a:custGeom>
                          <a:avLst/>
                          <a:gdLst/>
                          <a:ahLst/>
                          <a:cxnLst/>
                          <a:rect l="0" t="0" r="0" b="0"/>
                          <a:pathLst>
                            <a:path w="289433" h="365252">
                              <a:moveTo>
                                <a:pt x="129794" y="0"/>
                              </a:moveTo>
                              <a:cubicBezTo>
                                <a:pt x="138684" y="17526"/>
                                <a:pt x="147320" y="35179"/>
                                <a:pt x="156210" y="52578"/>
                              </a:cubicBezTo>
                              <a:cubicBezTo>
                                <a:pt x="140716" y="55626"/>
                                <a:pt x="128397" y="61976"/>
                                <a:pt x="119126" y="71247"/>
                              </a:cubicBezTo>
                              <a:cubicBezTo>
                                <a:pt x="110871" y="79502"/>
                                <a:pt x="106045" y="89916"/>
                                <a:pt x="105029" y="101981"/>
                              </a:cubicBezTo>
                              <a:cubicBezTo>
                                <a:pt x="104267" y="114173"/>
                                <a:pt x="107061" y="126873"/>
                                <a:pt x="114300" y="139446"/>
                              </a:cubicBezTo>
                              <a:cubicBezTo>
                                <a:pt x="125349" y="158877"/>
                                <a:pt x="139700" y="177546"/>
                                <a:pt x="157734" y="195580"/>
                              </a:cubicBezTo>
                              <a:cubicBezTo>
                                <a:pt x="201676" y="239522"/>
                                <a:pt x="245491" y="283337"/>
                                <a:pt x="289433" y="327152"/>
                              </a:cubicBezTo>
                              <a:cubicBezTo>
                                <a:pt x="276733" y="339852"/>
                                <a:pt x="264033" y="352552"/>
                                <a:pt x="251333" y="365252"/>
                              </a:cubicBezTo>
                              <a:cubicBezTo>
                                <a:pt x="167513" y="281432"/>
                                <a:pt x="83693" y="197612"/>
                                <a:pt x="0" y="113792"/>
                              </a:cubicBezTo>
                              <a:cubicBezTo>
                                <a:pt x="11303" y="102362"/>
                                <a:pt x="22733" y="90932"/>
                                <a:pt x="34163" y="79629"/>
                              </a:cubicBezTo>
                              <a:cubicBezTo>
                                <a:pt x="46863" y="92329"/>
                                <a:pt x="59563" y="105029"/>
                                <a:pt x="72263" y="117729"/>
                              </a:cubicBezTo>
                              <a:cubicBezTo>
                                <a:pt x="62992" y="91313"/>
                                <a:pt x="59690" y="71247"/>
                                <a:pt x="61214" y="58166"/>
                              </a:cubicBezTo>
                              <a:cubicBezTo>
                                <a:pt x="62865" y="45085"/>
                                <a:pt x="68072" y="34163"/>
                                <a:pt x="76962" y="25273"/>
                              </a:cubicBezTo>
                              <a:cubicBezTo>
                                <a:pt x="89916" y="12446"/>
                                <a:pt x="107188"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07" name="Shape 24107"/>
                      <wps:cNvSpPr/>
                      <wps:spPr>
                        <a:xfrm>
                          <a:off x="2015109" y="0"/>
                          <a:ext cx="421259" cy="533908"/>
                        </a:xfrm>
                        <a:custGeom>
                          <a:avLst/>
                          <a:gdLst/>
                          <a:ahLst/>
                          <a:cxnLst/>
                          <a:rect l="0" t="0" r="0" b="0"/>
                          <a:pathLst>
                            <a:path w="421259" h="533908">
                              <a:moveTo>
                                <a:pt x="205359" y="0"/>
                              </a:moveTo>
                              <a:cubicBezTo>
                                <a:pt x="262890" y="113411"/>
                                <a:pt x="318262" y="227711"/>
                                <a:pt x="375793" y="340995"/>
                              </a:cubicBezTo>
                              <a:cubicBezTo>
                                <a:pt x="394716" y="377698"/>
                                <a:pt x="406019" y="403987"/>
                                <a:pt x="411607" y="419354"/>
                              </a:cubicBezTo>
                              <a:cubicBezTo>
                                <a:pt x="418973" y="440055"/>
                                <a:pt x="421259" y="458343"/>
                                <a:pt x="419354" y="473583"/>
                              </a:cubicBezTo>
                              <a:cubicBezTo>
                                <a:pt x="417195" y="488696"/>
                                <a:pt x="409829" y="502539"/>
                                <a:pt x="397764" y="514604"/>
                              </a:cubicBezTo>
                              <a:cubicBezTo>
                                <a:pt x="390398" y="521970"/>
                                <a:pt x="380746" y="528447"/>
                                <a:pt x="368173" y="533908"/>
                              </a:cubicBezTo>
                              <a:cubicBezTo>
                                <a:pt x="353441" y="521843"/>
                                <a:pt x="338582" y="510032"/>
                                <a:pt x="323850" y="498094"/>
                              </a:cubicBezTo>
                              <a:cubicBezTo>
                                <a:pt x="334772" y="492506"/>
                                <a:pt x="343281" y="486283"/>
                                <a:pt x="349377" y="480187"/>
                              </a:cubicBezTo>
                              <a:cubicBezTo>
                                <a:pt x="357886" y="471678"/>
                                <a:pt x="362966" y="463296"/>
                                <a:pt x="364998" y="455168"/>
                              </a:cubicBezTo>
                              <a:cubicBezTo>
                                <a:pt x="366903" y="446913"/>
                                <a:pt x="366776" y="438277"/>
                                <a:pt x="364109" y="429387"/>
                              </a:cubicBezTo>
                              <a:cubicBezTo>
                                <a:pt x="362077" y="422783"/>
                                <a:pt x="355727" y="408051"/>
                                <a:pt x="344043" y="386080"/>
                              </a:cubicBezTo>
                              <a:cubicBezTo>
                                <a:pt x="342265" y="383032"/>
                                <a:pt x="339979" y="378206"/>
                                <a:pt x="336931" y="372237"/>
                              </a:cubicBezTo>
                              <a:cubicBezTo>
                                <a:pt x="225044" y="315976"/>
                                <a:pt x="111887" y="261747"/>
                                <a:pt x="0" y="205486"/>
                              </a:cubicBezTo>
                              <a:cubicBezTo>
                                <a:pt x="13589" y="191770"/>
                                <a:pt x="27305" y="178054"/>
                                <a:pt x="40894" y="164465"/>
                              </a:cubicBezTo>
                              <a:cubicBezTo>
                                <a:pt x="104775" y="197866"/>
                                <a:pt x="169291" y="230124"/>
                                <a:pt x="233172" y="263398"/>
                              </a:cubicBezTo>
                              <a:cubicBezTo>
                                <a:pt x="257683" y="275971"/>
                                <a:pt x="282575" y="289814"/>
                                <a:pt x="307721" y="305435"/>
                              </a:cubicBezTo>
                              <a:cubicBezTo>
                                <a:pt x="292354" y="281432"/>
                                <a:pt x="278765" y="257302"/>
                                <a:pt x="266065" y="232537"/>
                              </a:cubicBezTo>
                              <a:cubicBezTo>
                                <a:pt x="232791" y="167894"/>
                                <a:pt x="200660" y="102616"/>
                                <a:pt x="167386" y="37973"/>
                              </a:cubicBezTo>
                              <a:cubicBezTo>
                                <a:pt x="180086" y="25400"/>
                                <a:pt x="192659" y="12700"/>
                                <a:pt x="20535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4106" style="width:191.84pt;height:187.11pt;position:absolute;z-index:-2147483648;mso-position-horizontal-relative:page;mso-position-horizontal:absolute;margin-left:207.2pt;mso-position-vertical-relative:page;margin-top:298.43pt;" coordsize="24363,23762">
              <v:shape id="Shape 24123" style="position:absolute;width:2038;height:3817;left:0;top:18513;" coordsize="203835,381729" path="m203835,0l203835,63115l202311,63594c193167,68420,179578,80231,161036,98773c134747,125062,108331,151478,81915,177894l203835,299814l203835,381729l0,177894c38862,139032,77851,100043,116713,61181c137160,40734,154178,26002,167132,17366c176149,11207,185166,6285,194199,2602l203835,0x">
                <v:stroke weight="0pt" endcap="flat" joinstyle="miter" miterlimit="10" on="false" color="#000000" opacity="0"/>
                <v:fill on="true" color="#c0c0c0" opacity="0.501961"/>
              </v:shape>
              <v:shape id="Shape 24122" style="position:absolute;width:1868;height:5318;left:2038;top:18444;" coordsize="186817,531876" path="m17526,2159c35941,0,55372,2667,76073,10922c96647,19304,115443,31623,132715,48895c162306,78486,178435,111887,182372,148844c186817,186182,166116,226695,122428,270383c96012,296926,69596,323342,43053,349758c90170,396875,137160,443865,184150,490982c170561,504571,156845,518287,143256,531876l0,388620l0,306705l2159,308864c28829,282194,55499,255524,82169,228854c108585,202438,122047,178181,121920,155956c121793,133604,112014,112776,91948,92583c77470,78105,61722,68961,44831,64897c36512,62992,28448,62547,20701,63500l0,70006l0,6891l17526,2159x">
                <v:stroke weight="0pt" endcap="flat" joinstyle="miter" miterlimit="10" on="false" color="#000000" opacity="0"/>
                <v:fill on="true" color="#c0c0c0" opacity="0.501961"/>
              </v:shape>
              <v:shape id="Shape 24121" style="position:absolute;width:2894;height:3651;left:3787;top:17280;" coordsize="289433,365125" path="m129794,0c138811,17399,147320,35052,156337,52578c140843,55499,128524,61976,119253,71247c110998,79375,106045,89916,105156,101854c104394,114173,107188,126746,114427,139446c125476,158750,139827,177546,157734,195453c201676,239395,245618,283337,289433,327152c276733,339852,264160,352425,251460,365125c167640,281305,83820,197485,0,113665c11430,102362,22860,90932,34163,79502c46863,92202,59563,104902,72263,117602c62992,91313,59690,71120,61341,58039c62865,44958,68199,34163,77089,25273c89916,12319,107315,3810,129794,0x">
                <v:stroke weight="0pt" endcap="flat" joinstyle="miter" miterlimit="10" on="false" color="#000000" opacity="0"/>
                <v:fill on="true" color="#c0c0c0" opacity="0.501961"/>
              </v:shape>
              <v:shape id="Shape 24119" style="position:absolute;width:1350;height:3240;left:5645;top:15605;" coordsize="135051,324093" path="m135051,0l135051,52289l112840,53581c100838,57360,89979,64122,80391,73774c62865,91173,54737,112382,56134,137274c57404,162293,68072,186423,88900,209664l135051,163513l135051,233607l121793,246875l135051,256171l135051,324093l104569,304430c94274,296596,84010,287579,73787,277355c31369,234937,8890,192519,4445,149720c0,106921,13843,70091,44958,39103c67437,16624,93274,3361,122468,9l135051,0x">
                <v:stroke weight="0pt" endcap="flat" joinstyle="miter" miterlimit="10" on="false" color="#000000" opacity="0"/>
                <v:fill on="true" color="#c0c0c0" opacity="0.501961"/>
              </v:shape>
              <v:shape id="Shape 24120" style="position:absolute;width:2197;height:2275;left:6995;top:16805;" coordsize="219787,227584" path="m192101,0c212040,31877,219787,63373,217628,94361c215469,125222,200737,153797,174829,179832c142063,212471,104725,227584,62815,223647c41987,221742,21191,215392,490,204407l0,204090l0,136169l29716,157004c43765,164052,57545,168148,71070,169418c98248,171831,121235,163322,140031,144526c153874,130556,161875,114808,163399,96520c164796,78359,159843,57404,147524,33782c162383,22606,177242,11176,192101,0x">
                <v:stroke weight="0pt" endcap="flat" joinstyle="miter" miterlimit="10" on="false" color="#000000" opacity="0"/>
                <v:fill on="true" color="#c0c0c0" opacity="0.501961"/>
              </v:shape>
              <v:shape id="Shape 24118" style="position:absolute;width:1538;height:2336;left:6995;top:15605;" coordsize="153874,233620" path="m17730,0c59640,4318,101296,26670,142698,68072c145365,70739,149175,74422,153874,79629l0,233620l0,163526l79071,84455c56211,65151,35510,54356,17095,51308l0,52302l0,13l17730,0x">
                <v:stroke weight="0pt" endcap="flat" joinstyle="miter" miterlimit="10" on="false" color="#000000" opacity="0"/>
                <v:fill on="true" color="#c0c0c0" opacity="0.501961"/>
              </v:shape>
              <v:shape id="Shape 24117" style="position:absolute;width:3850;height:3850;left:6670;top:13242;" coordsize="385064,385064" path="m37973,0c153670,115570,269367,231394,385064,347091c372491,359664,359791,372364,347091,385064c231394,269367,115697,153543,0,37973c12700,25273,25400,12573,37973,0x">
                <v:stroke weight="0pt" endcap="flat" joinstyle="miter" miterlimit="10" on="false" color="#000000" opacity="0"/>
                <v:fill on="true" color="#c0c0c0" opacity="0.501961"/>
              </v:shape>
              <v:shape id="Shape 24116" style="position:absolute;width:2894;height:2894;left:8597;top:13227;"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115" style="position:absolute;width:869;height:869;left:7641;top:12270;" coordsize="86995,86995" path="m37973,0c54356,16256,70612,32639,86995,49022c74295,61722,61722,74295,49022,86995c32639,70612,16256,54356,0,37973c12700,25273,25273,12700,37973,0x">
                <v:stroke weight="0pt" endcap="flat" joinstyle="miter" miterlimit="10" on="false" color="#000000" opacity="0"/>
                <v:fill on="true" color="#c0c0c0" opacity="0.501961"/>
              </v:shape>
              <v:shape id="Shape 24114" style="position:absolute;width:5551;height:5243;left:9556;top:9919;" coordsize="555117,524383" path="m300736,2032c326644,4191,353949,19304,382524,48006c440055,105537,497586,163068,555117,220599c542544,233172,529971,245745,517398,258318c464566,205613,411734,152781,358902,99949c341884,82931,328295,71882,318516,66548c308610,61722,297942,60198,286893,62103c275844,64008,265938,69469,257302,78105c241427,93853,234061,112903,235585,134874c237236,156972,250698,181229,276479,207010c325247,255778,373888,304419,422529,353187c409956,365760,397256,378460,384556,391160c330200,336677,275717,282194,221234,227711c202311,208788,184912,197866,169291,194437c153797,190881,138811,196469,124714,210566c113919,221361,107188,234188,104648,249682c102108,265049,104394,281178,112522,297180c120650,313182,136017,332867,158877,355854c202438,399415,245872,442849,289433,486283c276733,498983,264033,511683,251460,524383c167513,440563,83693,356616,0,272923c11303,261620,22606,250190,33909,238887c45720,250698,57404,262382,69215,274193c63754,254889,63627,235458,67437,216281c71501,197231,81153,180213,96266,165227c112903,148590,130175,138684,148717,135890c167132,133350,185166,136271,203581,145923c191516,98933,200279,61214,228727,32639c250952,10541,274955,0,300736,2032x">
                <v:stroke weight="0pt" endcap="flat" joinstyle="miter" miterlimit="10" on="false" color="#000000" opacity="0"/>
                <v:fill on="true" color="#c0c0c0" opacity="0.501961"/>
              </v:shape>
              <v:shape id="Shape 24113" style="position:absolute;width:2894;height:2894;left:13159;top:8665;"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112" style="position:absolute;width:869;height:869;left:12203;top:7708;" coordsize="86995,86995" path="m37973,0c54229,16383,70612,32639,86995,49022c74295,61722,61595,74295,49022,86995c32639,70612,16256,54356,0,37973c12573,25273,25273,12700,37973,0x">
                <v:stroke weight="0pt" endcap="flat" joinstyle="miter" miterlimit="10" on="false" color="#000000" opacity="0"/>
                <v:fill on="true" color="#c0c0c0" opacity="0.501961"/>
              </v:shape>
              <v:shape id="Shape 24111" style="position:absolute;width:4335;height:3978;left:14118;top:6623;" coordsize="433578,397891" path="m169497,651c177324,0,184848,445,192024,2032c206502,5334,221107,11938,235458,21717c244729,28067,259334,41402,278892,61087c330454,112522,382016,164084,433578,215646c420878,228346,408178,241046,395605,253619c344551,202692,293624,151765,242570,100711c225298,83439,210820,71882,199136,66040c187706,60452,175514,59055,162941,61087c150241,63627,138811,69977,128651,80137c112395,96393,104013,116078,104140,139192c104140,162687,119888,190373,152019,222504c197866,268351,243586,314071,289306,359918c276733,372491,264033,385191,251333,397891c167513,314071,83693,230251,0,146431c11303,135001,22733,123571,34163,112268c46101,124079,57912,136017,69850,147955c58293,103886,68707,66167,99822,35179c113284,21590,128270,11684,145161,5842c153543,3048,161671,1302,169497,651x">
                <v:stroke weight="0pt" endcap="flat" joinstyle="miter" miterlimit="10" on="false" color="#000000" opacity="0"/>
                <v:fill on="true" color="#c0c0c0" opacity="0.501961"/>
              </v:shape>
              <v:shape id="Shape 24109" style="position:absolute;width:2255;height:3787;left:16877;top:4193;" coordsize="225556,378714" path="m153162,1905c166624,4191,180213,9906,194056,19304c198374,22352,203962,26956,210836,33163l225556,47272l225556,145946l215836,165592c208121,178562,198438,193040,186944,209169c173990,227457,165735,241173,162306,250952c158877,260477,158623,270129,161036,279654c163703,289306,168783,297942,176149,305181c187452,316611,200787,322072,216154,322072l225556,319774l225556,374874l208280,378714c181483,378206,157861,368046,136779,346964c124460,334645,115824,320675,110490,305435c105156,290449,103886,275844,105791,261493c107569,247269,112014,233553,118999,220218c124206,210693,133604,197231,146431,180086c172974,145415,190754,117983,199517,97663c193802,91567,190246,88011,188595,86360c171323,68961,155448,60452,141097,60452c121666,60198,102616,69977,83439,89154c65532,107188,55753,123825,54356,139065c52959,154813,58928,173863,72771,195580c58420,205994,44196,216535,29972,226949c15494,205994,6731,185928,3302,167005c0,148336,3048,128651,11557,108077c19939,87503,34417,67691,53594,48387c72771,29210,90805,16383,107823,9398c124841,2413,139954,0,153162,1905x">
                <v:stroke weight="0pt" endcap="flat" joinstyle="miter" miterlimit="10" on="false" color="#000000" opacity="0"/>
                <v:fill on="true" color="#c0c0c0" opacity="0.501961"/>
              </v:shape>
              <v:shape id="Shape 24110" style="position:absolute;width:1840;height:3276;left:19132;top:4666;" coordsize="184019,327602" path="m0,0l9775,9370c28698,28293,47622,47216,66544,66139c106168,105763,132076,129893,144142,138656c156333,147927,169542,154531,184019,159484c170811,172692,157604,186027,144268,199235c131568,194409,118614,186535,105661,175867c105280,203426,100835,226286,93595,244701c86103,263370,74799,280007,59813,294993c47494,307375,34922,316615,22078,322695l0,327602l0,272502l13268,269260c20761,265529,28191,259941,35556,252575c50161,237970,59813,221460,63750,202664c67814,184122,66798,165961,59432,148181c53717,134465,41652,118082,22983,99413c17776,94206,12569,88999,7362,83792l0,98674l0,0x">
                <v:stroke weight="0pt" endcap="flat" joinstyle="miter" miterlimit="10" on="false" color="#000000" opacity="0"/>
                <v:fill on="true" color="#c0c0c0" opacity="0.501961"/>
              </v:shape>
              <v:shape id="Shape 24108" style="position:absolute;width:2894;height:3652;left:18923;top:2145;" coordsize="289433,365252" path="m129794,0c138684,17526,147320,35179,156210,52578c140716,55626,128397,61976,119126,71247c110871,79502,106045,89916,105029,101981c104267,114173,107061,126873,114300,139446c125349,158877,139700,177546,157734,195580c201676,239522,245491,283337,289433,327152c276733,339852,264033,352552,251333,365252c167513,281432,83693,197612,0,113792c11303,102362,22733,90932,34163,79629c46863,92329,59563,105029,72263,117729c62992,91313,59690,71247,61214,58166c62865,45085,68072,34163,76962,25273c89916,12446,107188,3810,129794,0x">
                <v:stroke weight="0pt" endcap="flat" joinstyle="miter" miterlimit="10" on="false" color="#000000" opacity="0"/>
                <v:fill on="true" color="#c0c0c0" opacity="0.501961"/>
              </v:shape>
              <v:shape id="Shape 24107" style="position:absolute;width:4212;height:5339;left:20151;top:0;" coordsize="421259,533908" path="m205359,0c262890,113411,318262,227711,375793,340995c394716,377698,406019,403987,411607,419354c418973,440055,421259,458343,419354,473583c417195,488696,409829,502539,397764,514604c390398,521970,380746,528447,368173,533908c353441,521843,338582,510032,323850,498094c334772,492506,343281,486283,349377,480187c357886,471678,362966,463296,364998,455168c366903,446913,366776,438277,364109,429387c362077,422783,355727,408051,344043,386080c342265,383032,339979,378206,336931,372237c225044,315976,111887,261747,0,205486c13589,191770,27305,178054,40894,164465c104775,197866,169291,230124,233172,263398c257683,275971,282575,289814,307721,305435c292354,281432,278765,257302,266065,232537c232791,167894,200660,102616,167386,37973c180086,25400,192659,12700,205359,0x">
                <v:stroke weight="0pt" endcap="flat" joinstyle="miter" miterlimit="10" on="false" color="#000000" opacity="0"/>
                <v:fill on="true" color="#c0c0c0" opacity="0.5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4DE54" w14:textId="77777777" w:rsidR="00CE6632" w:rsidRDefault="005B06B9">
    <w:pPr>
      <w:spacing w:after="0" w:line="259" w:lineRule="auto"/>
      <w:ind w:left="302" w:firstLine="0"/>
    </w:pPr>
    <w:r>
      <w:rPr>
        <w:rFonts w:ascii="Calibri" w:eastAsia="Calibri" w:hAnsi="Calibri" w:cs="Calibri"/>
        <w:noProof/>
        <w:sz w:val="22"/>
      </w:rPr>
      <mc:AlternateContent>
        <mc:Choice Requires="wpg">
          <w:drawing>
            <wp:anchor distT="0" distB="0" distL="114300" distR="114300" simplePos="0" relativeHeight="251658250" behindDoc="0" locked="0" layoutInCell="1" allowOverlap="1" wp14:anchorId="60686080" wp14:editId="72383963">
              <wp:simplePos x="0" y="0"/>
              <wp:positionH relativeFrom="page">
                <wp:posOffset>0</wp:posOffset>
              </wp:positionH>
              <wp:positionV relativeFrom="page">
                <wp:posOffset>0</wp:posOffset>
              </wp:positionV>
              <wp:extent cx="7772400" cy="594360"/>
              <wp:effectExtent l="0" t="0" r="0" b="0"/>
              <wp:wrapSquare wrapText="bothSides"/>
              <wp:docPr id="24022" name="Group 24022"/>
              <wp:cNvGraphicFramePr/>
              <a:graphic xmlns:a="http://schemas.openxmlformats.org/drawingml/2006/main">
                <a:graphicData uri="http://schemas.microsoft.com/office/word/2010/wordprocessingGroup">
                  <wpg:wgp>
                    <wpg:cNvGrpSpPr/>
                    <wpg:grpSpPr>
                      <a:xfrm>
                        <a:off x="0" y="0"/>
                        <a:ext cx="7772400" cy="594360"/>
                        <a:chOff x="0" y="0"/>
                        <a:chExt cx="7772400" cy="594360"/>
                      </a:xfrm>
                    </wpg:grpSpPr>
                    <pic:pic xmlns:pic="http://schemas.openxmlformats.org/drawingml/2006/picture">
                      <pic:nvPicPr>
                        <pic:cNvPr id="24023" name="Picture 24023"/>
                        <pic:cNvPicPr/>
                      </pic:nvPicPr>
                      <pic:blipFill>
                        <a:blip r:embed="rId1"/>
                        <a:stretch>
                          <a:fillRect/>
                        </a:stretch>
                      </pic:blipFill>
                      <pic:spPr>
                        <a:xfrm>
                          <a:off x="0" y="0"/>
                          <a:ext cx="7772400" cy="594360"/>
                        </a:xfrm>
                        <a:prstGeom prst="rect">
                          <a:avLst/>
                        </a:prstGeom>
                      </pic:spPr>
                    </pic:pic>
                    <wps:wsp>
                      <wps:cNvPr id="24025" name="Rectangle 24025"/>
                      <wps:cNvSpPr/>
                      <wps:spPr>
                        <a:xfrm>
                          <a:off x="401116" y="229685"/>
                          <a:ext cx="1608323" cy="124597"/>
                        </a:xfrm>
                        <a:prstGeom prst="rect">
                          <a:avLst/>
                        </a:prstGeom>
                        <a:ln>
                          <a:noFill/>
                        </a:ln>
                      </wps:spPr>
                      <wps:txbx>
                        <w:txbxContent>
                          <w:p w14:paraId="061A6286" w14:textId="13F402B3" w:rsidR="00CE6632" w:rsidRDefault="003647C2">
                            <w:pPr>
                              <w:spacing w:after="160" w:line="259" w:lineRule="auto"/>
                              <w:ind w:left="0" w:firstLine="0"/>
                              <w:rPr>
                                <w:i/>
                                <w:color w:val="FFFFFF"/>
                                <w:sz w:val="16"/>
                                <w:lang w:val="en-US"/>
                              </w:rPr>
                            </w:pPr>
                            <w:r>
                              <w:rPr>
                                <w:i/>
                                <w:color w:val="FFFFFF"/>
                                <w:sz w:val="16"/>
                                <w:lang w:val="en-US"/>
                              </w:rPr>
                              <w:t>Astra MCU SDK Release Notes</w:t>
                            </w:r>
                          </w:p>
                          <w:p w14:paraId="275AC4EA" w14:textId="77777777" w:rsidR="003647C2" w:rsidRPr="002772F5" w:rsidRDefault="003647C2">
                            <w:pPr>
                              <w:spacing w:after="160" w:line="259" w:lineRule="auto"/>
                              <w:ind w:left="0" w:firstLine="0"/>
                              <w:rPr>
                                <w:lang w:val="en-US"/>
                              </w:rPr>
                            </w:pPr>
                          </w:p>
                        </w:txbxContent>
                      </wps:txbx>
                      <wps:bodyPr horzOverflow="overflow" vert="horz" lIns="0" tIns="0" rIns="0" bIns="0" rtlCol="0">
                        <a:noAutofit/>
                      </wps:bodyPr>
                    </wps:wsp>
                    <wps:wsp>
                      <wps:cNvPr id="24026" name="Rectangle 24026"/>
                      <wps:cNvSpPr/>
                      <wps:spPr>
                        <a:xfrm>
                          <a:off x="2181098" y="282072"/>
                          <a:ext cx="33951" cy="124597"/>
                        </a:xfrm>
                        <a:prstGeom prst="rect">
                          <a:avLst/>
                        </a:prstGeom>
                        <a:ln>
                          <a:noFill/>
                        </a:ln>
                      </wps:spPr>
                      <wps:txbx>
                        <w:txbxContent>
                          <w:p w14:paraId="36E4A865"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027" name="Rectangle 24027"/>
                      <wps:cNvSpPr/>
                      <wps:spPr>
                        <a:xfrm>
                          <a:off x="3658235" y="282072"/>
                          <a:ext cx="33951" cy="124597"/>
                        </a:xfrm>
                        <a:prstGeom prst="rect">
                          <a:avLst/>
                        </a:prstGeom>
                        <a:ln>
                          <a:noFill/>
                        </a:ln>
                      </wps:spPr>
                      <wps:txbx>
                        <w:txbxContent>
                          <w:p w14:paraId="5A4CC938"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028" name="Rectangle 24028"/>
                      <wps:cNvSpPr/>
                      <wps:spPr>
                        <a:xfrm>
                          <a:off x="5782945" y="282072"/>
                          <a:ext cx="232360" cy="124597"/>
                        </a:xfrm>
                        <a:prstGeom prst="rect">
                          <a:avLst/>
                        </a:prstGeom>
                        <a:ln>
                          <a:noFill/>
                        </a:ln>
                      </wps:spPr>
                      <wps:txbx>
                        <w:txbxContent>
                          <w:p w14:paraId="28B39C78" w14:textId="77777777" w:rsidR="00CE6632" w:rsidRDefault="005B06B9">
                            <w:pPr>
                              <w:spacing w:after="160" w:line="259" w:lineRule="auto"/>
                              <w:ind w:left="0" w:firstLine="0"/>
                            </w:pPr>
                            <w:r>
                              <w:rPr>
                                <w:i/>
                                <w:color w:val="FFFFFF"/>
                                <w:sz w:val="16"/>
                              </w:rPr>
                              <w:t xml:space="preserve">PN: </w:t>
                            </w:r>
                          </w:p>
                        </w:txbxContent>
                      </wps:txbx>
                      <wps:bodyPr horzOverflow="overflow" vert="horz" lIns="0" tIns="0" rIns="0" bIns="0" rtlCol="0">
                        <a:noAutofit/>
                      </wps:bodyPr>
                    </wps:wsp>
                    <wps:wsp>
                      <wps:cNvPr id="24029" name="Rectangle 24029"/>
                      <wps:cNvSpPr/>
                      <wps:spPr>
                        <a:xfrm>
                          <a:off x="5958586" y="282072"/>
                          <a:ext cx="79581" cy="124597"/>
                        </a:xfrm>
                        <a:prstGeom prst="rect">
                          <a:avLst/>
                        </a:prstGeom>
                        <a:ln>
                          <a:noFill/>
                        </a:ln>
                      </wps:spPr>
                      <wps:txbx>
                        <w:txbxContent>
                          <w:p w14:paraId="7A20A803" w14:textId="77777777" w:rsidR="00CE6632" w:rsidRDefault="005B06B9">
                            <w:pPr>
                              <w:spacing w:after="160" w:line="259" w:lineRule="auto"/>
                              <w:ind w:left="0" w:firstLine="0"/>
                            </w:pPr>
                            <w:r>
                              <w:rPr>
                                <w:i/>
                                <w:color w:val="FFFFFF"/>
                                <w:sz w:val="16"/>
                              </w:rPr>
                              <w:t>5</w:t>
                            </w:r>
                          </w:p>
                        </w:txbxContent>
                      </wps:txbx>
                      <wps:bodyPr horzOverflow="overflow" vert="horz" lIns="0" tIns="0" rIns="0" bIns="0" rtlCol="0">
                        <a:noAutofit/>
                      </wps:bodyPr>
                    </wps:wsp>
                    <wps:wsp>
                      <wps:cNvPr id="24030" name="Rectangle 24030"/>
                      <wps:cNvSpPr/>
                      <wps:spPr>
                        <a:xfrm>
                          <a:off x="6018023" y="282072"/>
                          <a:ext cx="117890" cy="124597"/>
                        </a:xfrm>
                        <a:prstGeom prst="rect">
                          <a:avLst/>
                        </a:prstGeom>
                        <a:ln>
                          <a:noFill/>
                        </a:ln>
                      </wps:spPr>
                      <wps:txbx>
                        <w:txbxContent>
                          <w:p w14:paraId="4659B6C0" w14:textId="77777777" w:rsidR="00CE6632" w:rsidRDefault="005B06B9">
                            <w:pPr>
                              <w:spacing w:after="160" w:line="259" w:lineRule="auto"/>
                              <w:ind w:left="0" w:firstLine="0"/>
                            </w:pPr>
                            <w:r>
                              <w:rPr>
                                <w:i/>
                                <w:color w:val="FFFFFF"/>
                                <w:sz w:val="16"/>
                              </w:rPr>
                              <w:t>xx</w:t>
                            </w:r>
                          </w:p>
                        </w:txbxContent>
                      </wps:txbx>
                      <wps:bodyPr horzOverflow="overflow" vert="horz" lIns="0" tIns="0" rIns="0" bIns="0" rtlCol="0">
                        <a:noAutofit/>
                      </wps:bodyPr>
                    </wps:wsp>
                    <wps:wsp>
                      <wps:cNvPr id="24031" name="Rectangle 24031"/>
                      <wps:cNvSpPr/>
                      <wps:spPr>
                        <a:xfrm>
                          <a:off x="6106414" y="282072"/>
                          <a:ext cx="33951" cy="124597"/>
                        </a:xfrm>
                        <a:prstGeom prst="rect">
                          <a:avLst/>
                        </a:prstGeom>
                        <a:ln>
                          <a:noFill/>
                        </a:ln>
                      </wps:spPr>
                      <wps:txbx>
                        <w:txbxContent>
                          <w:p w14:paraId="698D314F"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032" name="Rectangle 24032"/>
                      <wps:cNvSpPr/>
                      <wps:spPr>
                        <a:xfrm>
                          <a:off x="6132322" y="282072"/>
                          <a:ext cx="237682" cy="124597"/>
                        </a:xfrm>
                        <a:prstGeom prst="rect">
                          <a:avLst/>
                        </a:prstGeom>
                        <a:ln>
                          <a:noFill/>
                        </a:ln>
                      </wps:spPr>
                      <wps:txbx>
                        <w:txbxContent>
                          <w:p w14:paraId="4C278770" w14:textId="77777777" w:rsidR="00CE6632" w:rsidRDefault="005B06B9">
                            <w:pPr>
                              <w:spacing w:after="160" w:line="259" w:lineRule="auto"/>
                              <w:ind w:left="0" w:firstLine="0"/>
                            </w:pPr>
                            <w:r>
                              <w:rPr>
                                <w:i/>
                                <w:color w:val="FFFFFF"/>
                                <w:sz w:val="16"/>
                              </w:rPr>
                              <w:t>000</w:t>
                            </w:r>
                          </w:p>
                        </w:txbxContent>
                      </wps:txbx>
                      <wps:bodyPr horzOverflow="overflow" vert="horz" lIns="0" tIns="0" rIns="0" bIns="0" rtlCol="0">
                        <a:noAutofit/>
                      </wps:bodyPr>
                    </wps:wsp>
                    <wps:wsp>
                      <wps:cNvPr id="24033" name="Rectangle 24033"/>
                      <wps:cNvSpPr/>
                      <wps:spPr>
                        <a:xfrm>
                          <a:off x="6310632" y="282072"/>
                          <a:ext cx="176570" cy="124597"/>
                        </a:xfrm>
                        <a:prstGeom prst="rect">
                          <a:avLst/>
                        </a:prstGeom>
                        <a:ln>
                          <a:noFill/>
                        </a:ln>
                      </wps:spPr>
                      <wps:txbx>
                        <w:txbxContent>
                          <w:p w14:paraId="0F37539D" w14:textId="77777777" w:rsidR="00CE6632" w:rsidRDefault="005B06B9">
                            <w:pPr>
                              <w:spacing w:after="160" w:line="259" w:lineRule="auto"/>
                              <w:ind w:left="0" w:firstLine="0"/>
                            </w:pPr>
                            <w:r>
                              <w:rPr>
                                <w:i/>
                                <w:color w:val="FFFFFF"/>
                                <w:sz w:val="16"/>
                              </w:rPr>
                              <w:t>xxx</w:t>
                            </w:r>
                          </w:p>
                        </w:txbxContent>
                      </wps:txbx>
                      <wps:bodyPr horzOverflow="overflow" vert="horz" lIns="0" tIns="0" rIns="0" bIns="0" rtlCol="0">
                        <a:noAutofit/>
                      </wps:bodyPr>
                    </wps:wsp>
                    <wps:wsp>
                      <wps:cNvPr id="24034" name="Rectangle 24034"/>
                      <wps:cNvSpPr/>
                      <wps:spPr>
                        <a:xfrm>
                          <a:off x="6443218" y="282072"/>
                          <a:ext cx="33951" cy="124597"/>
                        </a:xfrm>
                        <a:prstGeom prst="rect">
                          <a:avLst/>
                        </a:prstGeom>
                        <a:ln>
                          <a:noFill/>
                        </a:ln>
                      </wps:spPr>
                      <wps:txbx>
                        <w:txbxContent>
                          <w:p w14:paraId="0F51F3A1"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035" name="Rectangle 24035"/>
                      <wps:cNvSpPr/>
                      <wps:spPr>
                        <a:xfrm>
                          <a:off x="6469126" y="282072"/>
                          <a:ext cx="158619" cy="124597"/>
                        </a:xfrm>
                        <a:prstGeom prst="rect">
                          <a:avLst/>
                        </a:prstGeom>
                        <a:ln>
                          <a:noFill/>
                        </a:ln>
                      </wps:spPr>
                      <wps:txbx>
                        <w:txbxContent>
                          <w:p w14:paraId="426155E3" w14:textId="77777777" w:rsidR="00CE6632" w:rsidRDefault="005B06B9">
                            <w:pPr>
                              <w:spacing w:after="160" w:line="259" w:lineRule="auto"/>
                              <w:ind w:left="0" w:firstLine="0"/>
                            </w:pPr>
                            <w:r>
                              <w:rPr>
                                <w:i/>
                                <w:color w:val="FFFFFF"/>
                                <w:sz w:val="16"/>
                              </w:rPr>
                              <w:t>01</w:t>
                            </w:r>
                          </w:p>
                        </w:txbxContent>
                      </wps:txbx>
                      <wps:bodyPr horzOverflow="overflow" vert="horz" lIns="0" tIns="0" rIns="0" bIns="0" rtlCol="0">
                        <a:noAutofit/>
                      </wps:bodyPr>
                    </wps:wsp>
                    <wps:wsp>
                      <wps:cNvPr id="24036" name="Rectangle 24036"/>
                      <wps:cNvSpPr/>
                      <wps:spPr>
                        <a:xfrm>
                          <a:off x="6587980" y="282072"/>
                          <a:ext cx="283150" cy="124597"/>
                        </a:xfrm>
                        <a:prstGeom prst="rect">
                          <a:avLst/>
                        </a:prstGeom>
                        <a:ln>
                          <a:noFill/>
                        </a:ln>
                      </wps:spPr>
                      <wps:txbx>
                        <w:txbxContent>
                          <w:p w14:paraId="555CA3B7" w14:textId="77777777" w:rsidR="00CE6632" w:rsidRDefault="005B06B9">
                            <w:pPr>
                              <w:spacing w:after="160" w:line="259" w:lineRule="auto"/>
                              <w:ind w:left="0" w:firstLine="0"/>
                            </w:pPr>
                            <w:r>
                              <w:rPr>
                                <w:i/>
                                <w:color w:val="FFFFFF"/>
                                <w:sz w:val="16"/>
                              </w:rPr>
                              <w:t xml:space="preserve"> Rev </w:t>
                            </w:r>
                          </w:p>
                        </w:txbxContent>
                      </wps:txbx>
                      <wps:bodyPr horzOverflow="overflow" vert="horz" lIns="0" tIns="0" rIns="0" bIns="0" rtlCol="0">
                        <a:noAutofit/>
                      </wps:bodyPr>
                    </wps:wsp>
                    <wps:wsp>
                      <wps:cNvPr id="24037" name="Rectangle 24037"/>
                      <wps:cNvSpPr/>
                      <wps:spPr>
                        <a:xfrm>
                          <a:off x="6801181" y="282072"/>
                          <a:ext cx="79582" cy="124597"/>
                        </a:xfrm>
                        <a:prstGeom prst="rect">
                          <a:avLst/>
                        </a:prstGeom>
                        <a:ln>
                          <a:noFill/>
                        </a:ln>
                      </wps:spPr>
                      <wps:txbx>
                        <w:txbxContent>
                          <w:p w14:paraId="79B30A26" w14:textId="77777777" w:rsidR="00CE6632" w:rsidRDefault="005B06B9">
                            <w:pPr>
                              <w:spacing w:after="160" w:line="259" w:lineRule="auto"/>
                              <w:ind w:left="0" w:firstLine="0"/>
                            </w:pPr>
                            <w:r>
                              <w:rPr>
                                <w:i/>
                                <w:color w:val="FFFFFF"/>
                                <w:sz w:val="16"/>
                              </w:rPr>
                              <w:t>1</w:t>
                            </w:r>
                          </w:p>
                        </w:txbxContent>
                      </wps:txbx>
                      <wps:bodyPr horzOverflow="overflow" vert="horz" lIns="0" tIns="0" rIns="0" bIns="0" rtlCol="0">
                        <a:noAutofit/>
                      </wps:bodyPr>
                    </wps:wsp>
                    <wps:wsp>
                      <wps:cNvPr id="24038" name="Rectangle 24038"/>
                      <wps:cNvSpPr/>
                      <wps:spPr>
                        <a:xfrm>
                          <a:off x="6859270" y="282072"/>
                          <a:ext cx="33951" cy="124597"/>
                        </a:xfrm>
                        <a:prstGeom prst="rect">
                          <a:avLst/>
                        </a:prstGeom>
                        <a:ln>
                          <a:noFill/>
                        </a:ln>
                      </wps:spPr>
                      <wps:txbx>
                        <w:txbxContent>
                          <w:p w14:paraId="6794F55A"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g:wgp>
                </a:graphicData>
              </a:graphic>
            </wp:anchor>
          </w:drawing>
        </mc:Choice>
        <mc:Fallback>
          <w:pict>
            <v:group w14:anchorId="60686080" id="Group 24022" o:spid="_x0000_s1077" style="position:absolute;left:0;text-align:left;margin-left:0;margin-top:0;width:612pt;height:46.8pt;z-index:251658250;mso-position-horizontal-relative:page;mso-position-vertical-relative:page" coordsize="77724,59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23" o:spid="_x0000_s1078" type="#_x0000_t75" style="position:absolute;width:77724;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">
                <v:imagedata r:id="rId2" o:title=""/>
              </v:shape>
              <v:rect id="Rectangle 24025" o:spid="_x0000_s1079" style="position:absolute;left:4011;top:2296;width:16083;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" filled="f" stroked="f">
                <v:textbox inset="0,0,0,0">
                  <w:txbxContent>
                    <w:p w14:paraId="061A6286" w14:textId="13F402B3" w:rsidR="00CE6632" w:rsidRDefault="003647C2">
                      <w:pPr>
                        <w:spacing w:after="160" w:line="259" w:lineRule="auto"/>
                        <w:ind w:left="0" w:firstLine="0"/>
                        <w:rPr>
                          <w:i/>
                          <w:color w:val="FFFFFF"/>
                          <w:sz w:val="16"/>
                          <w:lang w:val="en-US"/>
                        </w:rPr>
                      </w:pPr>
                      <w:r>
                        <w:rPr>
                          <w:i/>
                          <w:color w:val="FFFFFF"/>
                          <w:sz w:val="16"/>
                          <w:lang w:val="en-US"/>
                        </w:rPr>
                        <w:t>Astra MCU SDK Release Notes</w:t>
                      </w:r>
                    </w:p>
                    <w:p w14:paraId="275AC4EA" w14:textId="77777777" w:rsidR="003647C2" w:rsidRPr="002772F5" w:rsidRDefault="003647C2">
                      <w:pPr>
                        <w:spacing w:after="160" w:line="259" w:lineRule="auto"/>
                        <w:ind w:left="0" w:firstLine="0"/>
                        <w:rPr>
                          <w:lang w:val="en-US"/>
                        </w:rPr>
                      </w:pPr>
                    </w:p>
                  </w:txbxContent>
                </v:textbox>
              </v:rect>
              <v:rect id="Rectangle 24026" o:spid="_x0000_s1080" style="position:absolute;left:21810;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" filled="f" stroked="f">
                <v:textbox inset="0,0,0,0">
                  <w:txbxContent>
                    <w:p w14:paraId="36E4A865" w14:textId="77777777" w:rsidR="00CE6632" w:rsidRDefault="005B06B9">
                      <w:pPr>
                        <w:spacing w:after="160" w:line="259" w:lineRule="auto"/>
                        <w:ind w:left="0" w:firstLine="0"/>
                      </w:pPr>
                      <w:r>
                        <w:rPr>
                          <w:i/>
                          <w:color w:val="FFFFFF"/>
                          <w:sz w:val="16"/>
                        </w:rPr>
                        <w:t xml:space="preserve"> </w:t>
                      </w:r>
                    </w:p>
                  </w:txbxContent>
                </v:textbox>
              </v:rect>
              <v:rect id="Rectangle 24027" o:spid="_x0000_s1081" style="position:absolute;left:3658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" filled="f" stroked="f">
                <v:textbox inset="0,0,0,0">
                  <w:txbxContent>
                    <w:p w14:paraId="5A4CC938" w14:textId="77777777" w:rsidR="00CE6632" w:rsidRDefault="005B06B9">
                      <w:pPr>
                        <w:spacing w:after="160" w:line="259" w:lineRule="auto"/>
                        <w:ind w:left="0" w:firstLine="0"/>
                      </w:pPr>
                      <w:r>
                        <w:rPr>
                          <w:i/>
                          <w:color w:val="FFFFFF"/>
                          <w:sz w:val="16"/>
                        </w:rPr>
                        <w:t xml:space="preserve"> </w:t>
                      </w:r>
                    </w:p>
                  </w:txbxContent>
                </v:textbox>
              </v:rect>
              <v:rect id="Rectangle 24028" o:spid="_x0000_s1082" style="position:absolute;left:57829;top:2820;width:232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" filled="f" stroked="f">
                <v:textbox inset="0,0,0,0">
                  <w:txbxContent>
                    <w:p w14:paraId="28B39C78" w14:textId="77777777" w:rsidR="00CE6632" w:rsidRDefault="005B06B9">
                      <w:pPr>
                        <w:spacing w:after="160" w:line="259" w:lineRule="auto"/>
                        <w:ind w:left="0" w:firstLine="0"/>
                      </w:pPr>
                      <w:r>
                        <w:rPr>
                          <w:i/>
                          <w:color w:val="FFFFFF"/>
                          <w:sz w:val="16"/>
                        </w:rPr>
                        <w:t xml:space="preserve">PN: </w:t>
                      </w:r>
                    </w:p>
                  </w:txbxContent>
                </v:textbox>
              </v:rect>
              <v:rect id="Rectangle 24029" o:spid="_x0000_s1083" style="position:absolute;left:59585;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" filled="f" stroked="f">
                <v:textbox inset="0,0,0,0">
                  <w:txbxContent>
                    <w:p w14:paraId="7A20A803" w14:textId="77777777" w:rsidR="00CE6632" w:rsidRDefault="005B06B9">
                      <w:pPr>
                        <w:spacing w:after="160" w:line="259" w:lineRule="auto"/>
                        <w:ind w:left="0" w:firstLine="0"/>
                      </w:pPr>
                      <w:r>
                        <w:rPr>
                          <w:i/>
                          <w:color w:val="FFFFFF"/>
                          <w:sz w:val="16"/>
                        </w:rPr>
                        <w:t>5</w:t>
                      </w:r>
                    </w:p>
                  </w:txbxContent>
                </v:textbox>
              </v:rect>
              <v:rect id="Rectangle 24030" o:spid="_x0000_s1084" style="position:absolute;left:60180;top:2820;width:117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" filled="f" stroked="f">
                <v:textbox inset="0,0,0,0">
                  <w:txbxContent>
                    <w:p w14:paraId="4659B6C0" w14:textId="77777777" w:rsidR="00CE6632" w:rsidRDefault="005B06B9">
                      <w:pPr>
                        <w:spacing w:after="160" w:line="259" w:lineRule="auto"/>
                        <w:ind w:left="0" w:firstLine="0"/>
                      </w:pPr>
                      <w:r>
                        <w:rPr>
                          <w:i/>
                          <w:color w:val="FFFFFF"/>
                          <w:sz w:val="16"/>
                        </w:rPr>
                        <w:t>xx</w:t>
                      </w:r>
                    </w:p>
                  </w:txbxContent>
                </v:textbox>
              </v:rect>
              <v:rect id="Rectangle 24031" o:spid="_x0000_s1085" style="position:absolute;left:61064;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" filled="f" stroked="f">
                <v:textbox inset="0,0,0,0">
                  <w:txbxContent>
                    <w:p w14:paraId="698D314F" w14:textId="77777777" w:rsidR="00CE6632" w:rsidRDefault="005B06B9">
                      <w:pPr>
                        <w:spacing w:after="160" w:line="259" w:lineRule="auto"/>
                        <w:ind w:left="0" w:firstLine="0"/>
                      </w:pPr>
                      <w:r>
                        <w:rPr>
                          <w:i/>
                          <w:color w:val="FFFFFF"/>
                          <w:sz w:val="16"/>
                        </w:rPr>
                        <w:t>-</w:t>
                      </w:r>
                    </w:p>
                  </w:txbxContent>
                </v:textbox>
              </v:rect>
              <v:rect id="Rectangle 24032" o:spid="_x0000_s1086" style="position:absolute;left:61323;top:2820;width:2377;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" filled="f" stroked="f">
                <v:textbox inset="0,0,0,0">
                  <w:txbxContent>
                    <w:p w14:paraId="4C278770" w14:textId="77777777" w:rsidR="00CE6632" w:rsidRDefault="005B06B9">
                      <w:pPr>
                        <w:spacing w:after="160" w:line="259" w:lineRule="auto"/>
                        <w:ind w:left="0" w:firstLine="0"/>
                      </w:pPr>
                      <w:r>
                        <w:rPr>
                          <w:i/>
                          <w:color w:val="FFFFFF"/>
                          <w:sz w:val="16"/>
                        </w:rPr>
                        <w:t>000</w:t>
                      </w:r>
                    </w:p>
                  </w:txbxContent>
                </v:textbox>
              </v:rect>
              <v:rect id="Rectangle 24033" o:spid="_x0000_s1087" style="position:absolute;left:63106;top:2820;width:176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" filled="f" stroked="f">
                <v:textbox inset="0,0,0,0">
                  <w:txbxContent>
                    <w:p w14:paraId="0F37539D" w14:textId="77777777" w:rsidR="00CE6632" w:rsidRDefault="005B06B9">
                      <w:pPr>
                        <w:spacing w:after="160" w:line="259" w:lineRule="auto"/>
                        <w:ind w:left="0" w:firstLine="0"/>
                      </w:pPr>
                      <w:r>
                        <w:rPr>
                          <w:i/>
                          <w:color w:val="FFFFFF"/>
                          <w:sz w:val="16"/>
                        </w:rPr>
                        <w:t>xxx</w:t>
                      </w:r>
                    </w:p>
                  </w:txbxContent>
                </v:textbox>
              </v:rect>
              <v:rect id="Rectangle 24034" o:spid="_x0000_s1088" style="position:absolute;left:6443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" filled="f" stroked="f">
                <v:textbox inset="0,0,0,0">
                  <w:txbxContent>
                    <w:p w14:paraId="0F51F3A1" w14:textId="77777777" w:rsidR="00CE6632" w:rsidRDefault="005B06B9">
                      <w:pPr>
                        <w:spacing w:after="160" w:line="259" w:lineRule="auto"/>
                        <w:ind w:left="0" w:firstLine="0"/>
                      </w:pPr>
                      <w:r>
                        <w:rPr>
                          <w:i/>
                          <w:color w:val="FFFFFF"/>
                          <w:sz w:val="16"/>
                        </w:rPr>
                        <w:t>-</w:t>
                      </w:r>
                    </w:p>
                  </w:txbxContent>
                </v:textbox>
              </v:rect>
              <v:rect id="Rectangle 24035" o:spid="_x0000_s1089" style="position:absolute;left:64691;top:2820;width:158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" filled="f" stroked="f">
                <v:textbox inset="0,0,0,0">
                  <w:txbxContent>
                    <w:p w14:paraId="426155E3" w14:textId="77777777" w:rsidR="00CE6632" w:rsidRDefault="005B06B9">
                      <w:pPr>
                        <w:spacing w:after="160" w:line="259" w:lineRule="auto"/>
                        <w:ind w:left="0" w:firstLine="0"/>
                      </w:pPr>
                      <w:r>
                        <w:rPr>
                          <w:i/>
                          <w:color w:val="FFFFFF"/>
                          <w:sz w:val="16"/>
                        </w:rPr>
                        <w:t>01</w:t>
                      </w:r>
                    </w:p>
                  </w:txbxContent>
                </v:textbox>
              </v:rect>
              <v:rect id="Rectangle 24036" o:spid="_x0000_s1090" style="position:absolute;left:65879;top:2820;width:2832;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" filled="f" stroked="f">
                <v:textbox inset="0,0,0,0">
                  <w:txbxContent>
                    <w:p w14:paraId="555CA3B7" w14:textId="77777777" w:rsidR="00CE6632" w:rsidRDefault="005B06B9">
                      <w:pPr>
                        <w:spacing w:after="160" w:line="259" w:lineRule="auto"/>
                        <w:ind w:left="0" w:firstLine="0"/>
                      </w:pPr>
                      <w:r>
                        <w:rPr>
                          <w:i/>
                          <w:color w:val="FFFFFF"/>
                          <w:sz w:val="16"/>
                        </w:rPr>
                        <w:t xml:space="preserve"> Rev </w:t>
                      </w:r>
                    </w:p>
                  </w:txbxContent>
                </v:textbox>
              </v:rect>
              <v:rect id="Rectangle 24037" o:spid="_x0000_s1091" style="position:absolute;left:68011;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" filled="f" stroked="f">
                <v:textbox inset="0,0,0,0">
                  <w:txbxContent>
                    <w:p w14:paraId="79B30A26" w14:textId="77777777" w:rsidR="00CE6632" w:rsidRDefault="005B06B9">
                      <w:pPr>
                        <w:spacing w:after="160" w:line="259" w:lineRule="auto"/>
                        <w:ind w:left="0" w:firstLine="0"/>
                      </w:pPr>
                      <w:r>
                        <w:rPr>
                          <w:i/>
                          <w:color w:val="FFFFFF"/>
                          <w:sz w:val="16"/>
                        </w:rPr>
                        <w:t>1</w:t>
                      </w:r>
                    </w:p>
                  </w:txbxContent>
                </v:textbox>
              </v:rect>
              <v:rect id="Rectangle 24038" o:spid="_x0000_s1092" style="position:absolute;left:68592;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" filled="f" stroked="f">
                <v:textbox inset="0,0,0,0">
                  <w:txbxContent>
                    <w:p w14:paraId="6794F55A" w14:textId="77777777" w:rsidR="00CE6632" w:rsidRDefault="005B06B9">
                      <w:pPr>
                        <w:spacing w:after="160" w:line="259" w:lineRule="auto"/>
                        <w:ind w:left="0" w:firstLine="0"/>
                      </w:pPr>
                      <w:r>
                        <w:rPr>
                          <w:i/>
                          <w:color w:val="FFFFFF"/>
                          <w:sz w:val="16"/>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251" behindDoc="0" locked="0" layoutInCell="1" allowOverlap="1" wp14:anchorId="1A4F85CB" wp14:editId="77CC8340">
              <wp:simplePos x="0" y="0"/>
              <wp:positionH relativeFrom="page">
                <wp:posOffset>896417</wp:posOffset>
              </wp:positionH>
              <wp:positionV relativeFrom="page">
                <wp:posOffset>1106677</wp:posOffset>
              </wp:positionV>
              <wp:extent cx="5981065" cy="12192"/>
              <wp:effectExtent l="0" t="0" r="0" b="0"/>
              <wp:wrapSquare wrapText="bothSides"/>
              <wp:docPr id="24039" name="Group 24039"/>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5870" name="Shape 25870"/>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7DC3"/>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4039" style="width:470.95pt;height:0.960022pt;position:absolute;mso-position-horizontal-relative:page;mso-position-horizontal:absolute;margin-left:70.584pt;mso-position-vertical-relative:page;margin-top:87.14pt;" coordsize="59810,121">
              <v:shape id="Shape 25871" style="position:absolute;width:59810;height:121;left:0;top:0;" coordsize="5981065,12192" path="m0,0l5981065,0l5981065,12192l0,12192l0,0">
                <v:stroke weight="0pt" endcap="flat" joinstyle="miter" miterlimit="10" on="false" color="#000000" opacity="0"/>
                <v:fill on="true" color="#007dc3"/>
              </v:shape>
              <w10:wrap type="square"/>
            </v:group>
          </w:pict>
        </mc:Fallback>
      </mc:AlternateContent>
    </w:r>
    <w:r>
      <w:rPr>
        <w:rFonts w:ascii="Arial" w:eastAsia="Arial" w:hAnsi="Arial" w:cs="Arial"/>
        <w:b/>
        <w:color w:val="007DC3"/>
        <w:sz w:val="36"/>
      </w:rPr>
      <w:t xml:space="preserve"> </w:t>
    </w:r>
  </w:p>
  <w:p w14:paraId="47220053" w14:textId="77777777" w:rsidR="00CE6632" w:rsidRDefault="005B06B9">
    <w:r>
      <w:rPr>
        <w:rFonts w:ascii="Calibri" w:eastAsia="Calibri" w:hAnsi="Calibri" w:cs="Calibri"/>
        <w:noProof/>
        <w:sz w:val="22"/>
      </w:rPr>
      <mc:AlternateContent>
        <mc:Choice Requires="wpg">
          <w:drawing>
            <wp:anchor distT="0" distB="0" distL="114300" distR="114300" simplePos="0" relativeHeight="251658252" behindDoc="1" locked="0" layoutInCell="1" allowOverlap="1" wp14:anchorId="7BD42B87" wp14:editId="1596CEDC">
              <wp:simplePos x="0" y="0"/>
              <wp:positionH relativeFrom="page">
                <wp:posOffset>2631440</wp:posOffset>
              </wp:positionH>
              <wp:positionV relativeFrom="page">
                <wp:posOffset>3790061</wp:posOffset>
              </wp:positionV>
              <wp:extent cx="2436368" cy="2376297"/>
              <wp:effectExtent l="0" t="0" r="0" b="0"/>
              <wp:wrapNone/>
              <wp:docPr id="24041" name="Group 24041"/>
              <wp:cNvGraphicFramePr/>
              <a:graphic xmlns:a="http://schemas.openxmlformats.org/drawingml/2006/main">
                <a:graphicData uri="http://schemas.microsoft.com/office/word/2010/wordprocessingGroup">
                  <wpg:wgp>
                    <wpg:cNvGrpSpPr/>
                    <wpg:grpSpPr>
                      <a:xfrm>
                        <a:off x="0" y="0"/>
                        <a:ext cx="2436368" cy="2376297"/>
                        <a:chOff x="0" y="0"/>
                        <a:chExt cx="2436368" cy="2376297"/>
                      </a:xfrm>
                    </wpg:grpSpPr>
                    <wps:wsp>
                      <wps:cNvPr id="24058" name="Shape 24058"/>
                      <wps:cNvSpPr/>
                      <wps:spPr>
                        <a:xfrm>
                          <a:off x="0" y="1851312"/>
                          <a:ext cx="203835" cy="381729"/>
                        </a:xfrm>
                        <a:custGeom>
                          <a:avLst/>
                          <a:gdLst/>
                          <a:ahLst/>
                          <a:cxnLst/>
                          <a:rect l="0" t="0" r="0" b="0"/>
                          <a:pathLst>
                            <a:path w="203835" h="381729">
                              <a:moveTo>
                                <a:pt x="203835" y="0"/>
                              </a:moveTo>
                              <a:lnTo>
                                <a:pt x="203835" y="63115"/>
                              </a:lnTo>
                              <a:lnTo>
                                <a:pt x="202311" y="63594"/>
                              </a:lnTo>
                              <a:cubicBezTo>
                                <a:pt x="193167" y="68420"/>
                                <a:pt x="179578" y="80231"/>
                                <a:pt x="161036" y="98773"/>
                              </a:cubicBezTo>
                              <a:cubicBezTo>
                                <a:pt x="134747" y="125062"/>
                                <a:pt x="108331" y="151478"/>
                                <a:pt x="81915" y="177894"/>
                              </a:cubicBezTo>
                              <a:lnTo>
                                <a:pt x="203835" y="299814"/>
                              </a:lnTo>
                              <a:lnTo>
                                <a:pt x="203835" y="381729"/>
                              </a:lnTo>
                              <a:lnTo>
                                <a:pt x="0" y="177894"/>
                              </a:lnTo>
                              <a:cubicBezTo>
                                <a:pt x="38862" y="139032"/>
                                <a:pt x="77851" y="100043"/>
                                <a:pt x="116713" y="61181"/>
                              </a:cubicBezTo>
                              <a:cubicBezTo>
                                <a:pt x="137160" y="40734"/>
                                <a:pt x="154178" y="26002"/>
                                <a:pt x="167132" y="17366"/>
                              </a:cubicBezTo>
                              <a:cubicBezTo>
                                <a:pt x="176149" y="11207"/>
                                <a:pt x="185166" y="6285"/>
                                <a:pt x="194199" y="2602"/>
                              </a:cubicBezTo>
                              <a:lnTo>
                                <a:pt x="20383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57" name="Shape 24057"/>
                      <wps:cNvSpPr/>
                      <wps:spPr>
                        <a:xfrm>
                          <a:off x="203835" y="1844421"/>
                          <a:ext cx="186817" cy="531876"/>
                        </a:xfrm>
                        <a:custGeom>
                          <a:avLst/>
                          <a:gdLst/>
                          <a:ahLst/>
                          <a:cxnLst/>
                          <a:rect l="0" t="0" r="0" b="0"/>
                          <a:pathLst>
                            <a:path w="186817" h="531876">
                              <a:moveTo>
                                <a:pt x="17526" y="2159"/>
                              </a:moveTo>
                              <a:cubicBezTo>
                                <a:pt x="35941" y="0"/>
                                <a:pt x="55372" y="2667"/>
                                <a:pt x="76073" y="10922"/>
                              </a:cubicBezTo>
                              <a:cubicBezTo>
                                <a:pt x="96647" y="19304"/>
                                <a:pt x="115443" y="31623"/>
                                <a:pt x="132715" y="48895"/>
                              </a:cubicBezTo>
                              <a:cubicBezTo>
                                <a:pt x="162306" y="78486"/>
                                <a:pt x="178435" y="111887"/>
                                <a:pt x="182372" y="148844"/>
                              </a:cubicBezTo>
                              <a:cubicBezTo>
                                <a:pt x="186817" y="186182"/>
                                <a:pt x="166116" y="226695"/>
                                <a:pt x="122428" y="270383"/>
                              </a:cubicBezTo>
                              <a:cubicBezTo>
                                <a:pt x="96012" y="296926"/>
                                <a:pt x="69596" y="323342"/>
                                <a:pt x="43053" y="349758"/>
                              </a:cubicBezTo>
                              <a:cubicBezTo>
                                <a:pt x="90170" y="396875"/>
                                <a:pt x="137160" y="443865"/>
                                <a:pt x="184150" y="490982"/>
                              </a:cubicBezTo>
                              <a:cubicBezTo>
                                <a:pt x="170561" y="504571"/>
                                <a:pt x="156845" y="518287"/>
                                <a:pt x="143256" y="531876"/>
                              </a:cubicBezTo>
                              <a:lnTo>
                                <a:pt x="0" y="388620"/>
                              </a:lnTo>
                              <a:lnTo>
                                <a:pt x="0" y="306705"/>
                              </a:lnTo>
                              <a:lnTo>
                                <a:pt x="2159" y="308864"/>
                              </a:lnTo>
                              <a:cubicBezTo>
                                <a:pt x="28829" y="282194"/>
                                <a:pt x="55499" y="255524"/>
                                <a:pt x="82169" y="228854"/>
                              </a:cubicBezTo>
                              <a:cubicBezTo>
                                <a:pt x="108585" y="202438"/>
                                <a:pt x="122047" y="178181"/>
                                <a:pt x="121920" y="155956"/>
                              </a:cubicBezTo>
                              <a:cubicBezTo>
                                <a:pt x="121793" y="133604"/>
                                <a:pt x="112014" y="112776"/>
                                <a:pt x="91948" y="92583"/>
                              </a:cubicBezTo>
                              <a:cubicBezTo>
                                <a:pt x="77470" y="78105"/>
                                <a:pt x="61722" y="68961"/>
                                <a:pt x="44831" y="64897"/>
                              </a:cubicBezTo>
                              <a:cubicBezTo>
                                <a:pt x="36512" y="62992"/>
                                <a:pt x="28448" y="62547"/>
                                <a:pt x="20701" y="63500"/>
                              </a:cubicBezTo>
                              <a:lnTo>
                                <a:pt x="0" y="70006"/>
                              </a:lnTo>
                              <a:lnTo>
                                <a:pt x="0" y="6891"/>
                              </a:lnTo>
                              <a:lnTo>
                                <a:pt x="17526"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56" name="Shape 24056"/>
                      <wps:cNvSpPr/>
                      <wps:spPr>
                        <a:xfrm>
                          <a:off x="378714" y="1728089"/>
                          <a:ext cx="289433" cy="365125"/>
                        </a:xfrm>
                        <a:custGeom>
                          <a:avLst/>
                          <a:gdLst/>
                          <a:ahLst/>
                          <a:cxnLst/>
                          <a:rect l="0" t="0" r="0" b="0"/>
                          <a:pathLst>
                            <a:path w="289433" h="365125">
                              <a:moveTo>
                                <a:pt x="129794" y="0"/>
                              </a:moveTo>
                              <a:cubicBezTo>
                                <a:pt x="138811" y="17399"/>
                                <a:pt x="147320" y="35052"/>
                                <a:pt x="156337" y="52578"/>
                              </a:cubicBezTo>
                              <a:cubicBezTo>
                                <a:pt x="140843" y="55499"/>
                                <a:pt x="128524" y="61976"/>
                                <a:pt x="119253" y="71247"/>
                              </a:cubicBezTo>
                              <a:cubicBezTo>
                                <a:pt x="110998" y="79375"/>
                                <a:pt x="106045" y="89916"/>
                                <a:pt x="105156" y="101854"/>
                              </a:cubicBezTo>
                              <a:cubicBezTo>
                                <a:pt x="104394" y="114173"/>
                                <a:pt x="107188" y="126746"/>
                                <a:pt x="114427" y="139446"/>
                              </a:cubicBezTo>
                              <a:cubicBezTo>
                                <a:pt x="125476" y="158750"/>
                                <a:pt x="139827" y="177546"/>
                                <a:pt x="157734" y="195453"/>
                              </a:cubicBezTo>
                              <a:cubicBezTo>
                                <a:pt x="201676" y="239395"/>
                                <a:pt x="245618" y="283337"/>
                                <a:pt x="289433" y="327152"/>
                              </a:cubicBezTo>
                              <a:cubicBezTo>
                                <a:pt x="276733" y="339852"/>
                                <a:pt x="264160" y="352425"/>
                                <a:pt x="251460" y="365125"/>
                              </a:cubicBezTo>
                              <a:cubicBezTo>
                                <a:pt x="167640" y="281305"/>
                                <a:pt x="83820" y="197485"/>
                                <a:pt x="0" y="113665"/>
                              </a:cubicBezTo>
                              <a:cubicBezTo>
                                <a:pt x="11430" y="102362"/>
                                <a:pt x="22860" y="90932"/>
                                <a:pt x="34163" y="79502"/>
                              </a:cubicBezTo>
                              <a:cubicBezTo>
                                <a:pt x="46863" y="92202"/>
                                <a:pt x="59563" y="104902"/>
                                <a:pt x="72263" y="117602"/>
                              </a:cubicBezTo>
                              <a:cubicBezTo>
                                <a:pt x="62992" y="91313"/>
                                <a:pt x="59690" y="71120"/>
                                <a:pt x="61341" y="58039"/>
                              </a:cubicBezTo>
                              <a:cubicBezTo>
                                <a:pt x="62865" y="44958"/>
                                <a:pt x="68199" y="34163"/>
                                <a:pt x="77089" y="25273"/>
                              </a:cubicBezTo>
                              <a:cubicBezTo>
                                <a:pt x="89916" y="12319"/>
                                <a:pt x="107315"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54" name="Shape 24054"/>
                      <wps:cNvSpPr/>
                      <wps:spPr>
                        <a:xfrm>
                          <a:off x="564515" y="1560589"/>
                          <a:ext cx="135051" cy="324093"/>
                        </a:xfrm>
                        <a:custGeom>
                          <a:avLst/>
                          <a:gdLst/>
                          <a:ahLst/>
                          <a:cxnLst/>
                          <a:rect l="0" t="0" r="0" b="0"/>
                          <a:pathLst>
                            <a:path w="135051" h="324093">
                              <a:moveTo>
                                <a:pt x="135051" y="0"/>
                              </a:moveTo>
                              <a:lnTo>
                                <a:pt x="135051" y="52289"/>
                              </a:lnTo>
                              <a:lnTo>
                                <a:pt x="112840" y="53581"/>
                              </a:lnTo>
                              <a:cubicBezTo>
                                <a:pt x="100838" y="57360"/>
                                <a:pt x="89979" y="64122"/>
                                <a:pt x="80391" y="73774"/>
                              </a:cubicBezTo>
                              <a:cubicBezTo>
                                <a:pt x="62865" y="91173"/>
                                <a:pt x="54737" y="112382"/>
                                <a:pt x="56134" y="137274"/>
                              </a:cubicBezTo>
                              <a:cubicBezTo>
                                <a:pt x="57404" y="162293"/>
                                <a:pt x="68072" y="186423"/>
                                <a:pt x="88900" y="209664"/>
                              </a:cubicBezTo>
                              <a:lnTo>
                                <a:pt x="135051" y="163513"/>
                              </a:lnTo>
                              <a:lnTo>
                                <a:pt x="135051" y="233607"/>
                              </a:lnTo>
                              <a:lnTo>
                                <a:pt x="121793" y="246875"/>
                              </a:lnTo>
                              <a:lnTo>
                                <a:pt x="135051" y="256171"/>
                              </a:lnTo>
                              <a:lnTo>
                                <a:pt x="135051" y="324093"/>
                              </a:lnTo>
                              <a:lnTo>
                                <a:pt x="104569" y="304430"/>
                              </a:lnTo>
                              <a:cubicBezTo>
                                <a:pt x="94274" y="296596"/>
                                <a:pt x="84010" y="287579"/>
                                <a:pt x="73787" y="277355"/>
                              </a:cubicBezTo>
                              <a:cubicBezTo>
                                <a:pt x="31369" y="234937"/>
                                <a:pt x="8890" y="192519"/>
                                <a:pt x="4445" y="149720"/>
                              </a:cubicBezTo>
                              <a:cubicBezTo>
                                <a:pt x="0" y="106921"/>
                                <a:pt x="13843" y="70091"/>
                                <a:pt x="44958" y="39103"/>
                              </a:cubicBezTo>
                              <a:cubicBezTo>
                                <a:pt x="67437" y="16624"/>
                                <a:pt x="93274" y="3361"/>
                                <a:pt x="122468" y="9"/>
                              </a:cubicBezTo>
                              <a:lnTo>
                                <a:pt x="13505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55" name="Shape 24055"/>
                      <wps:cNvSpPr/>
                      <wps:spPr>
                        <a:xfrm>
                          <a:off x="699566" y="1680591"/>
                          <a:ext cx="219787" cy="227584"/>
                        </a:xfrm>
                        <a:custGeom>
                          <a:avLst/>
                          <a:gdLst/>
                          <a:ahLst/>
                          <a:cxnLst/>
                          <a:rect l="0" t="0" r="0" b="0"/>
                          <a:pathLst>
                            <a:path w="219787" h="227584">
                              <a:moveTo>
                                <a:pt x="192101" y="0"/>
                              </a:moveTo>
                              <a:cubicBezTo>
                                <a:pt x="212040" y="31877"/>
                                <a:pt x="219787" y="63373"/>
                                <a:pt x="217628" y="94361"/>
                              </a:cubicBezTo>
                              <a:cubicBezTo>
                                <a:pt x="215469" y="125222"/>
                                <a:pt x="200737" y="153797"/>
                                <a:pt x="174829" y="179832"/>
                              </a:cubicBezTo>
                              <a:cubicBezTo>
                                <a:pt x="142063" y="212471"/>
                                <a:pt x="104725" y="227584"/>
                                <a:pt x="62815" y="223647"/>
                              </a:cubicBezTo>
                              <a:cubicBezTo>
                                <a:pt x="41987" y="221742"/>
                                <a:pt x="21191" y="215392"/>
                                <a:pt x="490" y="204407"/>
                              </a:cubicBezTo>
                              <a:lnTo>
                                <a:pt x="0" y="204090"/>
                              </a:lnTo>
                              <a:lnTo>
                                <a:pt x="0" y="136169"/>
                              </a:lnTo>
                              <a:lnTo>
                                <a:pt x="29716" y="157004"/>
                              </a:lnTo>
                              <a:cubicBezTo>
                                <a:pt x="43765" y="164052"/>
                                <a:pt x="57545" y="168148"/>
                                <a:pt x="71070" y="169418"/>
                              </a:cubicBezTo>
                              <a:cubicBezTo>
                                <a:pt x="98248" y="171831"/>
                                <a:pt x="121235" y="163322"/>
                                <a:pt x="140031" y="144526"/>
                              </a:cubicBezTo>
                              <a:cubicBezTo>
                                <a:pt x="153874" y="130556"/>
                                <a:pt x="161875" y="114808"/>
                                <a:pt x="163399" y="96520"/>
                              </a:cubicBezTo>
                              <a:cubicBezTo>
                                <a:pt x="164796" y="78359"/>
                                <a:pt x="159843" y="57404"/>
                                <a:pt x="147524" y="33782"/>
                              </a:cubicBezTo>
                              <a:cubicBezTo>
                                <a:pt x="162383" y="22606"/>
                                <a:pt x="177242" y="11176"/>
                                <a:pt x="19210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53" name="Shape 24053"/>
                      <wps:cNvSpPr/>
                      <wps:spPr>
                        <a:xfrm>
                          <a:off x="699566" y="1560576"/>
                          <a:ext cx="153874" cy="233620"/>
                        </a:xfrm>
                        <a:custGeom>
                          <a:avLst/>
                          <a:gdLst/>
                          <a:ahLst/>
                          <a:cxnLst/>
                          <a:rect l="0" t="0" r="0" b="0"/>
                          <a:pathLst>
                            <a:path w="153874" h="233620">
                              <a:moveTo>
                                <a:pt x="17730" y="0"/>
                              </a:moveTo>
                              <a:cubicBezTo>
                                <a:pt x="59640" y="4318"/>
                                <a:pt x="101296" y="26670"/>
                                <a:pt x="142698" y="68072"/>
                              </a:cubicBezTo>
                              <a:cubicBezTo>
                                <a:pt x="145365" y="70739"/>
                                <a:pt x="149175" y="74422"/>
                                <a:pt x="153874" y="79629"/>
                              </a:cubicBezTo>
                              <a:lnTo>
                                <a:pt x="0" y="233620"/>
                              </a:lnTo>
                              <a:lnTo>
                                <a:pt x="0" y="163526"/>
                              </a:lnTo>
                              <a:lnTo>
                                <a:pt x="79071" y="84455"/>
                              </a:lnTo>
                              <a:cubicBezTo>
                                <a:pt x="56211" y="65151"/>
                                <a:pt x="35510" y="54356"/>
                                <a:pt x="17095" y="51308"/>
                              </a:cubicBezTo>
                              <a:lnTo>
                                <a:pt x="0" y="52302"/>
                              </a:lnTo>
                              <a:lnTo>
                                <a:pt x="0" y="13"/>
                              </a:lnTo>
                              <a:lnTo>
                                <a:pt x="1773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52" name="Shape 24052"/>
                      <wps:cNvSpPr/>
                      <wps:spPr>
                        <a:xfrm>
                          <a:off x="667004" y="1324229"/>
                          <a:ext cx="385064" cy="385064"/>
                        </a:xfrm>
                        <a:custGeom>
                          <a:avLst/>
                          <a:gdLst/>
                          <a:ahLst/>
                          <a:cxnLst/>
                          <a:rect l="0" t="0" r="0" b="0"/>
                          <a:pathLst>
                            <a:path w="385064" h="385064">
                              <a:moveTo>
                                <a:pt x="37973" y="0"/>
                              </a:moveTo>
                              <a:cubicBezTo>
                                <a:pt x="153670" y="115570"/>
                                <a:pt x="269367" y="231394"/>
                                <a:pt x="385064" y="347091"/>
                              </a:cubicBezTo>
                              <a:cubicBezTo>
                                <a:pt x="372491" y="359664"/>
                                <a:pt x="359791" y="372364"/>
                                <a:pt x="347091" y="385064"/>
                              </a:cubicBezTo>
                              <a:cubicBezTo>
                                <a:pt x="231394" y="269367"/>
                                <a:pt x="115697" y="153543"/>
                                <a:pt x="0" y="37973"/>
                              </a:cubicBezTo>
                              <a:cubicBezTo>
                                <a:pt x="12700" y="25273"/>
                                <a:pt x="25400" y="12573"/>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51" name="Shape 24051"/>
                      <wps:cNvSpPr/>
                      <wps:spPr>
                        <a:xfrm>
                          <a:off x="859790" y="1322705"/>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50" name="Shape 24050"/>
                      <wps:cNvSpPr/>
                      <wps:spPr>
                        <a:xfrm>
                          <a:off x="764159" y="1227074"/>
                          <a:ext cx="86995" cy="86995"/>
                        </a:xfrm>
                        <a:custGeom>
                          <a:avLst/>
                          <a:gdLst/>
                          <a:ahLst/>
                          <a:cxnLst/>
                          <a:rect l="0" t="0" r="0" b="0"/>
                          <a:pathLst>
                            <a:path w="86995" h="86995">
                              <a:moveTo>
                                <a:pt x="37973" y="0"/>
                              </a:moveTo>
                              <a:cubicBezTo>
                                <a:pt x="54356" y="16256"/>
                                <a:pt x="70612" y="32639"/>
                                <a:pt x="86995" y="49022"/>
                              </a:cubicBezTo>
                              <a:cubicBezTo>
                                <a:pt x="74295" y="61722"/>
                                <a:pt x="61722" y="74295"/>
                                <a:pt x="49022" y="86995"/>
                              </a:cubicBezTo>
                              <a:cubicBezTo>
                                <a:pt x="32639" y="70612"/>
                                <a:pt x="16256" y="54356"/>
                                <a:pt x="0" y="37973"/>
                              </a:cubicBezTo>
                              <a:cubicBezTo>
                                <a:pt x="12700"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49" name="Shape 24049"/>
                      <wps:cNvSpPr/>
                      <wps:spPr>
                        <a:xfrm>
                          <a:off x="955675" y="991997"/>
                          <a:ext cx="555117" cy="524383"/>
                        </a:xfrm>
                        <a:custGeom>
                          <a:avLst/>
                          <a:gdLst/>
                          <a:ahLst/>
                          <a:cxnLst/>
                          <a:rect l="0" t="0" r="0" b="0"/>
                          <a:pathLst>
                            <a:path w="555117" h="524383">
                              <a:moveTo>
                                <a:pt x="300736" y="2032"/>
                              </a:moveTo>
                              <a:cubicBezTo>
                                <a:pt x="326644" y="4191"/>
                                <a:pt x="353949" y="19304"/>
                                <a:pt x="382524" y="48006"/>
                              </a:cubicBezTo>
                              <a:cubicBezTo>
                                <a:pt x="440055" y="105537"/>
                                <a:pt x="497586" y="163068"/>
                                <a:pt x="555117" y="220599"/>
                              </a:cubicBezTo>
                              <a:cubicBezTo>
                                <a:pt x="542544" y="233172"/>
                                <a:pt x="529971" y="245745"/>
                                <a:pt x="517398" y="258318"/>
                              </a:cubicBezTo>
                              <a:cubicBezTo>
                                <a:pt x="464566" y="205613"/>
                                <a:pt x="411734" y="152781"/>
                                <a:pt x="358902" y="99949"/>
                              </a:cubicBezTo>
                              <a:cubicBezTo>
                                <a:pt x="341884" y="82931"/>
                                <a:pt x="328295" y="71882"/>
                                <a:pt x="318516" y="66548"/>
                              </a:cubicBezTo>
                              <a:cubicBezTo>
                                <a:pt x="308610" y="61722"/>
                                <a:pt x="297942" y="60198"/>
                                <a:pt x="286893" y="62103"/>
                              </a:cubicBezTo>
                              <a:cubicBezTo>
                                <a:pt x="275844" y="64008"/>
                                <a:pt x="265938" y="69469"/>
                                <a:pt x="257302" y="78105"/>
                              </a:cubicBezTo>
                              <a:cubicBezTo>
                                <a:pt x="241427" y="93853"/>
                                <a:pt x="234061" y="112903"/>
                                <a:pt x="235585" y="134874"/>
                              </a:cubicBezTo>
                              <a:cubicBezTo>
                                <a:pt x="237236" y="156972"/>
                                <a:pt x="250698" y="181229"/>
                                <a:pt x="276479" y="207010"/>
                              </a:cubicBezTo>
                              <a:cubicBezTo>
                                <a:pt x="325247" y="255778"/>
                                <a:pt x="373888" y="304419"/>
                                <a:pt x="422529" y="353187"/>
                              </a:cubicBezTo>
                              <a:cubicBezTo>
                                <a:pt x="409956" y="365760"/>
                                <a:pt x="397256" y="378460"/>
                                <a:pt x="384556" y="391160"/>
                              </a:cubicBezTo>
                              <a:cubicBezTo>
                                <a:pt x="330200" y="336677"/>
                                <a:pt x="275717" y="282194"/>
                                <a:pt x="221234" y="227711"/>
                              </a:cubicBezTo>
                              <a:cubicBezTo>
                                <a:pt x="202311" y="208788"/>
                                <a:pt x="184912" y="197866"/>
                                <a:pt x="169291" y="194437"/>
                              </a:cubicBezTo>
                              <a:cubicBezTo>
                                <a:pt x="153797" y="190881"/>
                                <a:pt x="138811" y="196469"/>
                                <a:pt x="124714" y="210566"/>
                              </a:cubicBezTo>
                              <a:cubicBezTo>
                                <a:pt x="113919" y="221361"/>
                                <a:pt x="107188" y="234188"/>
                                <a:pt x="104648" y="249682"/>
                              </a:cubicBezTo>
                              <a:cubicBezTo>
                                <a:pt x="102108" y="265049"/>
                                <a:pt x="104394" y="281178"/>
                                <a:pt x="112522" y="297180"/>
                              </a:cubicBezTo>
                              <a:cubicBezTo>
                                <a:pt x="120650" y="313182"/>
                                <a:pt x="136017" y="332867"/>
                                <a:pt x="158877" y="355854"/>
                              </a:cubicBezTo>
                              <a:cubicBezTo>
                                <a:pt x="202438" y="399415"/>
                                <a:pt x="245872" y="442849"/>
                                <a:pt x="289433" y="486283"/>
                              </a:cubicBezTo>
                              <a:cubicBezTo>
                                <a:pt x="276733" y="498983"/>
                                <a:pt x="264033" y="511683"/>
                                <a:pt x="251460" y="524383"/>
                              </a:cubicBezTo>
                              <a:cubicBezTo>
                                <a:pt x="167513" y="440563"/>
                                <a:pt x="83693" y="356616"/>
                                <a:pt x="0" y="272923"/>
                              </a:cubicBezTo>
                              <a:cubicBezTo>
                                <a:pt x="11303" y="261620"/>
                                <a:pt x="22606" y="250190"/>
                                <a:pt x="33909" y="238887"/>
                              </a:cubicBezTo>
                              <a:cubicBezTo>
                                <a:pt x="45720" y="250698"/>
                                <a:pt x="57404" y="262382"/>
                                <a:pt x="69215" y="274193"/>
                              </a:cubicBezTo>
                              <a:cubicBezTo>
                                <a:pt x="63754" y="254889"/>
                                <a:pt x="63627" y="235458"/>
                                <a:pt x="67437" y="216281"/>
                              </a:cubicBezTo>
                              <a:cubicBezTo>
                                <a:pt x="71501" y="197231"/>
                                <a:pt x="81153" y="180213"/>
                                <a:pt x="96266" y="165227"/>
                              </a:cubicBezTo>
                              <a:cubicBezTo>
                                <a:pt x="112903" y="148590"/>
                                <a:pt x="130175" y="138684"/>
                                <a:pt x="148717" y="135890"/>
                              </a:cubicBezTo>
                              <a:cubicBezTo>
                                <a:pt x="167132" y="133350"/>
                                <a:pt x="185166" y="136271"/>
                                <a:pt x="203581" y="145923"/>
                              </a:cubicBezTo>
                              <a:cubicBezTo>
                                <a:pt x="191516" y="98933"/>
                                <a:pt x="200279" y="61214"/>
                                <a:pt x="228727" y="32639"/>
                              </a:cubicBezTo>
                              <a:cubicBezTo>
                                <a:pt x="250952" y="10541"/>
                                <a:pt x="274955" y="0"/>
                                <a:pt x="300736" y="203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48" name="Shape 24048"/>
                      <wps:cNvSpPr/>
                      <wps:spPr>
                        <a:xfrm>
                          <a:off x="1315974" y="866521"/>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47" name="Shape 24047"/>
                      <wps:cNvSpPr/>
                      <wps:spPr>
                        <a:xfrm>
                          <a:off x="1220343" y="770890"/>
                          <a:ext cx="86995" cy="86995"/>
                        </a:xfrm>
                        <a:custGeom>
                          <a:avLst/>
                          <a:gdLst/>
                          <a:ahLst/>
                          <a:cxnLst/>
                          <a:rect l="0" t="0" r="0" b="0"/>
                          <a:pathLst>
                            <a:path w="86995" h="86995">
                              <a:moveTo>
                                <a:pt x="37973" y="0"/>
                              </a:moveTo>
                              <a:cubicBezTo>
                                <a:pt x="54229" y="16383"/>
                                <a:pt x="70612" y="32639"/>
                                <a:pt x="86995" y="49022"/>
                              </a:cubicBezTo>
                              <a:cubicBezTo>
                                <a:pt x="74295" y="61722"/>
                                <a:pt x="61595" y="74295"/>
                                <a:pt x="49022" y="86995"/>
                              </a:cubicBezTo>
                              <a:cubicBezTo>
                                <a:pt x="32639" y="70612"/>
                                <a:pt x="16256" y="54356"/>
                                <a:pt x="0" y="37973"/>
                              </a:cubicBezTo>
                              <a:cubicBezTo>
                                <a:pt x="12573"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46" name="Shape 24046"/>
                      <wps:cNvSpPr/>
                      <wps:spPr>
                        <a:xfrm>
                          <a:off x="1411859" y="662305"/>
                          <a:ext cx="433578" cy="397891"/>
                        </a:xfrm>
                        <a:custGeom>
                          <a:avLst/>
                          <a:gdLst/>
                          <a:ahLst/>
                          <a:cxnLst/>
                          <a:rect l="0" t="0" r="0" b="0"/>
                          <a:pathLst>
                            <a:path w="433578" h="397891">
                              <a:moveTo>
                                <a:pt x="169497" y="651"/>
                              </a:moveTo>
                              <a:cubicBezTo>
                                <a:pt x="177324" y="0"/>
                                <a:pt x="184848" y="445"/>
                                <a:pt x="192024" y="2032"/>
                              </a:cubicBezTo>
                              <a:cubicBezTo>
                                <a:pt x="206502" y="5334"/>
                                <a:pt x="221107" y="11938"/>
                                <a:pt x="235458" y="21717"/>
                              </a:cubicBezTo>
                              <a:cubicBezTo>
                                <a:pt x="244729" y="28067"/>
                                <a:pt x="259334" y="41402"/>
                                <a:pt x="278892" y="61087"/>
                              </a:cubicBezTo>
                              <a:cubicBezTo>
                                <a:pt x="330454" y="112522"/>
                                <a:pt x="382016" y="164084"/>
                                <a:pt x="433578" y="215646"/>
                              </a:cubicBezTo>
                              <a:cubicBezTo>
                                <a:pt x="420878" y="228346"/>
                                <a:pt x="408178" y="241046"/>
                                <a:pt x="395605" y="253619"/>
                              </a:cubicBezTo>
                              <a:cubicBezTo>
                                <a:pt x="344551" y="202692"/>
                                <a:pt x="293624" y="151765"/>
                                <a:pt x="242570" y="100711"/>
                              </a:cubicBezTo>
                              <a:cubicBezTo>
                                <a:pt x="225298" y="83439"/>
                                <a:pt x="210820" y="71882"/>
                                <a:pt x="199136" y="66040"/>
                              </a:cubicBezTo>
                              <a:cubicBezTo>
                                <a:pt x="187706" y="60452"/>
                                <a:pt x="175514" y="59055"/>
                                <a:pt x="162941" y="61087"/>
                              </a:cubicBezTo>
                              <a:cubicBezTo>
                                <a:pt x="150241" y="63627"/>
                                <a:pt x="138811" y="69977"/>
                                <a:pt x="128651" y="80137"/>
                              </a:cubicBezTo>
                              <a:cubicBezTo>
                                <a:pt x="112395" y="96393"/>
                                <a:pt x="104013" y="116078"/>
                                <a:pt x="104140" y="139192"/>
                              </a:cubicBezTo>
                              <a:cubicBezTo>
                                <a:pt x="104140" y="162687"/>
                                <a:pt x="119888" y="190373"/>
                                <a:pt x="152019" y="222504"/>
                              </a:cubicBezTo>
                              <a:cubicBezTo>
                                <a:pt x="197866" y="268351"/>
                                <a:pt x="243586" y="314071"/>
                                <a:pt x="289306" y="359918"/>
                              </a:cubicBezTo>
                              <a:cubicBezTo>
                                <a:pt x="276733" y="372491"/>
                                <a:pt x="264033" y="385191"/>
                                <a:pt x="251333" y="397891"/>
                              </a:cubicBezTo>
                              <a:cubicBezTo>
                                <a:pt x="167513" y="314071"/>
                                <a:pt x="83693" y="230251"/>
                                <a:pt x="0" y="146431"/>
                              </a:cubicBezTo>
                              <a:cubicBezTo>
                                <a:pt x="11303" y="135001"/>
                                <a:pt x="22733" y="123571"/>
                                <a:pt x="34163" y="112268"/>
                              </a:cubicBezTo>
                              <a:cubicBezTo>
                                <a:pt x="46101" y="124079"/>
                                <a:pt x="57912" y="136017"/>
                                <a:pt x="69850" y="147955"/>
                              </a:cubicBezTo>
                              <a:cubicBezTo>
                                <a:pt x="58293" y="103886"/>
                                <a:pt x="68707" y="66167"/>
                                <a:pt x="99822" y="35179"/>
                              </a:cubicBezTo>
                              <a:cubicBezTo>
                                <a:pt x="113284" y="21590"/>
                                <a:pt x="128270" y="11684"/>
                                <a:pt x="145161" y="5842"/>
                              </a:cubicBezTo>
                              <a:cubicBezTo>
                                <a:pt x="153543" y="3048"/>
                                <a:pt x="161671" y="1302"/>
                                <a:pt x="169497"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44" name="Shape 24044"/>
                      <wps:cNvSpPr/>
                      <wps:spPr>
                        <a:xfrm>
                          <a:off x="1687703" y="419354"/>
                          <a:ext cx="225556" cy="378714"/>
                        </a:xfrm>
                        <a:custGeom>
                          <a:avLst/>
                          <a:gdLst/>
                          <a:ahLst/>
                          <a:cxnLst/>
                          <a:rect l="0" t="0" r="0" b="0"/>
                          <a:pathLst>
                            <a:path w="225556" h="378714">
                              <a:moveTo>
                                <a:pt x="153162" y="1905"/>
                              </a:moveTo>
                              <a:cubicBezTo>
                                <a:pt x="166624" y="4191"/>
                                <a:pt x="180213" y="9906"/>
                                <a:pt x="194056" y="19304"/>
                              </a:cubicBezTo>
                              <a:cubicBezTo>
                                <a:pt x="198374" y="22352"/>
                                <a:pt x="203962" y="26956"/>
                                <a:pt x="210836" y="33163"/>
                              </a:cubicBezTo>
                              <a:lnTo>
                                <a:pt x="225556" y="47272"/>
                              </a:lnTo>
                              <a:lnTo>
                                <a:pt x="225556" y="145946"/>
                              </a:lnTo>
                              <a:lnTo>
                                <a:pt x="215836" y="165592"/>
                              </a:lnTo>
                              <a:cubicBezTo>
                                <a:pt x="208121" y="178562"/>
                                <a:pt x="198438" y="193040"/>
                                <a:pt x="186944" y="209169"/>
                              </a:cubicBezTo>
                              <a:cubicBezTo>
                                <a:pt x="173990" y="227457"/>
                                <a:pt x="165735" y="241173"/>
                                <a:pt x="162306" y="250952"/>
                              </a:cubicBezTo>
                              <a:cubicBezTo>
                                <a:pt x="158877" y="260477"/>
                                <a:pt x="158623" y="270129"/>
                                <a:pt x="161036" y="279654"/>
                              </a:cubicBezTo>
                              <a:cubicBezTo>
                                <a:pt x="163703" y="289306"/>
                                <a:pt x="168783" y="297942"/>
                                <a:pt x="176149" y="305181"/>
                              </a:cubicBezTo>
                              <a:cubicBezTo>
                                <a:pt x="187452" y="316611"/>
                                <a:pt x="200787" y="322072"/>
                                <a:pt x="216154" y="322072"/>
                              </a:cubicBezTo>
                              <a:lnTo>
                                <a:pt x="225556" y="319774"/>
                              </a:lnTo>
                              <a:lnTo>
                                <a:pt x="225556" y="374874"/>
                              </a:lnTo>
                              <a:lnTo>
                                <a:pt x="208280" y="378714"/>
                              </a:lnTo>
                              <a:cubicBezTo>
                                <a:pt x="181483" y="378206"/>
                                <a:pt x="157861" y="368046"/>
                                <a:pt x="136779" y="346964"/>
                              </a:cubicBezTo>
                              <a:cubicBezTo>
                                <a:pt x="124460" y="334645"/>
                                <a:pt x="115824" y="320675"/>
                                <a:pt x="110490" y="305435"/>
                              </a:cubicBezTo>
                              <a:cubicBezTo>
                                <a:pt x="105156" y="290449"/>
                                <a:pt x="103886" y="275844"/>
                                <a:pt x="105791" y="261493"/>
                              </a:cubicBezTo>
                              <a:cubicBezTo>
                                <a:pt x="107569" y="247269"/>
                                <a:pt x="112014" y="233553"/>
                                <a:pt x="118999" y="220218"/>
                              </a:cubicBezTo>
                              <a:cubicBezTo>
                                <a:pt x="124206" y="210693"/>
                                <a:pt x="133604" y="197231"/>
                                <a:pt x="146431" y="180086"/>
                              </a:cubicBezTo>
                              <a:cubicBezTo>
                                <a:pt x="172974" y="145415"/>
                                <a:pt x="190754" y="117983"/>
                                <a:pt x="199517" y="97663"/>
                              </a:cubicBezTo>
                              <a:cubicBezTo>
                                <a:pt x="193802" y="91567"/>
                                <a:pt x="190246" y="88011"/>
                                <a:pt x="188595" y="86360"/>
                              </a:cubicBezTo>
                              <a:cubicBezTo>
                                <a:pt x="171323" y="68961"/>
                                <a:pt x="155448" y="60452"/>
                                <a:pt x="141097" y="60452"/>
                              </a:cubicBezTo>
                              <a:cubicBezTo>
                                <a:pt x="121666" y="60198"/>
                                <a:pt x="102616" y="69977"/>
                                <a:pt x="83439" y="89154"/>
                              </a:cubicBezTo>
                              <a:cubicBezTo>
                                <a:pt x="65532" y="107188"/>
                                <a:pt x="55753" y="123825"/>
                                <a:pt x="54356" y="139065"/>
                              </a:cubicBezTo>
                              <a:cubicBezTo>
                                <a:pt x="52959" y="154813"/>
                                <a:pt x="58928" y="173863"/>
                                <a:pt x="72771" y="195580"/>
                              </a:cubicBezTo>
                              <a:cubicBezTo>
                                <a:pt x="58420" y="205994"/>
                                <a:pt x="44196" y="216535"/>
                                <a:pt x="29972" y="226949"/>
                              </a:cubicBezTo>
                              <a:cubicBezTo>
                                <a:pt x="15494" y="205994"/>
                                <a:pt x="6731" y="185928"/>
                                <a:pt x="3302" y="167005"/>
                              </a:cubicBezTo>
                              <a:cubicBezTo>
                                <a:pt x="0" y="148336"/>
                                <a:pt x="3048" y="128651"/>
                                <a:pt x="11557" y="108077"/>
                              </a:cubicBezTo>
                              <a:cubicBezTo>
                                <a:pt x="19939" y="87503"/>
                                <a:pt x="34417" y="67691"/>
                                <a:pt x="53594" y="48387"/>
                              </a:cubicBezTo>
                              <a:cubicBezTo>
                                <a:pt x="72771" y="29210"/>
                                <a:pt x="90805" y="16383"/>
                                <a:pt x="107823" y="9398"/>
                              </a:cubicBezTo>
                              <a:cubicBezTo>
                                <a:pt x="124841" y="2413"/>
                                <a:pt x="139954" y="0"/>
                                <a:pt x="153162"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45" name="Shape 24045"/>
                      <wps:cNvSpPr/>
                      <wps:spPr>
                        <a:xfrm>
                          <a:off x="1913259" y="466626"/>
                          <a:ext cx="184019" cy="327602"/>
                        </a:xfrm>
                        <a:custGeom>
                          <a:avLst/>
                          <a:gdLst/>
                          <a:ahLst/>
                          <a:cxnLst/>
                          <a:rect l="0" t="0" r="0" b="0"/>
                          <a:pathLst>
                            <a:path w="184019" h="327602">
                              <a:moveTo>
                                <a:pt x="0" y="0"/>
                              </a:moveTo>
                              <a:lnTo>
                                <a:pt x="9775" y="9370"/>
                              </a:lnTo>
                              <a:cubicBezTo>
                                <a:pt x="28698" y="28293"/>
                                <a:pt x="47622" y="47216"/>
                                <a:pt x="66544" y="66139"/>
                              </a:cubicBezTo>
                              <a:cubicBezTo>
                                <a:pt x="106168" y="105763"/>
                                <a:pt x="132076" y="129893"/>
                                <a:pt x="144142" y="138656"/>
                              </a:cubicBezTo>
                              <a:cubicBezTo>
                                <a:pt x="156333" y="147927"/>
                                <a:pt x="169542" y="154531"/>
                                <a:pt x="184019" y="159484"/>
                              </a:cubicBezTo>
                              <a:cubicBezTo>
                                <a:pt x="170811" y="172692"/>
                                <a:pt x="157604" y="186027"/>
                                <a:pt x="144268" y="199235"/>
                              </a:cubicBezTo>
                              <a:cubicBezTo>
                                <a:pt x="131568" y="194409"/>
                                <a:pt x="118614" y="186535"/>
                                <a:pt x="105661" y="175867"/>
                              </a:cubicBezTo>
                              <a:cubicBezTo>
                                <a:pt x="105280" y="203426"/>
                                <a:pt x="100835" y="226286"/>
                                <a:pt x="93595" y="244701"/>
                              </a:cubicBezTo>
                              <a:cubicBezTo>
                                <a:pt x="86103" y="263370"/>
                                <a:pt x="74799" y="280007"/>
                                <a:pt x="59813" y="294993"/>
                              </a:cubicBezTo>
                              <a:cubicBezTo>
                                <a:pt x="47494" y="307375"/>
                                <a:pt x="34922" y="316615"/>
                                <a:pt x="22078" y="322695"/>
                              </a:cubicBezTo>
                              <a:lnTo>
                                <a:pt x="0" y="327602"/>
                              </a:lnTo>
                              <a:lnTo>
                                <a:pt x="0" y="272502"/>
                              </a:lnTo>
                              <a:lnTo>
                                <a:pt x="13268" y="269260"/>
                              </a:lnTo>
                              <a:cubicBezTo>
                                <a:pt x="20761" y="265529"/>
                                <a:pt x="28191" y="259941"/>
                                <a:pt x="35556" y="252575"/>
                              </a:cubicBezTo>
                              <a:cubicBezTo>
                                <a:pt x="50161" y="237970"/>
                                <a:pt x="59813" y="221460"/>
                                <a:pt x="63750" y="202664"/>
                              </a:cubicBezTo>
                              <a:cubicBezTo>
                                <a:pt x="67814" y="184122"/>
                                <a:pt x="66798" y="165961"/>
                                <a:pt x="59432" y="148181"/>
                              </a:cubicBezTo>
                              <a:cubicBezTo>
                                <a:pt x="53717" y="134465"/>
                                <a:pt x="41652" y="118082"/>
                                <a:pt x="22983" y="99413"/>
                              </a:cubicBezTo>
                              <a:cubicBezTo>
                                <a:pt x="17776" y="94206"/>
                                <a:pt x="12569" y="88999"/>
                                <a:pt x="7362" y="83792"/>
                              </a:cubicBezTo>
                              <a:lnTo>
                                <a:pt x="0" y="9867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43" name="Shape 24043"/>
                      <wps:cNvSpPr/>
                      <wps:spPr>
                        <a:xfrm>
                          <a:off x="1892300" y="214503"/>
                          <a:ext cx="289433" cy="365252"/>
                        </a:xfrm>
                        <a:custGeom>
                          <a:avLst/>
                          <a:gdLst/>
                          <a:ahLst/>
                          <a:cxnLst/>
                          <a:rect l="0" t="0" r="0" b="0"/>
                          <a:pathLst>
                            <a:path w="289433" h="365252">
                              <a:moveTo>
                                <a:pt x="129794" y="0"/>
                              </a:moveTo>
                              <a:cubicBezTo>
                                <a:pt x="138684" y="17526"/>
                                <a:pt x="147320" y="35179"/>
                                <a:pt x="156210" y="52578"/>
                              </a:cubicBezTo>
                              <a:cubicBezTo>
                                <a:pt x="140716" y="55626"/>
                                <a:pt x="128397" y="61976"/>
                                <a:pt x="119126" y="71247"/>
                              </a:cubicBezTo>
                              <a:cubicBezTo>
                                <a:pt x="110871" y="79502"/>
                                <a:pt x="106045" y="89916"/>
                                <a:pt x="105029" y="101981"/>
                              </a:cubicBezTo>
                              <a:cubicBezTo>
                                <a:pt x="104267" y="114173"/>
                                <a:pt x="107061" y="126873"/>
                                <a:pt x="114300" y="139446"/>
                              </a:cubicBezTo>
                              <a:cubicBezTo>
                                <a:pt x="125349" y="158877"/>
                                <a:pt x="139700" y="177546"/>
                                <a:pt x="157734" y="195580"/>
                              </a:cubicBezTo>
                              <a:cubicBezTo>
                                <a:pt x="201676" y="239522"/>
                                <a:pt x="245491" y="283337"/>
                                <a:pt x="289433" y="327152"/>
                              </a:cubicBezTo>
                              <a:cubicBezTo>
                                <a:pt x="276733" y="339852"/>
                                <a:pt x="264033" y="352552"/>
                                <a:pt x="251333" y="365252"/>
                              </a:cubicBezTo>
                              <a:cubicBezTo>
                                <a:pt x="167513" y="281432"/>
                                <a:pt x="83693" y="197612"/>
                                <a:pt x="0" y="113792"/>
                              </a:cubicBezTo>
                              <a:cubicBezTo>
                                <a:pt x="11303" y="102362"/>
                                <a:pt x="22733" y="90932"/>
                                <a:pt x="34163" y="79629"/>
                              </a:cubicBezTo>
                              <a:cubicBezTo>
                                <a:pt x="46863" y="92329"/>
                                <a:pt x="59563" y="105029"/>
                                <a:pt x="72263" y="117729"/>
                              </a:cubicBezTo>
                              <a:cubicBezTo>
                                <a:pt x="62992" y="91313"/>
                                <a:pt x="59690" y="71247"/>
                                <a:pt x="61214" y="58166"/>
                              </a:cubicBezTo>
                              <a:cubicBezTo>
                                <a:pt x="62865" y="45085"/>
                                <a:pt x="68072" y="34163"/>
                                <a:pt x="76962" y="25273"/>
                              </a:cubicBezTo>
                              <a:cubicBezTo>
                                <a:pt x="89916" y="12446"/>
                                <a:pt x="107188"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042" name="Shape 24042"/>
                      <wps:cNvSpPr/>
                      <wps:spPr>
                        <a:xfrm>
                          <a:off x="2015109" y="0"/>
                          <a:ext cx="421259" cy="533908"/>
                        </a:xfrm>
                        <a:custGeom>
                          <a:avLst/>
                          <a:gdLst/>
                          <a:ahLst/>
                          <a:cxnLst/>
                          <a:rect l="0" t="0" r="0" b="0"/>
                          <a:pathLst>
                            <a:path w="421259" h="533908">
                              <a:moveTo>
                                <a:pt x="205359" y="0"/>
                              </a:moveTo>
                              <a:cubicBezTo>
                                <a:pt x="262890" y="113411"/>
                                <a:pt x="318262" y="227711"/>
                                <a:pt x="375793" y="340995"/>
                              </a:cubicBezTo>
                              <a:cubicBezTo>
                                <a:pt x="394716" y="377698"/>
                                <a:pt x="406019" y="403987"/>
                                <a:pt x="411607" y="419354"/>
                              </a:cubicBezTo>
                              <a:cubicBezTo>
                                <a:pt x="418973" y="440055"/>
                                <a:pt x="421259" y="458343"/>
                                <a:pt x="419354" y="473583"/>
                              </a:cubicBezTo>
                              <a:cubicBezTo>
                                <a:pt x="417195" y="488696"/>
                                <a:pt x="409829" y="502539"/>
                                <a:pt x="397764" y="514604"/>
                              </a:cubicBezTo>
                              <a:cubicBezTo>
                                <a:pt x="390398" y="521970"/>
                                <a:pt x="380746" y="528447"/>
                                <a:pt x="368173" y="533908"/>
                              </a:cubicBezTo>
                              <a:cubicBezTo>
                                <a:pt x="353441" y="521843"/>
                                <a:pt x="338582" y="510032"/>
                                <a:pt x="323850" y="498094"/>
                              </a:cubicBezTo>
                              <a:cubicBezTo>
                                <a:pt x="334772" y="492506"/>
                                <a:pt x="343281" y="486283"/>
                                <a:pt x="349377" y="480187"/>
                              </a:cubicBezTo>
                              <a:cubicBezTo>
                                <a:pt x="357886" y="471678"/>
                                <a:pt x="362966" y="463296"/>
                                <a:pt x="364998" y="455168"/>
                              </a:cubicBezTo>
                              <a:cubicBezTo>
                                <a:pt x="366903" y="446913"/>
                                <a:pt x="366776" y="438277"/>
                                <a:pt x="364109" y="429387"/>
                              </a:cubicBezTo>
                              <a:cubicBezTo>
                                <a:pt x="362077" y="422783"/>
                                <a:pt x="355727" y="408051"/>
                                <a:pt x="344043" y="386080"/>
                              </a:cubicBezTo>
                              <a:cubicBezTo>
                                <a:pt x="342265" y="383032"/>
                                <a:pt x="339979" y="378206"/>
                                <a:pt x="336931" y="372237"/>
                              </a:cubicBezTo>
                              <a:cubicBezTo>
                                <a:pt x="225044" y="315976"/>
                                <a:pt x="111887" y="261747"/>
                                <a:pt x="0" y="205486"/>
                              </a:cubicBezTo>
                              <a:cubicBezTo>
                                <a:pt x="13589" y="191770"/>
                                <a:pt x="27305" y="178054"/>
                                <a:pt x="40894" y="164465"/>
                              </a:cubicBezTo>
                              <a:cubicBezTo>
                                <a:pt x="104775" y="197866"/>
                                <a:pt x="169291" y="230124"/>
                                <a:pt x="233172" y="263398"/>
                              </a:cubicBezTo>
                              <a:cubicBezTo>
                                <a:pt x="257683" y="275971"/>
                                <a:pt x="282575" y="289814"/>
                                <a:pt x="307721" y="305435"/>
                              </a:cubicBezTo>
                              <a:cubicBezTo>
                                <a:pt x="292354" y="281432"/>
                                <a:pt x="278765" y="257302"/>
                                <a:pt x="266065" y="232537"/>
                              </a:cubicBezTo>
                              <a:cubicBezTo>
                                <a:pt x="232791" y="167894"/>
                                <a:pt x="200660" y="102616"/>
                                <a:pt x="167386" y="37973"/>
                              </a:cubicBezTo>
                              <a:cubicBezTo>
                                <a:pt x="180086" y="25400"/>
                                <a:pt x="192659" y="12700"/>
                                <a:pt x="20535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4041" style="width:191.84pt;height:187.11pt;position:absolute;z-index:-2147483648;mso-position-horizontal-relative:page;mso-position-horizontal:absolute;margin-left:207.2pt;mso-position-vertical-relative:page;margin-top:298.43pt;" coordsize="24363,23762">
              <v:shape id="Shape 24058" style="position:absolute;width:2038;height:3817;left:0;top:18513;" coordsize="203835,381729" path="m203835,0l203835,63115l202311,63594c193167,68420,179578,80231,161036,98773c134747,125062,108331,151478,81915,177894l203835,299814l203835,381729l0,177894c38862,139032,77851,100043,116713,61181c137160,40734,154178,26002,167132,17366c176149,11207,185166,6285,194199,2602l203835,0x">
                <v:stroke weight="0pt" endcap="flat" joinstyle="miter" miterlimit="10" on="false" color="#000000" opacity="0"/>
                <v:fill on="true" color="#c0c0c0" opacity="0.501961"/>
              </v:shape>
              <v:shape id="Shape 24057" style="position:absolute;width:1868;height:5318;left:2038;top:18444;" coordsize="186817,531876" path="m17526,2159c35941,0,55372,2667,76073,10922c96647,19304,115443,31623,132715,48895c162306,78486,178435,111887,182372,148844c186817,186182,166116,226695,122428,270383c96012,296926,69596,323342,43053,349758c90170,396875,137160,443865,184150,490982c170561,504571,156845,518287,143256,531876l0,388620l0,306705l2159,308864c28829,282194,55499,255524,82169,228854c108585,202438,122047,178181,121920,155956c121793,133604,112014,112776,91948,92583c77470,78105,61722,68961,44831,64897c36512,62992,28448,62547,20701,63500l0,70006l0,6891l17526,2159x">
                <v:stroke weight="0pt" endcap="flat" joinstyle="miter" miterlimit="10" on="false" color="#000000" opacity="0"/>
                <v:fill on="true" color="#c0c0c0" opacity="0.501961"/>
              </v:shape>
              <v:shape id="Shape 24056" style="position:absolute;width:2894;height:3651;left:3787;top:17280;" coordsize="289433,365125" path="m129794,0c138811,17399,147320,35052,156337,52578c140843,55499,128524,61976,119253,71247c110998,79375,106045,89916,105156,101854c104394,114173,107188,126746,114427,139446c125476,158750,139827,177546,157734,195453c201676,239395,245618,283337,289433,327152c276733,339852,264160,352425,251460,365125c167640,281305,83820,197485,0,113665c11430,102362,22860,90932,34163,79502c46863,92202,59563,104902,72263,117602c62992,91313,59690,71120,61341,58039c62865,44958,68199,34163,77089,25273c89916,12319,107315,3810,129794,0x">
                <v:stroke weight="0pt" endcap="flat" joinstyle="miter" miterlimit="10" on="false" color="#000000" opacity="0"/>
                <v:fill on="true" color="#c0c0c0" opacity="0.501961"/>
              </v:shape>
              <v:shape id="Shape 24054" style="position:absolute;width:1350;height:3240;left:5645;top:15605;" coordsize="135051,324093" path="m135051,0l135051,52289l112840,53581c100838,57360,89979,64122,80391,73774c62865,91173,54737,112382,56134,137274c57404,162293,68072,186423,88900,209664l135051,163513l135051,233607l121793,246875l135051,256171l135051,324093l104569,304430c94274,296596,84010,287579,73787,277355c31369,234937,8890,192519,4445,149720c0,106921,13843,70091,44958,39103c67437,16624,93274,3361,122468,9l135051,0x">
                <v:stroke weight="0pt" endcap="flat" joinstyle="miter" miterlimit="10" on="false" color="#000000" opacity="0"/>
                <v:fill on="true" color="#c0c0c0" opacity="0.501961"/>
              </v:shape>
              <v:shape id="Shape 24055" style="position:absolute;width:2197;height:2275;left:6995;top:16805;" coordsize="219787,227584" path="m192101,0c212040,31877,219787,63373,217628,94361c215469,125222,200737,153797,174829,179832c142063,212471,104725,227584,62815,223647c41987,221742,21191,215392,490,204407l0,204090l0,136169l29716,157004c43765,164052,57545,168148,71070,169418c98248,171831,121235,163322,140031,144526c153874,130556,161875,114808,163399,96520c164796,78359,159843,57404,147524,33782c162383,22606,177242,11176,192101,0x">
                <v:stroke weight="0pt" endcap="flat" joinstyle="miter" miterlimit="10" on="false" color="#000000" opacity="0"/>
                <v:fill on="true" color="#c0c0c0" opacity="0.501961"/>
              </v:shape>
              <v:shape id="Shape 24053" style="position:absolute;width:1538;height:2336;left:6995;top:15605;" coordsize="153874,233620" path="m17730,0c59640,4318,101296,26670,142698,68072c145365,70739,149175,74422,153874,79629l0,233620l0,163526l79071,84455c56211,65151,35510,54356,17095,51308l0,52302l0,13l17730,0x">
                <v:stroke weight="0pt" endcap="flat" joinstyle="miter" miterlimit="10" on="false" color="#000000" opacity="0"/>
                <v:fill on="true" color="#c0c0c0" opacity="0.501961"/>
              </v:shape>
              <v:shape id="Shape 24052" style="position:absolute;width:3850;height:3850;left:6670;top:13242;" coordsize="385064,385064" path="m37973,0c153670,115570,269367,231394,385064,347091c372491,359664,359791,372364,347091,385064c231394,269367,115697,153543,0,37973c12700,25273,25400,12573,37973,0x">
                <v:stroke weight="0pt" endcap="flat" joinstyle="miter" miterlimit="10" on="false" color="#000000" opacity="0"/>
                <v:fill on="true" color="#c0c0c0" opacity="0.501961"/>
              </v:shape>
              <v:shape id="Shape 24051" style="position:absolute;width:2894;height:2894;left:8597;top:13227;"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050" style="position:absolute;width:869;height:869;left:7641;top:12270;" coordsize="86995,86995" path="m37973,0c54356,16256,70612,32639,86995,49022c74295,61722,61722,74295,49022,86995c32639,70612,16256,54356,0,37973c12700,25273,25273,12700,37973,0x">
                <v:stroke weight="0pt" endcap="flat" joinstyle="miter" miterlimit="10" on="false" color="#000000" opacity="0"/>
                <v:fill on="true" color="#c0c0c0" opacity="0.501961"/>
              </v:shape>
              <v:shape id="Shape 24049" style="position:absolute;width:5551;height:5243;left:9556;top:9919;" coordsize="555117,524383" path="m300736,2032c326644,4191,353949,19304,382524,48006c440055,105537,497586,163068,555117,220599c542544,233172,529971,245745,517398,258318c464566,205613,411734,152781,358902,99949c341884,82931,328295,71882,318516,66548c308610,61722,297942,60198,286893,62103c275844,64008,265938,69469,257302,78105c241427,93853,234061,112903,235585,134874c237236,156972,250698,181229,276479,207010c325247,255778,373888,304419,422529,353187c409956,365760,397256,378460,384556,391160c330200,336677,275717,282194,221234,227711c202311,208788,184912,197866,169291,194437c153797,190881,138811,196469,124714,210566c113919,221361,107188,234188,104648,249682c102108,265049,104394,281178,112522,297180c120650,313182,136017,332867,158877,355854c202438,399415,245872,442849,289433,486283c276733,498983,264033,511683,251460,524383c167513,440563,83693,356616,0,272923c11303,261620,22606,250190,33909,238887c45720,250698,57404,262382,69215,274193c63754,254889,63627,235458,67437,216281c71501,197231,81153,180213,96266,165227c112903,148590,130175,138684,148717,135890c167132,133350,185166,136271,203581,145923c191516,98933,200279,61214,228727,32639c250952,10541,274955,0,300736,2032x">
                <v:stroke weight="0pt" endcap="flat" joinstyle="miter" miterlimit="10" on="false" color="#000000" opacity="0"/>
                <v:fill on="true" color="#c0c0c0" opacity="0.501961"/>
              </v:shape>
              <v:shape id="Shape 24048" style="position:absolute;width:2894;height:2894;left:13159;top:8665;"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047" style="position:absolute;width:869;height:869;left:12203;top:7708;" coordsize="86995,86995" path="m37973,0c54229,16383,70612,32639,86995,49022c74295,61722,61595,74295,49022,86995c32639,70612,16256,54356,0,37973c12573,25273,25273,12700,37973,0x">
                <v:stroke weight="0pt" endcap="flat" joinstyle="miter" miterlimit="10" on="false" color="#000000" opacity="0"/>
                <v:fill on="true" color="#c0c0c0" opacity="0.501961"/>
              </v:shape>
              <v:shape id="Shape 24046" style="position:absolute;width:4335;height:3978;left:14118;top:6623;" coordsize="433578,397891" path="m169497,651c177324,0,184848,445,192024,2032c206502,5334,221107,11938,235458,21717c244729,28067,259334,41402,278892,61087c330454,112522,382016,164084,433578,215646c420878,228346,408178,241046,395605,253619c344551,202692,293624,151765,242570,100711c225298,83439,210820,71882,199136,66040c187706,60452,175514,59055,162941,61087c150241,63627,138811,69977,128651,80137c112395,96393,104013,116078,104140,139192c104140,162687,119888,190373,152019,222504c197866,268351,243586,314071,289306,359918c276733,372491,264033,385191,251333,397891c167513,314071,83693,230251,0,146431c11303,135001,22733,123571,34163,112268c46101,124079,57912,136017,69850,147955c58293,103886,68707,66167,99822,35179c113284,21590,128270,11684,145161,5842c153543,3048,161671,1302,169497,651x">
                <v:stroke weight="0pt" endcap="flat" joinstyle="miter" miterlimit="10" on="false" color="#000000" opacity="0"/>
                <v:fill on="true" color="#c0c0c0" opacity="0.501961"/>
              </v:shape>
              <v:shape id="Shape 24044" style="position:absolute;width:2255;height:3787;left:16877;top:4193;" coordsize="225556,378714" path="m153162,1905c166624,4191,180213,9906,194056,19304c198374,22352,203962,26956,210836,33163l225556,47272l225556,145946l215836,165592c208121,178562,198438,193040,186944,209169c173990,227457,165735,241173,162306,250952c158877,260477,158623,270129,161036,279654c163703,289306,168783,297942,176149,305181c187452,316611,200787,322072,216154,322072l225556,319774l225556,374874l208280,378714c181483,378206,157861,368046,136779,346964c124460,334645,115824,320675,110490,305435c105156,290449,103886,275844,105791,261493c107569,247269,112014,233553,118999,220218c124206,210693,133604,197231,146431,180086c172974,145415,190754,117983,199517,97663c193802,91567,190246,88011,188595,86360c171323,68961,155448,60452,141097,60452c121666,60198,102616,69977,83439,89154c65532,107188,55753,123825,54356,139065c52959,154813,58928,173863,72771,195580c58420,205994,44196,216535,29972,226949c15494,205994,6731,185928,3302,167005c0,148336,3048,128651,11557,108077c19939,87503,34417,67691,53594,48387c72771,29210,90805,16383,107823,9398c124841,2413,139954,0,153162,1905x">
                <v:stroke weight="0pt" endcap="flat" joinstyle="miter" miterlimit="10" on="false" color="#000000" opacity="0"/>
                <v:fill on="true" color="#c0c0c0" opacity="0.501961"/>
              </v:shape>
              <v:shape id="Shape 24045" style="position:absolute;width:1840;height:3276;left:19132;top:4666;" coordsize="184019,327602" path="m0,0l9775,9370c28698,28293,47622,47216,66544,66139c106168,105763,132076,129893,144142,138656c156333,147927,169542,154531,184019,159484c170811,172692,157604,186027,144268,199235c131568,194409,118614,186535,105661,175867c105280,203426,100835,226286,93595,244701c86103,263370,74799,280007,59813,294993c47494,307375,34922,316615,22078,322695l0,327602l0,272502l13268,269260c20761,265529,28191,259941,35556,252575c50161,237970,59813,221460,63750,202664c67814,184122,66798,165961,59432,148181c53717,134465,41652,118082,22983,99413c17776,94206,12569,88999,7362,83792l0,98674l0,0x">
                <v:stroke weight="0pt" endcap="flat" joinstyle="miter" miterlimit="10" on="false" color="#000000" opacity="0"/>
                <v:fill on="true" color="#c0c0c0" opacity="0.501961"/>
              </v:shape>
              <v:shape id="Shape 24043" style="position:absolute;width:2894;height:3652;left:18923;top:2145;" coordsize="289433,365252" path="m129794,0c138684,17526,147320,35179,156210,52578c140716,55626,128397,61976,119126,71247c110871,79502,106045,89916,105029,101981c104267,114173,107061,126873,114300,139446c125349,158877,139700,177546,157734,195580c201676,239522,245491,283337,289433,327152c276733,339852,264033,352552,251333,365252c167513,281432,83693,197612,0,113792c11303,102362,22733,90932,34163,79629c46863,92329,59563,105029,72263,117729c62992,91313,59690,71247,61214,58166c62865,45085,68072,34163,76962,25273c89916,12446,107188,3810,129794,0x">
                <v:stroke weight="0pt" endcap="flat" joinstyle="miter" miterlimit="10" on="false" color="#000000" opacity="0"/>
                <v:fill on="true" color="#c0c0c0" opacity="0.501961"/>
              </v:shape>
              <v:shape id="Shape 24042" style="position:absolute;width:4212;height:5339;left:20151;top:0;" coordsize="421259,533908" path="m205359,0c262890,113411,318262,227711,375793,340995c394716,377698,406019,403987,411607,419354c418973,440055,421259,458343,419354,473583c417195,488696,409829,502539,397764,514604c390398,521970,380746,528447,368173,533908c353441,521843,338582,510032,323850,498094c334772,492506,343281,486283,349377,480187c357886,471678,362966,463296,364998,455168c366903,446913,366776,438277,364109,429387c362077,422783,355727,408051,344043,386080c342265,383032,339979,378206,336931,372237c225044,315976,111887,261747,0,205486c13589,191770,27305,178054,40894,164465c104775,197866,169291,230124,233172,263398c257683,275971,282575,289814,307721,305435c292354,281432,278765,257302,266065,232537c232791,167894,200660,102616,167386,37973c180086,25400,192659,12700,205359,0x">
                <v:stroke weight="0pt" endcap="flat" joinstyle="miter" miterlimit="10" on="false" color="#000000" opacity="0"/>
                <v:fill on="true" color="#c0c0c0" opacity="0.5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4312E" w14:textId="77777777" w:rsidR="00CE6632" w:rsidRDefault="005B06B9">
    <w:pPr>
      <w:spacing w:after="0" w:line="259" w:lineRule="auto"/>
      <w:ind w:left="302" w:firstLine="0"/>
    </w:pPr>
    <w:r>
      <w:rPr>
        <w:rFonts w:ascii="Calibri" w:eastAsia="Calibri" w:hAnsi="Calibri" w:cs="Calibri"/>
        <w:noProof/>
        <w:sz w:val="22"/>
      </w:rPr>
      <mc:AlternateContent>
        <mc:Choice Requires="wpg">
          <w:drawing>
            <wp:anchor distT="0" distB="0" distL="114300" distR="114300" simplePos="0" relativeHeight="251658253" behindDoc="0" locked="0" layoutInCell="1" allowOverlap="1" wp14:anchorId="020562EC" wp14:editId="23B0B3D4">
              <wp:simplePos x="0" y="0"/>
              <wp:positionH relativeFrom="page">
                <wp:posOffset>0</wp:posOffset>
              </wp:positionH>
              <wp:positionV relativeFrom="page">
                <wp:posOffset>1</wp:posOffset>
              </wp:positionV>
              <wp:extent cx="7772400" cy="594359"/>
              <wp:effectExtent l="0" t="0" r="0" b="0"/>
              <wp:wrapSquare wrapText="bothSides"/>
              <wp:docPr id="23957" name="Group 23957"/>
              <wp:cNvGraphicFramePr/>
              <a:graphic xmlns:a="http://schemas.openxmlformats.org/drawingml/2006/main">
                <a:graphicData uri="http://schemas.microsoft.com/office/word/2010/wordprocessingGroup">
                  <wpg:wgp>
                    <wpg:cNvGrpSpPr/>
                    <wpg:grpSpPr>
                      <a:xfrm>
                        <a:off x="0" y="0"/>
                        <a:ext cx="7772400" cy="594359"/>
                        <a:chOff x="0" y="0"/>
                        <a:chExt cx="7772400" cy="594359"/>
                      </a:xfrm>
                    </wpg:grpSpPr>
                    <pic:pic xmlns:pic="http://schemas.openxmlformats.org/drawingml/2006/picture">
                      <pic:nvPicPr>
                        <pic:cNvPr id="23958" name="Picture 23958"/>
                        <pic:cNvPicPr/>
                      </pic:nvPicPr>
                      <pic:blipFill>
                        <a:blip r:embed="rId1"/>
                        <a:stretch>
                          <a:fillRect/>
                        </a:stretch>
                      </pic:blipFill>
                      <pic:spPr>
                        <a:xfrm>
                          <a:off x="0" y="0"/>
                          <a:ext cx="7772400" cy="594360"/>
                        </a:xfrm>
                        <a:prstGeom prst="rect">
                          <a:avLst/>
                        </a:prstGeom>
                      </pic:spPr>
                    </pic:pic>
                    <wps:wsp>
                      <wps:cNvPr id="23959" name="Rectangle 23959"/>
                      <wps:cNvSpPr/>
                      <wps:spPr>
                        <a:xfrm>
                          <a:off x="914705" y="282072"/>
                          <a:ext cx="77680" cy="124597"/>
                        </a:xfrm>
                        <a:prstGeom prst="rect">
                          <a:avLst/>
                        </a:prstGeom>
                        <a:ln>
                          <a:noFill/>
                        </a:ln>
                      </wps:spPr>
                      <wps:txbx>
                        <w:txbxContent>
                          <w:p w14:paraId="79341BEC" w14:textId="77777777" w:rsidR="00CE6632" w:rsidRDefault="005B06B9">
                            <w:pPr>
                              <w:spacing w:after="160" w:line="259" w:lineRule="auto"/>
                              <w:ind w:left="0" w:firstLine="0"/>
                            </w:pPr>
                            <w:r>
                              <w:rPr>
                                <w:i/>
                                <w:color w:val="FFFFFF"/>
                                <w:sz w:val="16"/>
                              </w:rPr>
                              <w:t>S</w:t>
                            </w:r>
                          </w:p>
                        </w:txbxContent>
                      </wps:txbx>
                      <wps:bodyPr horzOverflow="overflow" vert="horz" lIns="0" tIns="0" rIns="0" bIns="0" rtlCol="0">
                        <a:noAutofit/>
                      </wps:bodyPr>
                    </wps:wsp>
                    <wps:wsp>
                      <wps:cNvPr id="23960" name="Rectangle 23960"/>
                      <wps:cNvSpPr/>
                      <wps:spPr>
                        <a:xfrm>
                          <a:off x="972617" y="282072"/>
                          <a:ext cx="1608323" cy="124597"/>
                        </a:xfrm>
                        <a:prstGeom prst="rect">
                          <a:avLst/>
                        </a:prstGeom>
                        <a:ln>
                          <a:noFill/>
                        </a:ln>
                      </wps:spPr>
                      <wps:txbx>
                        <w:txbxContent>
                          <w:p w14:paraId="70AAE208" w14:textId="77777777" w:rsidR="00CE6632" w:rsidRDefault="005B06B9">
                            <w:pPr>
                              <w:spacing w:after="160" w:line="259" w:lineRule="auto"/>
                              <w:ind w:left="0" w:firstLine="0"/>
                            </w:pPr>
                            <w:r>
                              <w:rPr>
                                <w:i/>
                                <w:color w:val="FFFFFF"/>
                                <w:sz w:val="16"/>
                              </w:rPr>
                              <w:t>R100 EVK Quick User Guide</w:t>
                            </w:r>
                          </w:p>
                        </w:txbxContent>
                      </wps:txbx>
                      <wps:bodyPr horzOverflow="overflow" vert="horz" lIns="0" tIns="0" rIns="0" bIns="0" rtlCol="0">
                        <a:noAutofit/>
                      </wps:bodyPr>
                    </wps:wsp>
                    <wps:wsp>
                      <wps:cNvPr id="23961" name="Rectangle 23961"/>
                      <wps:cNvSpPr/>
                      <wps:spPr>
                        <a:xfrm>
                          <a:off x="2181098" y="282072"/>
                          <a:ext cx="33951" cy="124597"/>
                        </a:xfrm>
                        <a:prstGeom prst="rect">
                          <a:avLst/>
                        </a:prstGeom>
                        <a:ln>
                          <a:noFill/>
                        </a:ln>
                      </wps:spPr>
                      <wps:txbx>
                        <w:txbxContent>
                          <w:p w14:paraId="4721A4E2"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3962" name="Rectangle 23962"/>
                      <wps:cNvSpPr/>
                      <wps:spPr>
                        <a:xfrm>
                          <a:off x="3658235" y="282072"/>
                          <a:ext cx="33951" cy="124597"/>
                        </a:xfrm>
                        <a:prstGeom prst="rect">
                          <a:avLst/>
                        </a:prstGeom>
                        <a:ln>
                          <a:noFill/>
                        </a:ln>
                      </wps:spPr>
                      <wps:txbx>
                        <w:txbxContent>
                          <w:p w14:paraId="7544548F"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3963" name="Rectangle 23963"/>
                      <wps:cNvSpPr/>
                      <wps:spPr>
                        <a:xfrm>
                          <a:off x="5782945" y="282072"/>
                          <a:ext cx="232360" cy="124597"/>
                        </a:xfrm>
                        <a:prstGeom prst="rect">
                          <a:avLst/>
                        </a:prstGeom>
                        <a:ln>
                          <a:noFill/>
                        </a:ln>
                      </wps:spPr>
                      <wps:txbx>
                        <w:txbxContent>
                          <w:p w14:paraId="3F488551" w14:textId="77777777" w:rsidR="00CE6632" w:rsidRDefault="005B06B9">
                            <w:pPr>
                              <w:spacing w:after="160" w:line="259" w:lineRule="auto"/>
                              <w:ind w:left="0" w:firstLine="0"/>
                            </w:pPr>
                            <w:r>
                              <w:rPr>
                                <w:i/>
                                <w:color w:val="FFFFFF"/>
                                <w:sz w:val="16"/>
                              </w:rPr>
                              <w:t xml:space="preserve">PN: </w:t>
                            </w:r>
                          </w:p>
                        </w:txbxContent>
                      </wps:txbx>
                      <wps:bodyPr horzOverflow="overflow" vert="horz" lIns="0" tIns="0" rIns="0" bIns="0" rtlCol="0">
                        <a:noAutofit/>
                      </wps:bodyPr>
                    </wps:wsp>
                    <wps:wsp>
                      <wps:cNvPr id="23964" name="Rectangle 23964"/>
                      <wps:cNvSpPr/>
                      <wps:spPr>
                        <a:xfrm>
                          <a:off x="5958586" y="282072"/>
                          <a:ext cx="79581" cy="124597"/>
                        </a:xfrm>
                        <a:prstGeom prst="rect">
                          <a:avLst/>
                        </a:prstGeom>
                        <a:ln>
                          <a:noFill/>
                        </a:ln>
                      </wps:spPr>
                      <wps:txbx>
                        <w:txbxContent>
                          <w:p w14:paraId="1F082ACC" w14:textId="77777777" w:rsidR="00CE6632" w:rsidRDefault="005B06B9">
                            <w:pPr>
                              <w:spacing w:after="160" w:line="259" w:lineRule="auto"/>
                              <w:ind w:left="0" w:firstLine="0"/>
                            </w:pPr>
                            <w:r>
                              <w:rPr>
                                <w:i/>
                                <w:color w:val="FFFFFF"/>
                                <w:sz w:val="16"/>
                              </w:rPr>
                              <w:t>5</w:t>
                            </w:r>
                          </w:p>
                        </w:txbxContent>
                      </wps:txbx>
                      <wps:bodyPr horzOverflow="overflow" vert="horz" lIns="0" tIns="0" rIns="0" bIns="0" rtlCol="0">
                        <a:noAutofit/>
                      </wps:bodyPr>
                    </wps:wsp>
                    <wps:wsp>
                      <wps:cNvPr id="23965" name="Rectangle 23965"/>
                      <wps:cNvSpPr/>
                      <wps:spPr>
                        <a:xfrm>
                          <a:off x="6018023" y="282072"/>
                          <a:ext cx="117890" cy="124597"/>
                        </a:xfrm>
                        <a:prstGeom prst="rect">
                          <a:avLst/>
                        </a:prstGeom>
                        <a:ln>
                          <a:noFill/>
                        </a:ln>
                      </wps:spPr>
                      <wps:txbx>
                        <w:txbxContent>
                          <w:p w14:paraId="2497C839" w14:textId="77777777" w:rsidR="00CE6632" w:rsidRDefault="005B06B9">
                            <w:pPr>
                              <w:spacing w:after="160" w:line="259" w:lineRule="auto"/>
                              <w:ind w:left="0" w:firstLine="0"/>
                            </w:pPr>
                            <w:r>
                              <w:rPr>
                                <w:i/>
                                <w:color w:val="FFFFFF"/>
                                <w:sz w:val="16"/>
                              </w:rPr>
                              <w:t>xx</w:t>
                            </w:r>
                          </w:p>
                        </w:txbxContent>
                      </wps:txbx>
                      <wps:bodyPr horzOverflow="overflow" vert="horz" lIns="0" tIns="0" rIns="0" bIns="0" rtlCol="0">
                        <a:noAutofit/>
                      </wps:bodyPr>
                    </wps:wsp>
                    <wps:wsp>
                      <wps:cNvPr id="23966" name="Rectangle 23966"/>
                      <wps:cNvSpPr/>
                      <wps:spPr>
                        <a:xfrm>
                          <a:off x="6106414" y="282072"/>
                          <a:ext cx="33951" cy="124597"/>
                        </a:xfrm>
                        <a:prstGeom prst="rect">
                          <a:avLst/>
                        </a:prstGeom>
                        <a:ln>
                          <a:noFill/>
                        </a:ln>
                      </wps:spPr>
                      <wps:txbx>
                        <w:txbxContent>
                          <w:p w14:paraId="1ACACB23"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3967" name="Rectangle 23967"/>
                      <wps:cNvSpPr/>
                      <wps:spPr>
                        <a:xfrm>
                          <a:off x="6132322" y="282072"/>
                          <a:ext cx="237682" cy="124597"/>
                        </a:xfrm>
                        <a:prstGeom prst="rect">
                          <a:avLst/>
                        </a:prstGeom>
                        <a:ln>
                          <a:noFill/>
                        </a:ln>
                      </wps:spPr>
                      <wps:txbx>
                        <w:txbxContent>
                          <w:p w14:paraId="526961C8" w14:textId="77777777" w:rsidR="00CE6632" w:rsidRDefault="005B06B9">
                            <w:pPr>
                              <w:spacing w:after="160" w:line="259" w:lineRule="auto"/>
                              <w:ind w:left="0" w:firstLine="0"/>
                            </w:pPr>
                            <w:r>
                              <w:rPr>
                                <w:i/>
                                <w:color w:val="FFFFFF"/>
                                <w:sz w:val="16"/>
                              </w:rPr>
                              <w:t>000</w:t>
                            </w:r>
                          </w:p>
                        </w:txbxContent>
                      </wps:txbx>
                      <wps:bodyPr horzOverflow="overflow" vert="horz" lIns="0" tIns="0" rIns="0" bIns="0" rtlCol="0">
                        <a:noAutofit/>
                      </wps:bodyPr>
                    </wps:wsp>
                    <wps:wsp>
                      <wps:cNvPr id="23968" name="Rectangle 23968"/>
                      <wps:cNvSpPr/>
                      <wps:spPr>
                        <a:xfrm>
                          <a:off x="6310632" y="282072"/>
                          <a:ext cx="176570" cy="124597"/>
                        </a:xfrm>
                        <a:prstGeom prst="rect">
                          <a:avLst/>
                        </a:prstGeom>
                        <a:ln>
                          <a:noFill/>
                        </a:ln>
                      </wps:spPr>
                      <wps:txbx>
                        <w:txbxContent>
                          <w:p w14:paraId="3414D9BE" w14:textId="77777777" w:rsidR="00CE6632" w:rsidRDefault="005B06B9">
                            <w:pPr>
                              <w:spacing w:after="160" w:line="259" w:lineRule="auto"/>
                              <w:ind w:left="0" w:firstLine="0"/>
                            </w:pPr>
                            <w:r>
                              <w:rPr>
                                <w:i/>
                                <w:color w:val="FFFFFF"/>
                                <w:sz w:val="16"/>
                              </w:rPr>
                              <w:t>xxx</w:t>
                            </w:r>
                          </w:p>
                        </w:txbxContent>
                      </wps:txbx>
                      <wps:bodyPr horzOverflow="overflow" vert="horz" lIns="0" tIns="0" rIns="0" bIns="0" rtlCol="0">
                        <a:noAutofit/>
                      </wps:bodyPr>
                    </wps:wsp>
                    <wps:wsp>
                      <wps:cNvPr id="23969" name="Rectangle 23969"/>
                      <wps:cNvSpPr/>
                      <wps:spPr>
                        <a:xfrm>
                          <a:off x="6443218" y="282072"/>
                          <a:ext cx="33951" cy="124597"/>
                        </a:xfrm>
                        <a:prstGeom prst="rect">
                          <a:avLst/>
                        </a:prstGeom>
                        <a:ln>
                          <a:noFill/>
                        </a:ln>
                      </wps:spPr>
                      <wps:txbx>
                        <w:txbxContent>
                          <w:p w14:paraId="49636CCE"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3970" name="Rectangle 23970"/>
                      <wps:cNvSpPr/>
                      <wps:spPr>
                        <a:xfrm>
                          <a:off x="6469126" y="282072"/>
                          <a:ext cx="158619" cy="124597"/>
                        </a:xfrm>
                        <a:prstGeom prst="rect">
                          <a:avLst/>
                        </a:prstGeom>
                        <a:ln>
                          <a:noFill/>
                        </a:ln>
                      </wps:spPr>
                      <wps:txbx>
                        <w:txbxContent>
                          <w:p w14:paraId="10106EF0" w14:textId="77777777" w:rsidR="00CE6632" w:rsidRDefault="005B06B9">
                            <w:pPr>
                              <w:spacing w:after="160" w:line="259" w:lineRule="auto"/>
                              <w:ind w:left="0" w:firstLine="0"/>
                            </w:pPr>
                            <w:r>
                              <w:rPr>
                                <w:i/>
                                <w:color w:val="FFFFFF"/>
                                <w:sz w:val="16"/>
                              </w:rPr>
                              <w:t>01</w:t>
                            </w:r>
                          </w:p>
                        </w:txbxContent>
                      </wps:txbx>
                      <wps:bodyPr horzOverflow="overflow" vert="horz" lIns="0" tIns="0" rIns="0" bIns="0" rtlCol="0">
                        <a:noAutofit/>
                      </wps:bodyPr>
                    </wps:wsp>
                    <wps:wsp>
                      <wps:cNvPr id="23971" name="Rectangle 23971"/>
                      <wps:cNvSpPr/>
                      <wps:spPr>
                        <a:xfrm>
                          <a:off x="6587980" y="282072"/>
                          <a:ext cx="283150" cy="124597"/>
                        </a:xfrm>
                        <a:prstGeom prst="rect">
                          <a:avLst/>
                        </a:prstGeom>
                        <a:ln>
                          <a:noFill/>
                        </a:ln>
                      </wps:spPr>
                      <wps:txbx>
                        <w:txbxContent>
                          <w:p w14:paraId="06E71784" w14:textId="77777777" w:rsidR="00CE6632" w:rsidRDefault="005B06B9">
                            <w:pPr>
                              <w:spacing w:after="160" w:line="259" w:lineRule="auto"/>
                              <w:ind w:left="0" w:firstLine="0"/>
                            </w:pPr>
                            <w:r>
                              <w:rPr>
                                <w:i/>
                                <w:color w:val="FFFFFF"/>
                                <w:sz w:val="16"/>
                              </w:rPr>
                              <w:t xml:space="preserve"> Rev </w:t>
                            </w:r>
                          </w:p>
                        </w:txbxContent>
                      </wps:txbx>
                      <wps:bodyPr horzOverflow="overflow" vert="horz" lIns="0" tIns="0" rIns="0" bIns="0" rtlCol="0">
                        <a:noAutofit/>
                      </wps:bodyPr>
                    </wps:wsp>
                    <wps:wsp>
                      <wps:cNvPr id="23972" name="Rectangle 23972"/>
                      <wps:cNvSpPr/>
                      <wps:spPr>
                        <a:xfrm>
                          <a:off x="6801181" y="282072"/>
                          <a:ext cx="79582" cy="124597"/>
                        </a:xfrm>
                        <a:prstGeom prst="rect">
                          <a:avLst/>
                        </a:prstGeom>
                        <a:ln>
                          <a:noFill/>
                        </a:ln>
                      </wps:spPr>
                      <wps:txbx>
                        <w:txbxContent>
                          <w:p w14:paraId="7B276E25" w14:textId="77777777" w:rsidR="00CE6632" w:rsidRDefault="005B06B9">
                            <w:pPr>
                              <w:spacing w:after="160" w:line="259" w:lineRule="auto"/>
                              <w:ind w:left="0" w:firstLine="0"/>
                            </w:pPr>
                            <w:r>
                              <w:rPr>
                                <w:i/>
                                <w:color w:val="FFFFFF"/>
                                <w:sz w:val="16"/>
                              </w:rPr>
                              <w:t>1</w:t>
                            </w:r>
                          </w:p>
                        </w:txbxContent>
                      </wps:txbx>
                      <wps:bodyPr horzOverflow="overflow" vert="horz" lIns="0" tIns="0" rIns="0" bIns="0" rtlCol="0">
                        <a:noAutofit/>
                      </wps:bodyPr>
                    </wps:wsp>
                    <wps:wsp>
                      <wps:cNvPr id="23973" name="Rectangle 23973"/>
                      <wps:cNvSpPr/>
                      <wps:spPr>
                        <a:xfrm>
                          <a:off x="6859270" y="282072"/>
                          <a:ext cx="33951" cy="124597"/>
                        </a:xfrm>
                        <a:prstGeom prst="rect">
                          <a:avLst/>
                        </a:prstGeom>
                        <a:ln>
                          <a:noFill/>
                        </a:ln>
                      </wps:spPr>
                      <wps:txbx>
                        <w:txbxContent>
                          <w:p w14:paraId="0EC9CA0F"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g:wgp>
                </a:graphicData>
              </a:graphic>
            </wp:anchor>
          </w:drawing>
        </mc:Choice>
        <mc:Fallback>
          <w:pict>
            <v:group w14:anchorId="020562EC" id="Group 23957" o:spid="_x0000_s1093" style="position:absolute;left:0;text-align:left;margin-left:0;margin-top:0;width:612pt;height:46.8pt;z-index:251658253;mso-position-horizontal-relative:page;mso-position-vertical-relative:page" coordsize="77724,59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58" o:spid="_x0000_s1094" type="#_x0000_t75" style="position:absolute;width:77724;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">
                <v:imagedata r:id="rId2" o:title=""/>
              </v:shape>
              <v:rect id="Rectangle 23959" o:spid="_x0000_s1095" style="position:absolute;left:9147;top:2820;width:77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" filled="f" stroked="f">
                <v:textbox inset="0,0,0,0">
                  <w:txbxContent>
                    <w:p w14:paraId="79341BEC" w14:textId="77777777" w:rsidR="00CE6632" w:rsidRDefault="005B06B9">
                      <w:pPr>
                        <w:spacing w:after="160" w:line="259" w:lineRule="auto"/>
                        <w:ind w:left="0" w:firstLine="0"/>
                      </w:pPr>
                      <w:r>
                        <w:rPr>
                          <w:i/>
                          <w:color w:val="FFFFFF"/>
                          <w:sz w:val="16"/>
                        </w:rPr>
                        <w:t>S</w:t>
                      </w:r>
                    </w:p>
                  </w:txbxContent>
                </v:textbox>
              </v:rect>
              <v:rect id="Rectangle 23960" o:spid="_x0000_s1096" style="position:absolute;left:9726;top:2820;width:16083;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" filled="f" stroked="f">
                <v:textbox inset="0,0,0,0">
                  <w:txbxContent>
                    <w:p w14:paraId="70AAE208" w14:textId="77777777" w:rsidR="00CE6632" w:rsidRDefault="005B06B9">
                      <w:pPr>
                        <w:spacing w:after="160" w:line="259" w:lineRule="auto"/>
                        <w:ind w:left="0" w:firstLine="0"/>
                      </w:pPr>
                      <w:r>
                        <w:rPr>
                          <w:i/>
                          <w:color w:val="FFFFFF"/>
                          <w:sz w:val="16"/>
                        </w:rPr>
                        <w:t>R100 EVK Quick User Guide</w:t>
                      </w:r>
                    </w:p>
                  </w:txbxContent>
                </v:textbox>
              </v:rect>
              <v:rect id="Rectangle 23961" o:spid="_x0000_s1097" style="position:absolute;left:21810;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" filled="f" stroked="f">
                <v:textbox inset="0,0,0,0">
                  <w:txbxContent>
                    <w:p w14:paraId="4721A4E2" w14:textId="77777777" w:rsidR="00CE6632" w:rsidRDefault="005B06B9">
                      <w:pPr>
                        <w:spacing w:after="160" w:line="259" w:lineRule="auto"/>
                        <w:ind w:left="0" w:firstLine="0"/>
                      </w:pPr>
                      <w:r>
                        <w:rPr>
                          <w:i/>
                          <w:color w:val="FFFFFF"/>
                          <w:sz w:val="16"/>
                        </w:rPr>
                        <w:t xml:space="preserve"> </w:t>
                      </w:r>
                    </w:p>
                  </w:txbxContent>
                </v:textbox>
              </v:rect>
              <v:rect id="Rectangle 23962" o:spid="_x0000_s1098" style="position:absolute;left:3658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" filled="f" stroked="f">
                <v:textbox inset="0,0,0,0">
                  <w:txbxContent>
                    <w:p w14:paraId="7544548F" w14:textId="77777777" w:rsidR="00CE6632" w:rsidRDefault="005B06B9">
                      <w:pPr>
                        <w:spacing w:after="160" w:line="259" w:lineRule="auto"/>
                        <w:ind w:left="0" w:firstLine="0"/>
                      </w:pPr>
                      <w:r>
                        <w:rPr>
                          <w:i/>
                          <w:color w:val="FFFFFF"/>
                          <w:sz w:val="16"/>
                        </w:rPr>
                        <w:t xml:space="preserve"> </w:t>
                      </w:r>
                    </w:p>
                  </w:txbxContent>
                </v:textbox>
              </v:rect>
              <v:rect id="Rectangle 23963" o:spid="_x0000_s1099" style="position:absolute;left:57829;top:2820;width:232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" filled="f" stroked="f">
                <v:textbox inset="0,0,0,0">
                  <w:txbxContent>
                    <w:p w14:paraId="3F488551" w14:textId="77777777" w:rsidR="00CE6632" w:rsidRDefault="005B06B9">
                      <w:pPr>
                        <w:spacing w:after="160" w:line="259" w:lineRule="auto"/>
                        <w:ind w:left="0" w:firstLine="0"/>
                      </w:pPr>
                      <w:r>
                        <w:rPr>
                          <w:i/>
                          <w:color w:val="FFFFFF"/>
                          <w:sz w:val="16"/>
                        </w:rPr>
                        <w:t xml:space="preserve">PN: </w:t>
                      </w:r>
                    </w:p>
                  </w:txbxContent>
                </v:textbox>
              </v:rect>
              <v:rect id="Rectangle 23964" o:spid="_x0000_s1100" style="position:absolute;left:59585;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" filled="f" stroked="f">
                <v:textbox inset="0,0,0,0">
                  <w:txbxContent>
                    <w:p w14:paraId="1F082ACC" w14:textId="77777777" w:rsidR="00CE6632" w:rsidRDefault="005B06B9">
                      <w:pPr>
                        <w:spacing w:after="160" w:line="259" w:lineRule="auto"/>
                        <w:ind w:left="0" w:firstLine="0"/>
                      </w:pPr>
                      <w:r>
                        <w:rPr>
                          <w:i/>
                          <w:color w:val="FFFFFF"/>
                          <w:sz w:val="16"/>
                        </w:rPr>
                        <w:t>5</w:t>
                      </w:r>
                    </w:p>
                  </w:txbxContent>
                </v:textbox>
              </v:rect>
              <v:rect id="Rectangle 23965" o:spid="_x0000_s1101" style="position:absolute;left:60180;top:2820;width:117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" filled="f" stroked="f">
                <v:textbox inset="0,0,0,0">
                  <w:txbxContent>
                    <w:p w14:paraId="2497C839" w14:textId="77777777" w:rsidR="00CE6632" w:rsidRDefault="005B06B9">
                      <w:pPr>
                        <w:spacing w:after="160" w:line="259" w:lineRule="auto"/>
                        <w:ind w:left="0" w:firstLine="0"/>
                      </w:pPr>
                      <w:r>
                        <w:rPr>
                          <w:i/>
                          <w:color w:val="FFFFFF"/>
                          <w:sz w:val="16"/>
                        </w:rPr>
                        <w:t>xx</w:t>
                      </w:r>
                    </w:p>
                  </w:txbxContent>
                </v:textbox>
              </v:rect>
              <v:rect id="Rectangle 23966" o:spid="_x0000_s1102" style="position:absolute;left:61064;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" filled="f" stroked="f">
                <v:textbox inset="0,0,0,0">
                  <w:txbxContent>
                    <w:p w14:paraId="1ACACB23" w14:textId="77777777" w:rsidR="00CE6632" w:rsidRDefault="005B06B9">
                      <w:pPr>
                        <w:spacing w:after="160" w:line="259" w:lineRule="auto"/>
                        <w:ind w:left="0" w:firstLine="0"/>
                      </w:pPr>
                      <w:r>
                        <w:rPr>
                          <w:i/>
                          <w:color w:val="FFFFFF"/>
                          <w:sz w:val="16"/>
                        </w:rPr>
                        <w:t>-</w:t>
                      </w:r>
                    </w:p>
                  </w:txbxContent>
                </v:textbox>
              </v:rect>
              <v:rect id="Rectangle 23967" o:spid="_x0000_s1103" style="position:absolute;left:61323;top:2820;width:2377;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" filled="f" stroked="f">
                <v:textbox inset="0,0,0,0">
                  <w:txbxContent>
                    <w:p w14:paraId="526961C8" w14:textId="77777777" w:rsidR="00CE6632" w:rsidRDefault="005B06B9">
                      <w:pPr>
                        <w:spacing w:after="160" w:line="259" w:lineRule="auto"/>
                        <w:ind w:left="0" w:firstLine="0"/>
                      </w:pPr>
                      <w:r>
                        <w:rPr>
                          <w:i/>
                          <w:color w:val="FFFFFF"/>
                          <w:sz w:val="16"/>
                        </w:rPr>
                        <w:t>000</w:t>
                      </w:r>
                    </w:p>
                  </w:txbxContent>
                </v:textbox>
              </v:rect>
              <v:rect id="Rectangle 23968" o:spid="_x0000_s1104" style="position:absolute;left:63106;top:2820;width:176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" filled="f" stroked="f">
                <v:textbox inset="0,0,0,0">
                  <w:txbxContent>
                    <w:p w14:paraId="3414D9BE" w14:textId="77777777" w:rsidR="00CE6632" w:rsidRDefault="005B06B9">
                      <w:pPr>
                        <w:spacing w:after="160" w:line="259" w:lineRule="auto"/>
                        <w:ind w:left="0" w:firstLine="0"/>
                      </w:pPr>
                      <w:r>
                        <w:rPr>
                          <w:i/>
                          <w:color w:val="FFFFFF"/>
                          <w:sz w:val="16"/>
                        </w:rPr>
                        <w:t>xxx</w:t>
                      </w:r>
                    </w:p>
                  </w:txbxContent>
                </v:textbox>
              </v:rect>
              <v:rect id="Rectangle 23969" o:spid="_x0000_s1105" style="position:absolute;left:6443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" filled="f" stroked="f">
                <v:textbox inset="0,0,0,0">
                  <w:txbxContent>
                    <w:p w14:paraId="49636CCE" w14:textId="77777777" w:rsidR="00CE6632" w:rsidRDefault="005B06B9">
                      <w:pPr>
                        <w:spacing w:after="160" w:line="259" w:lineRule="auto"/>
                        <w:ind w:left="0" w:firstLine="0"/>
                      </w:pPr>
                      <w:r>
                        <w:rPr>
                          <w:i/>
                          <w:color w:val="FFFFFF"/>
                          <w:sz w:val="16"/>
                        </w:rPr>
                        <w:t>-</w:t>
                      </w:r>
                    </w:p>
                  </w:txbxContent>
                </v:textbox>
              </v:rect>
              <v:rect id="Rectangle 23970" o:spid="_x0000_s1106" style="position:absolute;left:64691;top:2820;width:158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" filled="f" stroked="f">
                <v:textbox inset="0,0,0,0">
                  <w:txbxContent>
                    <w:p w14:paraId="10106EF0" w14:textId="77777777" w:rsidR="00CE6632" w:rsidRDefault="005B06B9">
                      <w:pPr>
                        <w:spacing w:after="160" w:line="259" w:lineRule="auto"/>
                        <w:ind w:left="0" w:firstLine="0"/>
                      </w:pPr>
                      <w:r>
                        <w:rPr>
                          <w:i/>
                          <w:color w:val="FFFFFF"/>
                          <w:sz w:val="16"/>
                        </w:rPr>
                        <w:t>01</w:t>
                      </w:r>
                    </w:p>
                  </w:txbxContent>
                </v:textbox>
              </v:rect>
              <v:rect id="Rectangle 23971" o:spid="_x0000_s1107" style="position:absolute;left:65879;top:2820;width:2832;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" filled="f" stroked="f">
                <v:textbox inset="0,0,0,0">
                  <w:txbxContent>
                    <w:p w14:paraId="06E71784" w14:textId="77777777" w:rsidR="00CE6632" w:rsidRDefault="005B06B9">
                      <w:pPr>
                        <w:spacing w:after="160" w:line="259" w:lineRule="auto"/>
                        <w:ind w:left="0" w:firstLine="0"/>
                      </w:pPr>
                      <w:r>
                        <w:rPr>
                          <w:i/>
                          <w:color w:val="FFFFFF"/>
                          <w:sz w:val="16"/>
                        </w:rPr>
                        <w:t xml:space="preserve"> Rev </w:t>
                      </w:r>
                    </w:p>
                  </w:txbxContent>
                </v:textbox>
              </v:rect>
              <v:rect id="Rectangle 23972" o:spid="_x0000_s1108" style="position:absolute;left:68011;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" filled="f" stroked="f">
                <v:textbox inset="0,0,0,0">
                  <w:txbxContent>
                    <w:p w14:paraId="7B276E25" w14:textId="77777777" w:rsidR="00CE6632" w:rsidRDefault="005B06B9">
                      <w:pPr>
                        <w:spacing w:after="160" w:line="259" w:lineRule="auto"/>
                        <w:ind w:left="0" w:firstLine="0"/>
                      </w:pPr>
                      <w:r>
                        <w:rPr>
                          <w:i/>
                          <w:color w:val="FFFFFF"/>
                          <w:sz w:val="16"/>
                        </w:rPr>
                        <w:t>1</w:t>
                      </w:r>
                    </w:p>
                  </w:txbxContent>
                </v:textbox>
              </v:rect>
              <v:rect id="Rectangle 23973" o:spid="_x0000_s1109" style="position:absolute;left:68592;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" filled="f" stroked="f">
                <v:textbox inset="0,0,0,0">
                  <w:txbxContent>
                    <w:p w14:paraId="0EC9CA0F" w14:textId="77777777" w:rsidR="00CE6632" w:rsidRDefault="005B06B9">
                      <w:pPr>
                        <w:spacing w:after="160" w:line="259" w:lineRule="auto"/>
                        <w:ind w:left="0" w:firstLine="0"/>
                      </w:pPr>
                      <w:r>
                        <w:rPr>
                          <w:i/>
                          <w:color w:val="FFFFFF"/>
                          <w:sz w:val="16"/>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254" behindDoc="0" locked="0" layoutInCell="1" allowOverlap="1" wp14:anchorId="4CEF996B" wp14:editId="1EDD80B4">
              <wp:simplePos x="0" y="0"/>
              <wp:positionH relativeFrom="page">
                <wp:posOffset>896417</wp:posOffset>
              </wp:positionH>
              <wp:positionV relativeFrom="page">
                <wp:posOffset>1106677</wp:posOffset>
              </wp:positionV>
              <wp:extent cx="5981065" cy="12192"/>
              <wp:effectExtent l="0" t="0" r="0" b="0"/>
              <wp:wrapSquare wrapText="bothSides"/>
              <wp:docPr id="23974" name="Group 2397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25868" name="Shape 2586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007DC3"/>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3974" style="width:470.95pt;height:0.960022pt;position:absolute;mso-position-horizontal-relative:page;mso-position-horizontal:absolute;margin-left:70.584pt;mso-position-vertical-relative:page;margin-top:87.14pt;" coordsize="59810,121">
              <v:shape id="Shape 25869" style="position:absolute;width:59810;height:121;left:0;top:0;" coordsize="5981065,12192" path="m0,0l5981065,0l5981065,12192l0,12192l0,0">
                <v:stroke weight="0pt" endcap="flat" joinstyle="miter" miterlimit="10" on="false" color="#000000" opacity="0"/>
                <v:fill on="true" color="#007dc3"/>
              </v:shape>
              <w10:wrap type="square"/>
            </v:group>
          </w:pict>
        </mc:Fallback>
      </mc:AlternateContent>
    </w:r>
    <w:r>
      <w:rPr>
        <w:rFonts w:ascii="Arial" w:eastAsia="Arial" w:hAnsi="Arial" w:cs="Arial"/>
        <w:b/>
        <w:color w:val="007DC3"/>
        <w:sz w:val="36"/>
      </w:rPr>
      <w:t xml:space="preserve"> </w:t>
    </w:r>
  </w:p>
  <w:p w14:paraId="063F7D2B" w14:textId="77777777" w:rsidR="00CE6632" w:rsidRDefault="005B06B9">
    <w:r>
      <w:rPr>
        <w:rFonts w:ascii="Calibri" w:eastAsia="Calibri" w:hAnsi="Calibri" w:cs="Calibri"/>
        <w:noProof/>
        <w:sz w:val="22"/>
      </w:rPr>
      <mc:AlternateContent>
        <mc:Choice Requires="wpg">
          <w:drawing>
            <wp:anchor distT="0" distB="0" distL="114300" distR="114300" simplePos="0" relativeHeight="251658255" behindDoc="1" locked="0" layoutInCell="1" allowOverlap="1" wp14:anchorId="329F4345" wp14:editId="22E48BA7">
              <wp:simplePos x="0" y="0"/>
              <wp:positionH relativeFrom="page">
                <wp:posOffset>2631440</wp:posOffset>
              </wp:positionH>
              <wp:positionV relativeFrom="page">
                <wp:posOffset>3790061</wp:posOffset>
              </wp:positionV>
              <wp:extent cx="2436368" cy="2376297"/>
              <wp:effectExtent l="0" t="0" r="0" b="0"/>
              <wp:wrapNone/>
              <wp:docPr id="23976" name="Group 23976"/>
              <wp:cNvGraphicFramePr/>
              <a:graphic xmlns:a="http://schemas.openxmlformats.org/drawingml/2006/main">
                <a:graphicData uri="http://schemas.microsoft.com/office/word/2010/wordprocessingGroup">
                  <wpg:wgp>
                    <wpg:cNvGrpSpPr/>
                    <wpg:grpSpPr>
                      <a:xfrm>
                        <a:off x="0" y="0"/>
                        <a:ext cx="2436368" cy="2376297"/>
                        <a:chOff x="0" y="0"/>
                        <a:chExt cx="2436368" cy="2376297"/>
                      </a:xfrm>
                    </wpg:grpSpPr>
                    <wps:wsp>
                      <wps:cNvPr id="23993" name="Shape 23993"/>
                      <wps:cNvSpPr/>
                      <wps:spPr>
                        <a:xfrm>
                          <a:off x="0" y="1851312"/>
                          <a:ext cx="203835" cy="381729"/>
                        </a:xfrm>
                        <a:custGeom>
                          <a:avLst/>
                          <a:gdLst/>
                          <a:ahLst/>
                          <a:cxnLst/>
                          <a:rect l="0" t="0" r="0" b="0"/>
                          <a:pathLst>
                            <a:path w="203835" h="381729">
                              <a:moveTo>
                                <a:pt x="203835" y="0"/>
                              </a:moveTo>
                              <a:lnTo>
                                <a:pt x="203835" y="63115"/>
                              </a:lnTo>
                              <a:lnTo>
                                <a:pt x="202311" y="63594"/>
                              </a:lnTo>
                              <a:cubicBezTo>
                                <a:pt x="193167" y="68420"/>
                                <a:pt x="179578" y="80231"/>
                                <a:pt x="161036" y="98773"/>
                              </a:cubicBezTo>
                              <a:cubicBezTo>
                                <a:pt x="134747" y="125062"/>
                                <a:pt x="108331" y="151478"/>
                                <a:pt x="81915" y="177894"/>
                              </a:cubicBezTo>
                              <a:lnTo>
                                <a:pt x="203835" y="299814"/>
                              </a:lnTo>
                              <a:lnTo>
                                <a:pt x="203835" y="381729"/>
                              </a:lnTo>
                              <a:lnTo>
                                <a:pt x="0" y="177894"/>
                              </a:lnTo>
                              <a:cubicBezTo>
                                <a:pt x="38862" y="139032"/>
                                <a:pt x="77851" y="100043"/>
                                <a:pt x="116713" y="61181"/>
                              </a:cubicBezTo>
                              <a:cubicBezTo>
                                <a:pt x="137160" y="40734"/>
                                <a:pt x="154178" y="26002"/>
                                <a:pt x="167132" y="17366"/>
                              </a:cubicBezTo>
                              <a:cubicBezTo>
                                <a:pt x="176149" y="11207"/>
                                <a:pt x="185166" y="6285"/>
                                <a:pt x="194199" y="2602"/>
                              </a:cubicBezTo>
                              <a:lnTo>
                                <a:pt x="20383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2" name="Shape 23992"/>
                      <wps:cNvSpPr/>
                      <wps:spPr>
                        <a:xfrm>
                          <a:off x="203835" y="1844421"/>
                          <a:ext cx="186817" cy="531876"/>
                        </a:xfrm>
                        <a:custGeom>
                          <a:avLst/>
                          <a:gdLst/>
                          <a:ahLst/>
                          <a:cxnLst/>
                          <a:rect l="0" t="0" r="0" b="0"/>
                          <a:pathLst>
                            <a:path w="186817" h="531876">
                              <a:moveTo>
                                <a:pt x="17526" y="2159"/>
                              </a:moveTo>
                              <a:cubicBezTo>
                                <a:pt x="35941" y="0"/>
                                <a:pt x="55372" y="2667"/>
                                <a:pt x="76073" y="10922"/>
                              </a:cubicBezTo>
                              <a:cubicBezTo>
                                <a:pt x="96647" y="19304"/>
                                <a:pt x="115443" y="31623"/>
                                <a:pt x="132715" y="48895"/>
                              </a:cubicBezTo>
                              <a:cubicBezTo>
                                <a:pt x="162306" y="78486"/>
                                <a:pt x="178435" y="111887"/>
                                <a:pt x="182372" y="148844"/>
                              </a:cubicBezTo>
                              <a:cubicBezTo>
                                <a:pt x="186817" y="186182"/>
                                <a:pt x="166116" y="226695"/>
                                <a:pt x="122428" y="270383"/>
                              </a:cubicBezTo>
                              <a:cubicBezTo>
                                <a:pt x="96012" y="296926"/>
                                <a:pt x="69596" y="323342"/>
                                <a:pt x="43053" y="349758"/>
                              </a:cubicBezTo>
                              <a:cubicBezTo>
                                <a:pt x="90170" y="396875"/>
                                <a:pt x="137160" y="443865"/>
                                <a:pt x="184150" y="490982"/>
                              </a:cubicBezTo>
                              <a:cubicBezTo>
                                <a:pt x="170561" y="504571"/>
                                <a:pt x="156845" y="518287"/>
                                <a:pt x="143256" y="531876"/>
                              </a:cubicBezTo>
                              <a:lnTo>
                                <a:pt x="0" y="388620"/>
                              </a:lnTo>
                              <a:lnTo>
                                <a:pt x="0" y="306705"/>
                              </a:lnTo>
                              <a:lnTo>
                                <a:pt x="2159" y="308864"/>
                              </a:lnTo>
                              <a:cubicBezTo>
                                <a:pt x="28829" y="282194"/>
                                <a:pt x="55499" y="255524"/>
                                <a:pt x="82169" y="228854"/>
                              </a:cubicBezTo>
                              <a:cubicBezTo>
                                <a:pt x="108585" y="202438"/>
                                <a:pt x="122047" y="178181"/>
                                <a:pt x="121920" y="155956"/>
                              </a:cubicBezTo>
                              <a:cubicBezTo>
                                <a:pt x="121793" y="133604"/>
                                <a:pt x="112014" y="112776"/>
                                <a:pt x="91948" y="92583"/>
                              </a:cubicBezTo>
                              <a:cubicBezTo>
                                <a:pt x="77470" y="78105"/>
                                <a:pt x="61722" y="68961"/>
                                <a:pt x="44831" y="64897"/>
                              </a:cubicBezTo>
                              <a:cubicBezTo>
                                <a:pt x="36512" y="62992"/>
                                <a:pt x="28448" y="62547"/>
                                <a:pt x="20701" y="63500"/>
                              </a:cubicBezTo>
                              <a:lnTo>
                                <a:pt x="0" y="70006"/>
                              </a:lnTo>
                              <a:lnTo>
                                <a:pt x="0" y="6891"/>
                              </a:lnTo>
                              <a:lnTo>
                                <a:pt x="17526"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1" name="Shape 23991"/>
                      <wps:cNvSpPr/>
                      <wps:spPr>
                        <a:xfrm>
                          <a:off x="378714" y="1728089"/>
                          <a:ext cx="289433" cy="365125"/>
                        </a:xfrm>
                        <a:custGeom>
                          <a:avLst/>
                          <a:gdLst/>
                          <a:ahLst/>
                          <a:cxnLst/>
                          <a:rect l="0" t="0" r="0" b="0"/>
                          <a:pathLst>
                            <a:path w="289433" h="365125">
                              <a:moveTo>
                                <a:pt x="129794" y="0"/>
                              </a:moveTo>
                              <a:cubicBezTo>
                                <a:pt x="138811" y="17399"/>
                                <a:pt x="147320" y="35052"/>
                                <a:pt x="156337" y="52578"/>
                              </a:cubicBezTo>
                              <a:cubicBezTo>
                                <a:pt x="140843" y="55499"/>
                                <a:pt x="128524" y="61976"/>
                                <a:pt x="119253" y="71247"/>
                              </a:cubicBezTo>
                              <a:cubicBezTo>
                                <a:pt x="110998" y="79375"/>
                                <a:pt x="106045" y="89916"/>
                                <a:pt x="105156" y="101854"/>
                              </a:cubicBezTo>
                              <a:cubicBezTo>
                                <a:pt x="104394" y="114173"/>
                                <a:pt x="107188" y="126746"/>
                                <a:pt x="114427" y="139446"/>
                              </a:cubicBezTo>
                              <a:cubicBezTo>
                                <a:pt x="125476" y="158750"/>
                                <a:pt x="139827" y="177546"/>
                                <a:pt x="157734" y="195453"/>
                              </a:cubicBezTo>
                              <a:cubicBezTo>
                                <a:pt x="201676" y="239395"/>
                                <a:pt x="245618" y="283337"/>
                                <a:pt x="289433" y="327152"/>
                              </a:cubicBezTo>
                              <a:cubicBezTo>
                                <a:pt x="276733" y="339852"/>
                                <a:pt x="264160" y="352425"/>
                                <a:pt x="251460" y="365125"/>
                              </a:cubicBezTo>
                              <a:cubicBezTo>
                                <a:pt x="167640" y="281305"/>
                                <a:pt x="83820" y="197485"/>
                                <a:pt x="0" y="113665"/>
                              </a:cubicBezTo>
                              <a:cubicBezTo>
                                <a:pt x="11430" y="102362"/>
                                <a:pt x="22860" y="90932"/>
                                <a:pt x="34163" y="79502"/>
                              </a:cubicBezTo>
                              <a:cubicBezTo>
                                <a:pt x="46863" y="92202"/>
                                <a:pt x="59563" y="104902"/>
                                <a:pt x="72263" y="117602"/>
                              </a:cubicBezTo>
                              <a:cubicBezTo>
                                <a:pt x="62992" y="91313"/>
                                <a:pt x="59690" y="71120"/>
                                <a:pt x="61341" y="58039"/>
                              </a:cubicBezTo>
                              <a:cubicBezTo>
                                <a:pt x="62865" y="44958"/>
                                <a:pt x="68199" y="34163"/>
                                <a:pt x="77089" y="25273"/>
                              </a:cubicBezTo>
                              <a:cubicBezTo>
                                <a:pt x="89916" y="12319"/>
                                <a:pt x="107315"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9" name="Shape 23989"/>
                      <wps:cNvSpPr/>
                      <wps:spPr>
                        <a:xfrm>
                          <a:off x="564515" y="1560589"/>
                          <a:ext cx="135051" cy="324093"/>
                        </a:xfrm>
                        <a:custGeom>
                          <a:avLst/>
                          <a:gdLst/>
                          <a:ahLst/>
                          <a:cxnLst/>
                          <a:rect l="0" t="0" r="0" b="0"/>
                          <a:pathLst>
                            <a:path w="135051" h="324093">
                              <a:moveTo>
                                <a:pt x="135051" y="0"/>
                              </a:moveTo>
                              <a:lnTo>
                                <a:pt x="135051" y="52289"/>
                              </a:lnTo>
                              <a:lnTo>
                                <a:pt x="112840" y="53581"/>
                              </a:lnTo>
                              <a:cubicBezTo>
                                <a:pt x="100838" y="57360"/>
                                <a:pt x="89979" y="64122"/>
                                <a:pt x="80391" y="73774"/>
                              </a:cubicBezTo>
                              <a:cubicBezTo>
                                <a:pt x="62865" y="91173"/>
                                <a:pt x="54737" y="112382"/>
                                <a:pt x="56134" y="137274"/>
                              </a:cubicBezTo>
                              <a:cubicBezTo>
                                <a:pt x="57404" y="162293"/>
                                <a:pt x="68072" y="186423"/>
                                <a:pt x="88900" y="209664"/>
                              </a:cubicBezTo>
                              <a:lnTo>
                                <a:pt x="135051" y="163513"/>
                              </a:lnTo>
                              <a:lnTo>
                                <a:pt x="135051" y="233607"/>
                              </a:lnTo>
                              <a:lnTo>
                                <a:pt x="121793" y="246875"/>
                              </a:lnTo>
                              <a:lnTo>
                                <a:pt x="135051" y="256171"/>
                              </a:lnTo>
                              <a:lnTo>
                                <a:pt x="135051" y="324093"/>
                              </a:lnTo>
                              <a:lnTo>
                                <a:pt x="104569" y="304430"/>
                              </a:lnTo>
                              <a:cubicBezTo>
                                <a:pt x="94274" y="296596"/>
                                <a:pt x="84010" y="287579"/>
                                <a:pt x="73787" y="277355"/>
                              </a:cubicBezTo>
                              <a:cubicBezTo>
                                <a:pt x="31369" y="234937"/>
                                <a:pt x="8890" y="192519"/>
                                <a:pt x="4445" y="149720"/>
                              </a:cubicBezTo>
                              <a:cubicBezTo>
                                <a:pt x="0" y="106921"/>
                                <a:pt x="13843" y="70091"/>
                                <a:pt x="44958" y="39103"/>
                              </a:cubicBezTo>
                              <a:cubicBezTo>
                                <a:pt x="67437" y="16624"/>
                                <a:pt x="93274" y="3361"/>
                                <a:pt x="122468" y="9"/>
                              </a:cubicBezTo>
                              <a:lnTo>
                                <a:pt x="13505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90" name="Shape 23990"/>
                      <wps:cNvSpPr/>
                      <wps:spPr>
                        <a:xfrm>
                          <a:off x="699566" y="1680591"/>
                          <a:ext cx="219787" cy="227584"/>
                        </a:xfrm>
                        <a:custGeom>
                          <a:avLst/>
                          <a:gdLst/>
                          <a:ahLst/>
                          <a:cxnLst/>
                          <a:rect l="0" t="0" r="0" b="0"/>
                          <a:pathLst>
                            <a:path w="219787" h="227584">
                              <a:moveTo>
                                <a:pt x="192101" y="0"/>
                              </a:moveTo>
                              <a:cubicBezTo>
                                <a:pt x="212040" y="31877"/>
                                <a:pt x="219787" y="63373"/>
                                <a:pt x="217628" y="94361"/>
                              </a:cubicBezTo>
                              <a:cubicBezTo>
                                <a:pt x="215469" y="125222"/>
                                <a:pt x="200737" y="153797"/>
                                <a:pt x="174829" y="179832"/>
                              </a:cubicBezTo>
                              <a:cubicBezTo>
                                <a:pt x="142063" y="212471"/>
                                <a:pt x="104725" y="227584"/>
                                <a:pt x="62815" y="223647"/>
                              </a:cubicBezTo>
                              <a:cubicBezTo>
                                <a:pt x="41987" y="221742"/>
                                <a:pt x="21191" y="215392"/>
                                <a:pt x="490" y="204407"/>
                              </a:cubicBezTo>
                              <a:lnTo>
                                <a:pt x="0" y="204090"/>
                              </a:lnTo>
                              <a:lnTo>
                                <a:pt x="0" y="136169"/>
                              </a:lnTo>
                              <a:lnTo>
                                <a:pt x="29716" y="157004"/>
                              </a:lnTo>
                              <a:cubicBezTo>
                                <a:pt x="43765" y="164052"/>
                                <a:pt x="57545" y="168148"/>
                                <a:pt x="71070" y="169418"/>
                              </a:cubicBezTo>
                              <a:cubicBezTo>
                                <a:pt x="98248" y="171831"/>
                                <a:pt x="121235" y="163322"/>
                                <a:pt x="140031" y="144526"/>
                              </a:cubicBezTo>
                              <a:cubicBezTo>
                                <a:pt x="153874" y="130556"/>
                                <a:pt x="161875" y="114808"/>
                                <a:pt x="163399" y="96520"/>
                              </a:cubicBezTo>
                              <a:cubicBezTo>
                                <a:pt x="164796" y="78359"/>
                                <a:pt x="159843" y="57404"/>
                                <a:pt x="147524" y="33782"/>
                              </a:cubicBezTo>
                              <a:cubicBezTo>
                                <a:pt x="162383" y="22606"/>
                                <a:pt x="177242" y="11176"/>
                                <a:pt x="19210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8" name="Shape 23988"/>
                      <wps:cNvSpPr/>
                      <wps:spPr>
                        <a:xfrm>
                          <a:off x="699566" y="1560576"/>
                          <a:ext cx="153874" cy="233620"/>
                        </a:xfrm>
                        <a:custGeom>
                          <a:avLst/>
                          <a:gdLst/>
                          <a:ahLst/>
                          <a:cxnLst/>
                          <a:rect l="0" t="0" r="0" b="0"/>
                          <a:pathLst>
                            <a:path w="153874" h="233620">
                              <a:moveTo>
                                <a:pt x="17730" y="0"/>
                              </a:moveTo>
                              <a:cubicBezTo>
                                <a:pt x="59640" y="4318"/>
                                <a:pt x="101296" y="26670"/>
                                <a:pt x="142698" y="68072"/>
                              </a:cubicBezTo>
                              <a:cubicBezTo>
                                <a:pt x="145365" y="70739"/>
                                <a:pt x="149175" y="74422"/>
                                <a:pt x="153874" y="79629"/>
                              </a:cubicBezTo>
                              <a:lnTo>
                                <a:pt x="0" y="233620"/>
                              </a:lnTo>
                              <a:lnTo>
                                <a:pt x="0" y="163526"/>
                              </a:lnTo>
                              <a:lnTo>
                                <a:pt x="79071" y="84455"/>
                              </a:lnTo>
                              <a:cubicBezTo>
                                <a:pt x="56211" y="65151"/>
                                <a:pt x="35510" y="54356"/>
                                <a:pt x="17095" y="51308"/>
                              </a:cubicBezTo>
                              <a:lnTo>
                                <a:pt x="0" y="52302"/>
                              </a:lnTo>
                              <a:lnTo>
                                <a:pt x="0" y="13"/>
                              </a:lnTo>
                              <a:lnTo>
                                <a:pt x="1773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7" name="Shape 23987"/>
                      <wps:cNvSpPr/>
                      <wps:spPr>
                        <a:xfrm>
                          <a:off x="667004" y="1324229"/>
                          <a:ext cx="385064" cy="385064"/>
                        </a:xfrm>
                        <a:custGeom>
                          <a:avLst/>
                          <a:gdLst/>
                          <a:ahLst/>
                          <a:cxnLst/>
                          <a:rect l="0" t="0" r="0" b="0"/>
                          <a:pathLst>
                            <a:path w="385064" h="385064">
                              <a:moveTo>
                                <a:pt x="37973" y="0"/>
                              </a:moveTo>
                              <a:cubicBezTo>
                                <a:pt x="153670" y="115570"/>
                                <a:pt x="269367" y="231394"/>
                                <a:pt x="385064" y="347091"/>
                              </a:cubicBezTo>
                              <a:cubicBezTo>
                                <a:pt x="372491" y="359664"/>
                                <a:pt x="359791" y="372364"/>
                                <a:pt x="347091" y="385064"/>
                              </a:cubicBezTo>
                              <a:cubicBezTo>
                                <a:pt x="231394" y="269367"/>
                                <a:pt x="115697" y="153543"/>
                                <a:pt x="0" y="37973"/>
                              </a:cubicBezTo>
                              <a:cubicBezTo>
                                <a:pt x="12700" y="25273"/>
                                <a:pt x="25400" y="12573"/>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6" name="Shape 23986"/>
                      <wps:cNvSpPr/>
                      <wps:spPr>
                        <a:xfrm>
                          <a:off x="859790" y="1322705"/>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5" name="Shape 23985"/>
                      <wps:cNvSpPr/>
                      <wps:spPr>
                        <a:xfrm>
                          <a:off x="764159" y="1227074"/>
                          <a:ext cx="86995" cy="86995"/>
                        </a:xfrm>
                        <a:custGeom>
                          <a:avLst/>
                          <a:gdLst/>
                          <a:ahLst/>
                          <a:cxnLst/>
                          <a:rect l="0" t="0" r="0" b="0"/>
                          <a:pathLst>
                            <a:path w="86995" h="86995">
                              <a:moveTo>
                                <a:pt x="37973" y="0"/>
                              </a:moveTo>
                              <a:cubicBezTo>
                                <a:pt x="54356" y="16256"/>
                                <a:pt x="70612" y="32639"/>
                                <a:pt x="86995" y="49022"/>
                              </a:cubicBezTo>
                              <a:cubicBezTo>
                                <a:pt x="74295" y="61722"/>
                                <a:pt x="61722" y="74295"/>
                                <a:pt x="49022" y="86995"/>
                              </a:cubicBezTo>
                              <a:cubicBezTo>
                                <a:pt x="32639" y="70612"/>
                                <a:pt x="16256" y="54356"/>
                                <a:pt x="0" y="37973"/>
                              </a:cubicBezTo>
                              <a:cubicBezTo>
                                <a:pt x="12700"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4" name="Shape 23984"/>
                      <wps:cNvSpPr/>
                      <wps:spPr>
                        <a:xfrm>
                          <a:off x="955675" y="991997"/>
                          <a:ext cx="555117" cy="524383"/>
                        </a:xfrm>
                        <a:custGeom>
                          <a:avLst/>
                          <a:gdLst/>
                          <a:ahLst/>
                          <a:cxnLst/>
                          <a:rect l="0" t="0" r="0" b="0"/>
                          <a:pathLst>
                            <a:path w="555117" h="524383">
                              <a:moveTo>
                                <a:pt x="300736" y="2032"/>
                              </a:moveTo>
                              <a:cubicBezTo>
                                <a:pt x="326644" y="4191"/>
                                <a:pt x="353949" y="19304"/>
                                <a:pt x="382524" y="48006"/>
                              </a:cubicBezTo>
                              <a:cubicBezTo>
                                <a:pt x="440055" y="105537"/>
                                <a:pt x="497586" y="163068"/>
                                <a:pt x="555117" y="220599"/>
                              </a:cubicBezTo>
                              <a:cubicBezTo>
                                <a:pt x="542544" y="233172"/>
                                <a:pt x="529971" y="245745"/>
                                <a:pt x="517398" y="258318"/>
                              </a:cubicBezTo>
                              <a:cubicBezTo>
                                <a:pt x="464566" y="205613"/>
                                <a:pt x="411734" y="152781"/>
                                <a:pt x="358902" y="99949"/>
                              </a:cubicBezTo>
                              <a:cubicBezTo>
                                <a:pt x="341884" y="82931"/>
                                <a:pt x="328295" y="71882"/>
                                <a:pt x="318516" y="66548"/>
                              </a:cubicBezTo>
                              <a:cubicBezTo>
                                <a:pt x="308610" y="61722"/>
                                <a:pt x="297942" y="60198"/>
                                <a:pt x="286893" y="62103"/>
                              </a:cubicBezTo>
                              <a:cubicBezTo>
                                <a:pt x="275844" y="64008"/>
                                <a:pt x="265938" y="69469"/>
                                <a:pt x="257302" y="78105"/>
                              </a:cubicBezTo>
                              <a:cubicBezTo>
                                <a:pt x="241427" y="93853"/>
                                <a:pt x="234061" y="112903"/>
                                <a:pt x="235585" y="134874"/>
                              </a:cubicBezTo>
                              <a:cubicBezTo>
                                <a:pt x="237236" y="156972"/>
                                <a:pt x="250698" y="181229"/>
                                <a:pt x="276479" y="207010"/>
                              </a:cubicBezTo>
                              <a:cubicBezTo>
                                <a:pt x="325247" y="255778"/>
                                <a:pt x="373888" y="304419"/>
                                <a:pt x="422529" y="353187"/>
                              </a:cubicBezTo>
                              <a:cubicBezTo>
                                <a:pt x="409956" y="365760"/>
                                <a:pt x="397256" y="378460"/>
                                <a:pt x="384556" y="391160"/>
                              </a:cubicBezTo>
                              <a:cubicBezTo>
                                <a:pt x="330200" y="336677"/>
                                <a:pt x="275717" y="282194"/>
                                <a:pt x="221234" y="227711"/>
                              </a:cubicBezTo>
                              <a:cubicBezTo>
                                <a:pt x="202311" y="208788"/>
                                <a:pt x="184912" y="197866"/>
                                <a:pt x="169291" y="194437"/>
                              </a:cubicBezTo>
                              <a:cubicBezTo>
                                <a:pt x="153797" y="190881"/>
                                <a:pt x="138811" y="196469"/>
                                <a:pt x="124714" y="210566"/>
                              </a:cubicBezTo>
                              <a:cubicBezTo>
                                <a:pt x="113919" y="221361"/>
                                <a:pt x="107188" y="234188"/>
                                <a:pt x="104648" y="249682"/>
                              </a:cubicBezTo>
                              <a:cubicBezTo>
                                <a:pt x="102108" y="265049"/>
                                <a:pt x="104394" y="281178"/>
                                <a:pt x="112522" y="297180"/>
                              </a:cubicBezTo>
                              <a:cubicBezTo>
                                <a:pt x="120650" y="313182"/>
                                <a:pt x="136017" y="332867"/>
                                <a:pt x="158877" y="355854"/>
                              </a:cubicBezTo>
                              <a:cubicBezTo>
                                <a:pt x="202438" y="399415"/>
                                <a:pt x="245872" y="442849"/>
                                <a:pt x="289433" y="486283"/>
                              </a:cubicBezTo>
                              <a:cubicBezTo>
                                <a:pt x="276733" y="498983"/>
                                <a:pt x="264033" y="511683"/>
                                <a:pt x="251460" y="524383"/>
                              </a:cubicBezTo>
                              <a:cubicBezTo>
                                <a:pt x="167513" y="440563"/>
                                <a:pt x="83693" y="356616"/>
                                <a:pt x="0" y="272923"/>
                              </a:cubicBezTo>
                              <a:cubicBezTo>
                                <a:pt x="11303" y="261620"/>
                                <a:pt x="22606" y="250190"/>
                                <a:pt x="33909" y="238887"/>
                              </a:cubicBezTo>
                              <a:cubicBezTo>
                                <a:pt x="45720" y="250698"/>
                                <a:pt x="57404" y="262382"/>
                                <a:pt x="69215" y="274193"/>
                              </a:cubicBezTo>
                              <a:cubicBezTo>
                                <a:pt x="63754" y="254889"/>
                                <a:pt x="63627" y="235458"/>
                                <a:pt x="67437" y="216281"/>
                              </a:cubicBezTo>
                              <a:cubicBezTo>
                                <a:pt x="71501" y="197231"/>
                                <a:pt x="81153" y="180213"/>
                                <a:pt x="96266" y="165227"/>
                              </a:cubicBezTo>
                              <a:cubicBezTo>
                                <a:pt x="112903" y="148590"/>
                                <a:pt x="130175" y="138684"/>
                                <a:pt x="148717" y="135890"/>
                              </a:cubicBezTo>
                              <a:cubicBezTo>
                                <a:pt x="167132" y="133350"/>
                                <a:pt x="185166" y="136271"/>
                                <a:pt x="203581" y="145923"/>
                              </a:cubicBezTo>
                              <a:cubicBezTo>
                                <a:pt x="191516" y="98933"/>
                                <a:pt x="200279" y="61214"/>
                                <a:pt x="228727" y="32639"/>
                              </a:cubicBezTo>
                              <a:cubicBezTo>
                                <a:pt x="250952" y="10541"/>
                                <a:pt x="274955" y="0"/>
                                <a:pt x="300736" y="203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3" name="Shape 23983"/>
                      <wps:cNvSpPr/>
                      <wps:spPr>
                        <a:xfrm>
                          <a:off x="1315974" y="866521"/>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2" name="Shape 23982"/>
                      <wps:cNvSpPr/>
                      <wps:spPr>
                        <a:xfrm>
                          <a:off x="1220343" y="770890"/>
                          <a:ext cx="86995" cy="86995"/>
                        </a:xfrm>
                        <a:custGeom>
                          <a:avLst/>
                          <a:gdLst/>
                          <a:ahLst/>
                          <a:cxnLst/>
                          <a:rect l="0" t="0" r="0" b="0"/>
                          <a:pathLst>
                            <a:path w="86995" h="86995">
                              <a:moveTo>
                                <a:pt x="37973" y="0"/>
                              </a:moveTo>
                              <a:cubicBezTo>
                                <a:pt x="54229" y="16383"/>
                                <a:pt x="70612" y="32639"/>
                                <a:pt x="86995" y="49022"/>
                              </a:cubicBezTo>
                              <a:cubicBezTo>
                                <a:pt x="74295" y="61722"/>
                                <a:pt x="61595" y="74295"/>
                                <a:pt x="49022" y="86995"/>
                              </a:cubicBezTo>
                              <a:cubicBezTo>
                                <a:pt x="32639" y="70612"/>
                                <a:pt x="16256" y="54356"/>
                                <a:pt x="0" y="37973"/>
                              </a:cubicBezTo>
                              <a:cubicBezTo>
                                <a:pt x="12573"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1" name="Shape 23981"/>
                      <wps:cNvSpPr/>
                      <wps:spPr>
                        <a:xfrm>
                          <a:off x="1411859" y="662305"/>
                          <a:ext cx="433578" cy="397891"/>
                        </a:xfrm>
                        <a:custGeom>
                          <a:avLst/>
                          <a:gdLst/>
                          <a:ahLst/>
                          <a:cxnLst/>
                          <a:rect l="0" t="0" r="0" b="0"/>
                          <a:pathLst>
                            <a:path w="433578" h="397891">
                              <a:moveTo>
                                <a:pt x="169497" y="651"/>
                              </a:moveTo>
                              <a:cubicBezTo>
                                <a:pt x="177324" y="0"/>
                                <a:pt x="184848" y="445"/>
                                <a:pt x="192024" y="2032"/>
                              </a:cubicBezTo>
                              <a:cubicBezTo>
                                <a:pt x="206502" y="5334"/>
                                <a:pt x="221107" y="11938"/>
                                <a:pt x="235458" y="21717"/>
                              </a:cubicBezTo>
                              <a:cubicBezTo>
                                <a:pt x="244729" y="28067"/>
                                <a:pt x="259334" y="41402"/>
                                <a:pt x="278892" y="61087"/>
                              </a:cubicBezTo>
                              <a:cubicBezTo>
                                <a:pt x="330454" y="112522"/>
                                <a:pt x="382016" y="164084"/>
                                <a:pt x="433578" y="215646"/>
                              </a:cubicBezTo>
                              <a:cubicBezTo>
                                <a:pt x="420878" y="228346"/>
                                <a:pt x="408178" y="241046"/>
                                <a:pt x="395605" y="253619"/>
                              </a:cubicBezTo>
                              <a:cubicBezTo>
                                <a:pt x="344551" y="202692"/>
                                <a:pt x="293624" y="151765"/>
                                <a:pt x="242570" y="100711"/>
                              </a:cubicBezTo>
                              <a:cubicBezTo>
                                <a:pt x="225298" y="83439"/>
                                <a:pt x="210820" y="71882"/>
                                <a:pt x="199136" y="66040"/>
                              </a:cubicBezTo>
                              <a:cubicBezTo>
                                <a:pt x="187706" y="60452"/>
                                <a:pt x="175514" y="59055"/>
                                <a:pt x="162941" y="61087"/>
                              </a:cubicBezTo>
                              <a:cubicBezTo>
                                <a:pt x="150241" y="63627"/>
                                <a:pt x="138811" y="69977"/>
                                <a:pt x="128651" y="80137"/>
                              </a:cubicBezTo>
                              <a:cubicBezTo>
                                <a:pt x="112395" y="96393"/>
                                <a:pt x="104013" y="116078"/>
                                <a:pt x="104140" y="139192"/>
                              </a:cubicBezTo>
                              <a:cubicBezTo>
                                <a:pt x="104140" y="162687"/>
                                <a:pt x="119888" y="190373"/>
                                <a:pt x="152019" y="222504"/>
                              </a:cubicBezTo>
                              <a:cubicBezTo>
                                <a:pt x="197866" y="268351"/>
                                <a:pt x="243586" y="314071"/>
                                <a:pt x="289306" y="359918"/>
                              </a:cubicBezTo>
                              <a:cubicBezTo>
                                <a:pt x="276733" y="372491"/>
                                <a:pt x="264033" y="385191"/>
                                <a:pt x="251333" y="397891"/>
                              </a:cubicBezTo>
                              <a:cubicBezTo>
                                <a:pt x="167513" y="314071"/>
                                <a:pt x="83693" y="230251"/>
                                <a:pt x="0" y="146431"/>
                              </a:cubicBezTo>
                              <a:cubicBezTo>
                                <a:pt x="11303" y="135001"/>
                                <a:pt x="22733" y="123571"/>
                                <a:pt x="34163" y="112268"/>
                              </a:cubicBezTo>
                              <a:cubicBezTo>
                                <a:pt x="46101" y="124079"/>
                                <a:pt x="57912" y="136017"/>
                                <a:pt x="69850" y="147955"/>
                              </a:cubicBezTo>
                              <a:cubicBezTo>
                                <a:pt x="58293" y="103886"/>
                                <a:pt x="68707" y="66167"/>
                                <a:pt x="99822" y="35179"/>
                              </a:cubicBezTo>
                              <a:cubicBezTo>
                                <a:pt x="113284" y="21590"/>
                                <a:pt x="128270" y="11684"/>
                                <a:pt x="145161" y="5842"/>
                              </a:cubicBezTo>
                              <a:cubicBezTo>
                                <a:pt x="153543" y="3048"/>
                                <a:pt x="161671" y="1302"/>
                                <a:pt x="169497"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79" name="Shape 23979"/>
                      <wps:cNvSpPr/>
                      <wps:spPr>
                        <a:xfrm>
                          <a:off x="1687703" y="419354"/>
                          <a:ext cx="225556" cy="378714"/>
                        </a:xfrm>
                        <a:custGeom>
                          <a:avLst/>
                          <a:gdLst/>
                          <a:ahLst/>
                          <a:cxnLst/>
                          <a:rect l="0" t="0" r="0" b="0"/>
                          <a:pathLst>
                            <a:path w="225556" h="378714">
                              <a:moveTo>
                                <a:pt x="153162" y="1905"/>
                              </a:moveTo>
                              <a:cubicBezTo>
                                <a:pt x="166624" y="4191"/>
                                <a:pt x="180213" y="9906"/>
                                <a:pt x="194056" y="19304"/>
                              </a:cubicBezTo>
                              <a:cubicBezTo>
                                <a:pt x="198374" y="22352"/>
                                <a:pt x="203962" y="26956"/>
                                <a:pt x="210836" y="33163"/>
                              </a:cubicBezTo>
                              <a:lnTo>
                                <a:pt x="225556" y="47272"/>
                              </a:lnTo>
                              <a:lnTo>
                                <a:pt x="225556" y="145946"/>
                              </a:lnTo>
                              <a:lnTo>
                                <a:pt x="215836" y="165592"/>
                              </a:lnTo>
                              <a:cubicBezTo>
                                <a:pt x="208121" y="178562"/>
                                <a:pt x="198438" y="193040"/>
                                <a:pt x="186944" y="209169"/>
                              </a:cubicBezTo>
                              <a:cubicBezTo>
                                <a:pt x="173990" y="227457"/>
                                <a:pt x="165735" y="241173"/>
                                <a:pt x="162306" y="250952"/>
                              </a:cubicBezTo>
                              <a:cubicBezTo>
                                <a:pt x="158877" y="260477"/>
                                <a:pt x="158623" y="270129"/>
                                <a:pt x="161036" y="279654"/>
                              </a:cubicBezTo>
                              <a:cubicBezTo>
                                <a:pt x="163703" y="289306"/>
                                <a:pt x="168783" y="297942"/>
                                <a:pt x="176149" y="305181"/>
                              </a:cubicBezTo>
                              <a:cubicBezTo>
                                <a:pt x="187452" y="316611"/>
                                <a:pt x="200787" y="322072"/>
                                <a:pt x="216154" y="322072"/>
                              </a:cubicBezTo>
                              <a:lnTo>
                                <a:pt x="225556" y="319774"/>
                              </a:lnTo>
                              <a:lnTo>
                                <a:pt x="225556" y="374874"/>
                              </a:lnTo>
                              <a:lnTo>
                                <a:pt x="208280" y="378714"/>
                              </a:lnTo>
                              <a:cubicBezTo>
                                <a:pt x="181483" y="378206"/>
                                <a:pt x="157861" y="368046"/>
                                <a:pt x="136779" y="346964"/>
                              </a:cubicBezTo>
                              <a:cubicBezTo>
                                <a:pt x="124460" y="334645"/>
                                <a:pt x="115824" y="320675"/>
                                <a:pt x="110490" y="305435"/>
                              </a:cubicBezTo>
                              <a:cubicBezTo>
                                <a:pt x="105156" y="290449"/>
                                <a:pt x="103886" y="275844"/>
                                <a:pt x="105791" y="261493"/>
                              </a:cubicBezTo>
                              <a:cubicBezTo>
                                <a:pt x="107569" y="247269"/>
                                <a:pt x="112014" y="233553"/>
                                <a:pt x="118999" y="220218"/>
                              </a:cubicBezTo>
                              <a:cubicBezTo>
                                <a:pt x="124206" y="210693"/>
                                <a:pt x="133604" y="197231"/>
                                <a:pt x="146431" y="180086"/>
                              </a:cubicBezTo>
                              <a:cubicBezTo>
                                <a:pt x="172974" y="145415"/>
                                <a:pt x="190754" y="117983"/>
                                <a:pt x="199517" y="97663"/>
                              </a:cubicBezTo>
                              <a:cubicBezTo>
                                <a:pt x="193802" y="91567"/>
                                <a:pt x="190246" y="88011"/>
                                <a:pt x="188595" y="86360"/>
                              </a:cubicBezTo>
                              <a:cubicBezTo>
                                <a:pt x="171323" y="68961"/>
                                <a:pt x="155448" y="60452"/>
                                <a:pt x="141097" y="60452"/>
                              </a:cubicBezTo>
                              <a:cubicBezTo>
                                <a:pt x="121666" y="60198"/>
                                <a:pt x="102616" y="69977"/>
                                <a:pt x="83439" y="89154"/>
                              </a:cubicBezTo>
                              <a:cubicBezTo>
                                <a:pt x="65532" y="107188"/>
                                <a:pt x="55753" y="123825"/>
                                <a:pt x="54356" y="139065"/>
                              </a:cubicBezTo>
                              <a:cubicBezTo>
                                <a:pt x="52959" y="154813"/>
                                <a:pt x="58928" y="173863"/>
                                <a:pt x="72771" y="195580"/>
                              </a:cubicBezTo>
                              <a:cubicBezTo>
                                <a:pt x="58420" y="205994"/>
                                <a:pt x="44196" y="216535"/>
                                <a:pt x="29972" y="226949"/>
                              </a:cubicBezTo>
                              <a:cubicBezTo>
                                <a:pt x="15494" y="205994"/>
                                <a:pt x="6731" y="185928"/>
                                <a:pt x="3302" y="167005"/>
                              </a:cubicBezTo>
                              <a:cubicBezTo>
                                <a:pt x="0" y="148336"/>
                                <a:pt x="3048" y="128651"/>
                                <a:pt x="11557" y="108077"/>
                              </a:cubicBezTo>
                              <a:cubicBezTo>
                                <a:pt x="19939" y="87503"/>
                                <a:pt x="34417" y="67691"/>
                                <a:pt x="53594" y="48387"/>
                              </a:cubicBezTo>
                              <a:cubicBezTo>
                                <a:pt x="72771" y="29210"/>
                                <a:pt x="90805" y="16383"/>
                                <a:pt x="107823" y="9398"/>
                              </a:cubicBezTo>
                              <a:cubicBezTo>
                                <a:pt x="124841" y="2413"/>
                                <a:pt x="139954" y="0"/>
                                <a:pt x="153162"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80" name="Shape 23980"/>
                      <wps:cNvSpPr/>
                      <wps:spPr>
                        <a:xfrm>
                          <a:off x="1913259" y="466626"/>
                          <a:ext cx="184019" cy="327602"/>
                        </a:xfrm>
                        <a:custGeom>
                          <a:avLst/>
                          <a:gdLst/>
                          <a:ahLst/>
                          <a:cxnLst/>
                          <a:rect l="0" t="0" r="0" b="0"/>
                          <a:pathLst>
                            <a:path w="184019" h="327602">
                              <a:moveTo>
                                <a:pt x="0" y="0"/>
                              </a:moveTo>
                              <a:lnTo>
                                <a:pt x="9775" y="9370"/>
                              </a:lnTo>
                              <a:cubicBezTo>
                                <a:pt x="28698" y="28293"/>
                                <a:pt x="47622" y="47216"/>
                                <a:pt x="66544" y="66139"/>
                              </a:cubicBezTo>
                              <a:cubicBezTo>
                                <a:pt x="106168" y="105763"/>
                                <a:pt x="132076" y="129893"/>
                                <a:pt x="144142" y="138656"/>
                              </a:cubicBezTo>
                              <a:cubicBezTo>
                                <a:pt x="156333" y="147927"/>
                                <a:pt x="169542" y="154531"/>
                                <a:pt x="184019" y="159484"/>
                              </a:cubicBezTo>
                              <a:cubicBezTo>
                                <a:pt x="170811" y="172692"/>
                                <a:pt x="157604" y="186027"/>
                                <a:pt x="144268" y="199235"/>
                              </a:cubicBezTo>
                              <a:cubicBezTo>
                                <a:pt x="131568" y="194409"/>
                                <a:pt x="118614" y="186535"/>
                                <a:pt x="105661" y="175867"/>
                              </a:cubicBezTo>
                              <a:cubicBezTo>
                                <a:pt x="105280" y="203426"/>
                                <a:pt x="100835" y="226286"/>
                                <a:pt x="93595" y="244701"/>
                              </a:cubicBezTo>
                              <a:cubicBezTo>
                                <a:pt x="86103" y="263370"/>
                                <a:pt x="74799" y="280007"/>
                                <a:pt x="59813" y="294993"/>
                              </a:cubicBezTo>
                              <a:cubicBezTo>
                                <a:pt x="47494" y="307375"/>
                                <a:pt x="34922" y="316615"/>
                                <a:pt x="22078" y="322695"/>
                              </a:cubicBezTo>
                              <a:lnTo>
                                <a:pt x="0" y="327602"/>
                              </a:lnTo>
                              <a:lnTo>
                                <a:pt x="0" y="272502"/>
                              </a:lnTo>
                              <a:lnTo>
                                <a:pt x="13268" y="269260"/>
                              </a:lnTo>
                              <a:cubicBezTo>
                                <a:pt x="20761" y="265529"/>
                                <a:pt x="28191" y="259941"/>
                                <a:pt x="35556" y="252575"/>
                              </a:cubicBezTo>
                              <a:cubicBezTo>
                                <a:pt x="50161" y="237970"/>
                                <a:pt x="59813" y="221460"/>
                                <a:pt x="63750" y="202664"/>
                              </a:cubicBezTo>
                              <a:cubicBezTo>
                                <a:pt x="67814" y="184122"/>
                                <a:pt x="66798" y="165961"/>
                                <a:pt x="59432" y="148181"/>
                              </a:cubicBezTo>
                              <a:cubicBezTo>
                                <a:pt x="53717" y="134465"/>
                                <a:pt x="41652" y="118082"/>
                                <a:pt x="22983" y="99413"/>
                              </a:cubicBezTo>
                              <a:cubicBezTo>
                                <a:pt x="17776" y="94206"/>
                                <a:pt x="12569" y="88999"/>
                                <a:pt x="7362" y="83792"/>
                              </a:cubicBezTo>
                              <a:lnTo>
                                <a:pt x="0" y="9867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78" name="Shape 23978"/>
                      <wps:cNvSpPr/>
                      <wps:spPr>
                        <a:xfrm>
                          <a:off x="1892300" y="214503"/>
                          <a:ext cx="289433" cy="365252"/>
                        </a:xfrm>
                        <a:custGeom>
                          <a:avLst/>
                          <a:gdLst/>
                          <a:ahLst/>
                          <a:cxnLst/>
                          <a:rect l="0" t="0" r="0" b="0"/>
                          <a:pathLst>
                            <a:path w="289433" h="365252">
                              <a:moveTo>
                                <a:pt x="129794" y="0"/>
                              </a:moveTo>
                              <a:cubicBezTo>
                                <a:pt x="138684" y="17526"/>
                                <a:pt x="147320" y="35179"/>
                                <a:pt x="156210" y="52578"/>
                              </a:cubicBezTo>
                              <a:cubicBezTo>
                                <a:pt x="140716" y="55626"/>
                                <a:pt x="128397" y="61976"/>
                                <a:pt x="119126" y="71247"/>
                              </a:cubicBezTo>
                              <a:cubicBezTo>
                                <a:pt x="110871" y="79502"/>
                                <a:pt x="106045" y="89916"/>
                                <a:pt x="105029" y="101981"/>
                              </a:cubicBezTo>
                              <a:cubicBezTo>
                                <a:pt x="104267" y="114173"/>
                                <a:pt x="107061" y="126873"/>
                                <a:pt x="114300" y="139446"/>
                              </a:cubicBezTo>
                              <a:cubicBezTo>
                                <a:pt x="125349" y="158877"/>
                                <a:pt x="139700" y="177546"/>
                                <a:pt x="157734" y="195580"/>
                              </a:cubicBezTo>
                              <a:cubicBezTo>
                                <a:pt x="201676" y="239522"/>
                                <a:pt x="245491" y="283337"/>
                                <a:pt x="289433" y="327152"/>
                              </a:cubicBezTo>
                              <a:cubicBezTo>
                                <a:pt x="276733" y="339852"/>
                                <a:pt x="264033" y="352552"/>
                                <a:pt x="251333" y="365252"/>
                              </a:cubicBezTo>
                              <a:cubicBezTo>
                                <a:pt x="167513" y="281432"/>
                                <a:pt x="83693" y="197612"/>
                                <a:pt x="0" y="113792"/>
                              </a:cubicBezTo>
                              <a:cubicBezTo>
                                <a:pt x="11303" y="102362"/>
                                <a:pt x="22733" y="90932"/>
                                <a:pt x="34163" y="79629"/>
                              </a:cubicBezTo>
                              <a:cubicBezTo>
                                <a:pt x="46863" y="92329"/>
                                <a:pt x="59563" y="105029"/>
                                <a:pt x="72263" y="117729"/>
                              </a:cubicBezTo>
                              <a:cubicBezTo>
                                <a:pt x="62992" y="91313"/>
                                <a:pt x="59690" y="71247"/>
                                <a:pt x="61214" y="58166"/>
                              </a:cubicBezTo>
                              <a:cubicBezTo>
                                <a:pt x="62865" y="45085"/>
                                <a:pt x="68072" y="34163"/>
                                <a:pt x="76962" y="25273"/>
                              </a:cubicBezTo>
                              <a:cubicBezTo>
                                <a:pt x="89916" y="12446"/>
                                <a:pt x="107188"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977" name="Shape 23977"/>
                      <wps:cNvSpPr/>
                      <wps:spPr>
                        <a:xfrm>
                          <a:off x="2015109" y="0"/>
                          <a:ext cx="421259" cy="533908"/>
                        </a:xfrm>
                        <a:custGeom>
                          <a:avLst/>
                          <a:gdLst/>
                          <a:ahLst/>
                          <a:cxnLst/>
                          <a:rect l="0" t="0" r="0" b="0"/>
                          <a:pathLst>
                            <a:path w="421259" h="533908">
                              <a:moveTo>
                                <a:pt x="205359" y="0"/>
                              </a:moveTo>
                              <a:cubicBezTo>
                                <a:pt x="262890" y="113411"/>
                                <a:pt x="318262" y="227711"/>
                                <a:pt x="375793" y="340995"/>
                              </a:cubicBezTo>
                              <a:cubicBezTo>
                                <a:pt x="394716" y="377698"/>
                                <a:pt x="406019" y="403987"/>
                                <a:pt x="411607" y="419354"/>
                              </a:cubicBezTo>
                              <a:cubicBezTo>
                                <a:pt x="418973" y="440055"/>
                                <a:pt x="421259" y="458343"/>
                                <a:pt x="419354" y="473583"/>
                              </a:cubicBezTo>
                              <a:cubicBezTo>
                                <a:pt x="417195" y="488696"/>
                                <a:pt x="409829" y="502539"/>
                                <a:pt x="397764" y="514604"/>
                              </a:cubicBezTo>
                              <a:cubicBezTo>
                                <a:pt x="390398" y="521970"/>
                                <a:pt x="380746" y="528447"/>
                                <a:pt x="368173" y="533908"/>
                              </a:cubicBezTo>
                              <a:cubicBezTo>
                                <a:pt x="353441" y="521843"/>
                                <a:pt x="338582" y="510032"/>
                                <a:pt x="323850" y="498094"/>
                              </a:cubicBezTo>
                              <a:cubicBezTo>
                                <a:pt x="334772" y="492506"/>
                                <a:pt x="343281" y="486283"/>
                                <a:pt x="349377" y="480187"/>
                              </a:cubicBezTo>
                              <a:cubicBezTo>
                                <a:pt x="357886" y="471678"/>
                                <a:pt x="362966" y="463296"/>
                                <a:pt x="364998" y="455168"/>
                              </a:cubicBezTo>
                              <a:cubicBezTo>
                                <a:pt x="366903" y="446913"/>
                                <a:pt x="366776" y="438277"/>
                                <a:pt x="364109" y="429387"/>
                              </a:cubicBezTo>
                              <a:cubicBezTo>
                                <a:pt x="362077" y="422783"/>
                                <a:pt x="355727" y="408051"/>
                                <a:pt x="344043" y="386080"/>
                              </a:cubicBezTo>
                              <a:cubicBezTo>
                                <a:pt x="342265" y="383032"/>
                                <a:pt x="339979" y="378206"/>
                                <a:pt x="336931" y="372237"/>
                              </a:cubicBezTo>
                              <a:cubicBezTo>
                                <a:pt x="225044" y="315976"/>
                                <a:pt x="111887" y="261747"/>
                                <a:pt x="0" y="205486"/>
                              </a:cubicBezTo>
                              <a:cubicBezTo>
                                <a:pt x="13589" y="191770"/>
                                <a:pt x="27305" y="178054"/>
                                <a:pt x="40894" y="164465"/>
                              </a:cubicBezTo>
                              <a:cubicBezTo>
                                <a:pt x="104775" y="197866"/>
                                <a:pt x="169291" y="230124"/>
                                <a:pt x="233172" y="263398"/>
                              </a:cubicBezTo>
                              <a:cubicBezTo>
                                <a:pt x="257683" y="275971"/>
                                <a:pt x="282575" y="289814"/>
                                <a:pt x="307721" y="305435"/>
                              </a:cubicBezTo>
                              <a:cubicBezTo>
                                <a:pt x="292354" y="281432"/>
                                <a:pt x="278765" y="257302"/>
                                <a:pt x="266065" y="232537"/>
                              </a:cubicBezTo>
                              <a:cubicBezTo>
                                <a:pt x="232791" y="167894"/>
                                <a:pt x="200660" y="102616"/>
                                <a:pt x="167386" y="37973"/>
                              </a:cubicBezTo>
                              <a:cubicBezTo>
                                <a:pt x="180086" y="25400"/>
                                <a:pt x="192659" y="12700"/>
                                <a:pt x="20535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3976" style="width:191.84pt;height:187.11pt;position:absolute;z-index:-2147483648;mso-position-horizontal-relative:page;mso-position-horizontal:absolute;margin-left:207.2pt;mso-position-vertical-relative:page;margin-top:298.43pt;" coordsize="24363,23762">
              <v:shape id="Shape 23993" style="position:absolute;width:2038;height:3817;left:0;top:18513;" coordsize="203835,381729" path="m203835,0l203835,63115l202311,63594c193167,68420,179578,80231,161036,98773c134747,125062,108331,151478,81915,177894l203835,299814l203835,381729l0,177894c38862,139032,77851,100043,116713,61181c137160,40734,154178,26002,167132,17366c176149,11207,185166,6285,194199,2602l203835,0x">
                <v:stroke weight="0pt" endcap="flat" joinstyle="miter" miterlimit="10" on="false" color="#000000" opacity="0"/>
                <v:fill on="true" color="#c0c0c0" opacity="0.501961"/>
              </v:shape>
              <v:shape id="Shape 23992" style="position:absolute;width:1868;height:5318;left:2038;top:18444;" coordsize="186817,531876" path="m17526,2159c35941,0,55372,2667,76073,10922c96647,19304,115443,31623,132715,48895c162306,78486,178435,111887,182372,148844c186817,186182,166116,226695,122428,270383c96012,296926,69596,323342,43053,349758c90170,396875,137160,443865,184150,490982c170561,504571,156845,518287,143256,531876l0,388620l0,306705l2159,308864c28829,282194,55499,255524,82169,228854c108585,202438,122047,178181,121920,155956c121793,133604,112014,112776,91948,92583c77470,78105,61722,68961,44831,64897c36512,62992,28448,62547,20701,63500l0,70006l0,6891l17526,2159x">
                <v:stroke weight="0pt" endcap="flat" joinstyle="miter" miterlimit="10" on="false" color="#000000" opacity="0"/>
                <v:fill on="true" color="#c0c0c0" opacity="0.501961"/>
              </v:shape>
              <v:shape id="Shape 23991" style="position:absolute;width:2894;height:3651;left:3787;top:17280;" coordsize="289433,365125" path="m129794,0c138811,17399,147320,35052,156337,52578c140843,55499,128524,61976,119253,71247c110998,79375,106045,89916,105156,101854c104394,114173,107188,126746,114427,139446c125476,158750,139827,177546,157734,195453c201676,239395,245618,283337,289433,327152c276733,339852,264160,352425,251460,365125c167640,281305,83820,197485,0,113665c11430,102362,22860,90932,34163,79502c46863,92202,59563,104902,72263,117602c62992,91313,59690,71120,61341,58039c62865,44958,68199,34163,77089,25273c89916,12319,107315,3810,129794,0x">
                <v:stroke weight="0pt" endcap="flat" joinstyle="miter" miterlimit="10" on="false" color="#000000" opacity="0"/>
                <v:fill on="true" color="#c0c0c0" opacity="0.501961"/>
              </v:shape>
              <v:shape id="Shape 23989" style="position:absolute;width:1350;height:3240;left:5645;top:15605;" coordsize="135051,324093" path="m135051,0l135051,52289l112840,53581c100838,57360,89979,64122,80391,73774c62865,91173,54737,112382,56134,137274c57404,162293,68072,186423,88900,209664l135051,163513l135051,233607l121793,246875l135051,256171l135051,324093l104569,304430c94274,296596,84010,287579,73787,277355c31369,234937,8890,192519,4445,149720c0,106921,13843,70091,44958,39103c67437,16624,93274,3361,122468,9l135051,0x">
                <v:stroke weight="0pt" endcap="flat" joinstyle="miter" miterlimit="10" on="false" color="#000000" opacity="0"/>
                <v:fill on="true" color="#c0c0c0" opacity="0.501961"/>
              </v:shape>
              <v:shape id="Shape 23990" style="position:absolute;width:2197;height:2275;left:6995;top:16805;" coordsize="219787,227584" path="m192101,0c212040,31877,219787,63373,217628,94361c215469,125222,200737,153797,174829,179832c142063,212471,104725,227584,62815,223647c41987,221742,21191,215392,490,204407l0,204090l0,136169l29716,157004c43765,164052,57545,168148,71070,169418c98248,171831,121235,163322,140031,144526c153874,130556,161875,114808,163399,96520c164796,78359,159843,57404,147524,33782c162383,22606,177242,11176,192101,0x">
                <v:stroke weight="0pt" endcap="flat" joinstyle="miter" miterlimit="10" on="false" color="#000000" opacity="0"/>
                <v:fill on="true" color="#c0c0c0" opacity="0.501961"/>
              </v:shape>
              <v:shape id="Shape 23988" style="position:absolute;width:1538;height:2336;left:6995;top:15605;" coordsize="153874,233620" path="m17730,0c59640,4318,101296,26670,142698,68072c145365,70739,149175,74422,153874,79629l0,233620l0,163526l79071,84455c56211,65151,35510,54356,17095,51308l0,52302l0,13l17730,0x">
                <v:stroke weight="0pt" endcap="flat" joinstyle="miter" miterlimit="10" on="false" color="#000000" opacity="0"/>
                <v:fill on="true" color="#c0c0c0" opacity="0.501961"/>
              </v:shape>
              <v:shape id="Shape 23987" style="position:absolute;width:3850;height:3850;left:6670;top:13242;" coordsize="385064,385064" path="m37973,0c153670,115570,269367,231394,385064,347091c372491,359664,359791,372364,347091,385064c231394,269367,115697,153543,0,37973c12700,25273,25400,12573,37973,0x">
                <v:stroke weight="0pt" endcap="flat" joinstyle="miter" miterlimit="10" on="false" color="#000000" opacity="0"/>
                <v:fill on="true" color="#c0c0c0" opacity="0.501961"/>
              </v:shape>
              <v:shape id="Shape 23986" style="position:absolute;width:2894;height:2894;left:8597;top:13227;"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3985" style="position:absolute;width:869;height:869;left:7641;top:12270;" coordsize="86995,86995" path="m37973,0c54356,16256,70612,32639,86995,49022c74295,61722,61722,74295,49022,86995c32639,70612,16256,54356,0,37973c12700,25273,25273,12700,37973,0x">
                <v:stroke weight="0pt" endcap="flat" joinstyle="miter" miterlimit="10" on="false" color="#000000" opacity="0"/>
                <v:fill on="true" color="#c0c0c0" opacity="0.501961"/>
              </v:shape>
              <v:shape id="Shape 23984" style="position:absolute;width:5551;height:5243;left:9556;top:9919;" coordsize="555117,524383" path="m300736,2032c326644,4191,353949,19304,382524,48006c440055,105537,497586,163068,555117,220599c542544,233172,529971,245745,517398,258318c464566,205613,411734,152781,358902,99949c341884,82931,328295,71882,318516,66548c308610,61722,297942,60198,286893,62103c275844,64008,265938,69469,257302,78105c241427,93853,234061,112903,235585,134874c237236,156972,250698,181229,276479,207010c325247,255778,373888,304419,422529,353187c409956,365760,397256,378460,384556,391160c330200,336677,275717,282194,221234,227711c202311,208788,184912,197866,169291,194437c153797,190881,138811,196469,124714,210566c113919,221361,107188,234188,104648,249682c102108,265049,104394,281178,112522,297180c120650,313182,136017,332867,158877,355854c202438,399415,245872,442849,289433,486283c276733,498983,264033,511683,251460,524383c167513,440563,83693,356616,0,272923c11303,261620,22606,250190,33909,238887c45720,250698,57404,262382,69215,274193c63754,254889,63627,235458,67437,216281c71501,197231,81153,180213,96266,165227c112903,148590,130175,138684,148717,135890c167132,133350,185166,136271,203581,145923c191516,98933,200279,61214,228727,32639c250952,10541,274955,0,300736,2032x">
                <v:stroke weight="0pt" endcap="flat" joinstyle="miter" miterlimit="10" on="false" color="#000000" opacity="0"/>
                <v:fill on="true" color="#c0c0c0" opacity="0.501961"/>
              </v:shape>
              <v:shape id="Shape 23983" style="position:absolute;width:2894;height:2894;left:13159;top:8665;"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3982" style="position:absolute;width:869;height:869;left:12203;top:7708;" coordsize="86995,86995" path="m37973,0c54229,16383,70612,32639,86995,49022c74295,61722,61595,74295,49022,86995c32639,70612,16256,54356,0,37973c12573,25273,25273,12700,37973,0x">
                <v:stroke weight="0pt" endcap="flat" joinstyle="miter" miterlimit="10" on="false" color="#000000" opacity="0"/>
                <v:fill on="true" color="#c0c0c0" opacity="0.501961"/>
              </v:shape>
              <v:shape id="Shape 23981" style="position:absolute;width:4335;height:3978;left:14118;top:6623;" coordsize="433578,397891" path="m169497,651c177324,0,184848,445,192024,2032c206502,5334,221107,11938,235458,21717c244729,28067,259334,41402,278892,61087c330454,112522,382016,164084,433578,215646c420878,228346,408178,241046,395605,253619c344551,202692,293624,151765,242570,100711c225298,83439,210820,71882,199136,66040c187706,60452,175514,59055,162941,61087c150241,63627,138811,69977,128651,80137c112395,96393,104013,116078,104140,139192c104140,162687,119888,190373,152019,222504c197866,268351,243586,314071,289306,359918c276733,372491,264033,385191,251333,397891c167513,314071,83693,230251,0,146431c11303,135001,22733,123571,34163,112268c46101,124079,57912,136017,69850,147955c58293,103886,68707,66167,99822,35179c113284,21590,128270,11684,145161,5842c153543,3048,161671,1302,169497,651x">
                <v:stroke weight="0pt" endcap="flat" joinstyle="miter" miterlimit="10" on="false" color="#000000" opacity="0"/>
                <v:fill on="true" color="#c0c0c0" opacity="0.501961"/>
              </v:shape>
              <v:shape id="Shape 23979" style="position:absolute;width:2255;height:3787;left:16877;top:4193;" coordsize="225556,378714" path="m153162,1905c166624,4191,180213,9906,194056,19304c198374,22352,203962,26956,210836,33163l225556,47272l225556,145946l215836,165592c208121,178562,198438,193040,186944,209169c173990,227457,165735,241173,162306,250952c158877,260477,158623,270129,161036,279654c163703,289306,168783,297942,176149,305181c187452,316611,200787,322072,216154,322072l225556,319774l225556,374874l208280,378714c181483,378206,157861,368046,136779,346964c124460,334645,115824,320675,110490,305435c105156,290449,103886,275844,105791,261493c107569,247269,112014,233553,118999,220218c124206,210693,133604,197231,146431,180086c172974,145415,190754,117983,199517,97663c193802,91567,190246,88011,188595,86360c171323,68961,155448,60452,141097,60452c121666,60198,102616,69977,83439,89154c65532,107188,55753,123825,54356,139065c52959,154813,58928,173863,72771,195580c58420,205994,44196,216535,29972,226949c15494,205994,6731,185928,3302,167005c0,148336,3048,128651,11557,108077c19939,87503,34417,67691,53594,48387c72771,29210,90805,16383,107823,9398c124841,2413,139954,0,153162,1905x">
                <v:stroke weight="0pt" endcap="flat" joinstyle="miter" miterlimit="10" on="false" color="#000000" opacity="0"/>
                <v:fill on="true" color="#c0c0c0" opacity="0.501961"/>
              </v:shape>
              <v:shape id="Shape 23980" style="position:absolute;width:1840;height:3276;left:19132;top:4666;" coordsize="184019,327602" path="m0,0l9775,9370c28698,28293,47622,47216,66544,66139c106168,105763,132076,129893,144142,138656c156333,147927,169542,154531,184019,159484c170811,172692,157604,186027,144268,199235c131568,194409,118614,186535,105661,175867c105280,203426,100835,226286,93595,244701c86103,263370,74799,280007,59813,294993c47494,307375,34922,316615,22078,322695l0,327602l0,272502l13268,269260c20761,265529,28191,259941,35556,252575c50161,237970,59813,221460,63750,202664c67814,184122,66798,165961,59432,148181c53717,134465,41652,118082,22983,99413c17776,94206,12569,88999,7362,83792l0,98674l0,0x">
                <v:stroke weight="0pt" endcap="flat" joinstyle="miter" miterlimit="10" on="false" color="#000000" opacity="0"/>
                <v:fill on="true" color="#c0c0c0" opacity="0.501961"/>
              </v:shape>
              <v:shape id="Shape 23978" style="position:absolute;width:2894;height:3652;left:18923;top:2145;" coordsize="289433,365252" path="m129794,0c138684,17526,147320,35179,156210,52578c140716,55626,128397,61976,119126,71247c110871,79502,106045,89916,105029,101981c104267,114173,107061,126873,114300,139446c125349,158877,139700,177546,157734,195580c201676,239522,245491,283337,289433,327152c276733,339852,264033,352552,251333,365252c167513,281432,83693,197612,0,113792c11303,102362,22733,90932,34163,79629c46863,92329,59563,105029,72263,117729c62992,91313,59690,71247,61214,58166c62865,45085,68072,34163,76962,25273c89916,12446,107188,3810,129794,0x">
                <v:stroke weight="0pt" endcap="flat" joinstyle="miter" miterlimit="10" on="false" color="#000000" opacity="0"/>
                <v:fill on="true" color="#c0c0c0" opacity="0.501961"/>
              </v:shape>
              <v:shape id="Shape 23977" style="position:absolute;width:4212;height:5339;left:20151;top:0;" coordsize="421259,533908" path="m205359,0c262890,113411,318262,227711,375793,340995c394716,377698,406019,403987,411607,419354c418973,440055,421259,458343,419354,473583c417195,488696,409829,502539,397764,514604c390398,521970,380746,528447,368173,533908c353441,521843,338582,510032,323850,498094c334772,492506,343281,486283,349377,480187c357886,471678,362966,463296,364998,455168c366903,446913,366776,438277,364109,429387c362077,422783,355727,408051,344043,386080c342265,383032,339979,378206,336931,372237c225044,315976,111887,261747,0,205486c13589,191770,27305,178054,40894,164465c104775,197866,169291,230124,233172,263398c257683,275971,282575,289814,307721,305435c292354,281432,278765,257302,266065,232537c232791,167894,200660,102616,167386,37973c180086,25400,192659,12700,205359,0x">
                <v:stroke weight="0pt" endcap="flat" joinstyle="miter" miterlimit="10" on="false" color="#000000" opacity="0"/>
                <v:fill on="true" color="#c0c0c0" opacity="0.501961"/>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970F7" w14:textId="77777777" w:rsidR="00CE6632" w:rsidRDefault="005B06B9">
    <w:pPr>
      <w:spacing w:after="0" w:line="259" w:lineRule="auto"/>
      <w:ind w:left="-1440" w:right="10766" w:firstLine="0"/>
    </w:pPr>
    <w:r>
      <w:rPr>
        <w:rFonts w:ascii="Calibri" w:eastAsia="Calibri" w:hAnsi="Calibri" w:cs="Calibri"/>
        <w:noProof/>
        <w:sz w:val="22"/>
      </w:rPr>
      <mc:AlternateContent>
        <mc:Choice Requires="wpg">
          <w:drawing>
            <wp:anchor distT="0" distB="0" distL="114300" distR="114300" simplePos="0" relativeHeight="251658259" behindDoc="0" locked="0" layoutInCell="1" allowOverlap="1" wp14:anchorId="17F0CD46" wp14:editId="0BFFABB5">
              <wp:simplePos x="0" y="0"/>
              <wp:positionH relativeFrom="page">
                <wp:posOffset>0</wp:posOffset>
              </wp:positionH>
              <wp:positionV relativeFrom="page">
                <wp:posOffset>1</wp:posOffset>
              </wp:positionV>
              <wp:extent cx="7772400" cy="594359"/>
              <wp:effectExtent l="0" t="0" r="0" b="0"/>
              <wp:wrapSquare wrapText="bothSides"/>
              <wp:docPr id="24273" name="Group 24273"/>
              <wp:cNvGraphicFramePr/>
              <a:graphic xmlns:a="http://schemas.openxmlformats.org/drawingml/2006/main">
                <a:graphicData uri="http://schemas.microsoft.com/office/word/2010/wordprocessingGroup">
                  <wpg:wgp>
                    <wpg:cNvGrpSpPr/>
                    <wpg:grpSpPr>
                      <a:xfrm>
                        <a:off x="0" y="0"/>
                        <a:ext cx="7772400" cy="594359"/>
                        <a:chOff x="0" y="0"/>
                        <a:chExt cx="7772400" cy="594359"/>
                      </a:xfrm>
                    </wpg:grpSpPr>
                    <pic:pic xmlns:pic="http://schemas.openxmlformats.org/drawingml/2006/picture">
                      <pic:nvPicPr>
                        <pic:cNvPr id="24274" name="Picture 24274"/>
                        <pic:cNvPicPr/>
                      </pic:nvPicPr>
                      <pic:blipFill>
                        <a:blip r:embed="rId1"/>
                        <a:stretch>
                          <a:fillRect/>
                        </a:stretch>
                      </pic:blipFill>
                      <pic:spPr>
                        <a:xfrm>
                          <a:off x="0" y="0"/>
                          <a:ext cx="7772400" cy="594360"/>
                        </a:xfrm>
                        <a:prstGeom prst="rect">
                          <a:avLst/>
                        </a:prstGeom>
                      </pic:spPr>
                    </pic:pic>
                    <wps:wsp>
                      <wps:cNvPr id="24275" name="Rectangle 24275"/>
                      <wps:cNvSpPr/>
                      <wps:spPr>
                        <a:xfrm>
                          <a:off x="914705" y="282072"/>
                          <a:ext cx="77680" cy="124597"/>
                        </a:xfrm>
                        <a:prstGeom prst="rect">
                          <a:avLst/>
                        </a:prstGeom>
                        <a:ln>
                          <a:noFill/>
                        </a:ln>
                      </wps:spPr>
                      <wps:txbx>
                        <w:txbxContent>
                          <w:p w14:paraId="73724166" w14:textId="77777777" w:rsidR="00CE6632" w:rsidRDefault="005B06B9">
                            <w:pPr>
                              <w:spacing w:after="160" w:line="259" w:lineRule="auto"/>
                              <w:ind w:left="0" w:firstLine="0"/>
                            </w:pPr>
                            <w:r>
                              <w:rPr>
                                <w:i/>
                                <w:color w:val="FFFFFF"/>
                                <w:sz w:val="16"/>
                              </w:rPr>
                              <w:t>S</w:t>
                            </w:r>
                          </w:p>
                        </w:txbxContent>
                      </wps:txbx>
                      <wps:bodyPr horzOverflow="overflow" vert="horz" lIns="0" tIns="0" rIns="0" bIns="0" rtlCol="0">
                        <a:noAutofit/>
                      </wps:bodyPr>
                    </wps:wsp>
                    <wps:wsp>
                      <wps:cNvPr id="24276" name="Rectangle 24276"/>
                      <wps:cNvSpPr/>
                      <wps:spPr>
                        <a:xfrm>
                          <a:off x="972617" y="282072"/>
                          <a:ext cx="1608323" cy="124597"/>
                        </a:xfrm>
                        <a:prstGeom prst="rect">
                          <a:avLst/>
                        </a:prstGeom>
                        <a:ln>
                          <a:noFill/>
                        </a:ln>
                      </wps:spPr>
                      <wps:txbx>
                        <w:txbxContent>
                          <w:p w14:paraId="21087037" w14:textId="77777777" w:rsidR="00CE6632" w:rsidRDefault="005B06B9">
                            <w:pPr>
                              <w:spacing w:after="160" w:line="259" w:lineRule="auto"/>
                              <w:ind w:left="0" w:firstLine="0"/>
                            </w:pPr>
                            <w:r>
                              <w:rPr>
                                <w:i/>
                                <w:color w:val="FFFFFF"/>
                                <w:sz w:val="16"/>
                              </w:rPr>
                              <w:t>R100 EVK Quick User Guide</w:t>
                            </w:r>
                          </w:p>
                        </w:txbxContent>
                      </wps:txbx>
                      <wps:bodyPr horzOverflow="overflow" vert="horz" lIns="0" tIns="0" rIns="0" bIns="0" rtlCol="0">
                        <a:noAutofit/>
                      </wps:bodyPr>
                    </wps:wsp>
                    <wps:wsp>
                      <wps:cNvPr id="24277" name="Rectangle 24277"/>
                      <wps:cNvSpPr/>
                      <wps:spPr>
                        <a:xfrm>
                          <a:off x="2181098" y="282072"/>
                          <a:ext cx="33951" cy="124597"/>
                        </a:xfrm>
                        <a:prstGeom prst="rect">
                          <a:avLst/>
                        </a:prstGeom>
                        <a:ln>
                          <a:noFill/>
                        </a:ln>
                      </wps:spPr>
                      <wps:txbx>
                        <w:txbxContent>
                          <w:p w14:paraId="4884FA88"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278" name="Rectangle 24278"/>
                      <wps:cNvSpPr/>
                      <wps:spPr>
                        <a:xfrm>
                          <a:off x="3658235" y="282072"/>
                          <a:ext cx="33951" cy="124597"/>
                        </a:xfrm>
                        <a:prstGeom prst="rect">
                          <a:avLst/>
                        </a:prstGeom>
                        <a:ln>
                          <a:noFill/>
                        </a:ln>
                      </wps:spPr>
                      <wps:txbx>
                        <w:txbxContent>
                          <w:p w14:paraId="059D75D1"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279" name="Rectangle 24279"/>
                      <wps:cNvSpPr/>
                      <wps:spPr>
                        <a:xfrm>
                          <a:off x="5782945" y="282072"/>
                          <a:ext cx="232360" cy="124597"/>
                        </a:xfrm>
                        <a:prstGeom prst="rect">
                          <a:avLst/>
                        </a:prstGeom>
                        <a:ln>
                          <a:noFill/>
                        </a:ln>
                      </wps:spPr>
                      <wps:txbx>
                        <w:txbxContent>
                          <w:p w14:paraId="74AC1CAB" w14:textId="77777777" w:rsidR="00CE6632" w:rsidRDefault="005B06B9">
                            <w:pPr>
                              <w:spacing w:after="160" w:line="259" w:lineRule="auto"/>
                              <w:ind w:left="0" w:firstLine="0"/>
                            </w:pPr>
                            <w:r>
                              <w:rPr>
                                <w:i/>
                                <w:color w:val="FFFFFF"/>
                                <w:sz w:val="16"/>
                              </w:rPr>
                              <w:t xml:space="preserve">PN: </w:t>
                            </w:r>
                          </w:p>
                        </w:txbxContent>
                      </wps:txbx>
                      <wps:bodyPr horzOverflow="overflow" vert="horz" lIns="0" tIns="0" rIns="0" bIns="0" rtlCol="0">
                        <a:noAutofit/>
                      </wps:bodyPr>
                    </wps:wsp>
                    <wps:wsp>
                      <wps:cNvPr id="24280" name="Rectangle 24280"/>
                      <wps:cNvSpPr/>
                      <wps:spPr>
                        <a:xfrm>
                          <a:off x="5958586" y="282072"/>
                          <a:ext cx="79581" cy="124597"/>
                        </a:xfrm>
                        <a:prstGeom prst="rect">
                          <a:avLst/>
                        </a:prstGeom>
                        <a:ln>
                          <a:noFill/>
                        </a:ln>
                      </wps:spPr>
                      <wps:txbx>
                        <w:txbxContent>
                          <w:p w14:paraId="3F796E52" w14:textId="77777777" w:rsidR="00CE6632" w:rsidRDefault="005B06B9">
                            <w:pPr>
                              <w:spacing w:after="160" w:line="259" w:lineRule="auto"/>
                              <w:ind w:left="0" w:firstLine="0"/>
                            </w:pPr>
                            <w:r>
                              <w:rPr>
                                <w:i/>
                                <w:color w:val="FFFFFF"/>
                                <w:sz w:val="16"/>
                              </w:rPr>
                              <w:t>5</w:t>
                            </w:r>
                          </w:p>
                        </w:txbxContent>
                      </wps:txbx>
                      <wps:bodyPr horzOverflow="overflow" vert="horz" lIns="0" tIns="0" rIns="0" bIns="0" rtlCol="0">
                        <a:noAutofit/>
                      </wps:bodyPr>
                    </wps:wsp>
                    <wps:wsp>
                      <wps:cNvPr id="24281" name="Rectangle 24281"/>
                      <wps:cNvSpPr/>
                      <wps:spPr>
                        <a:xfrm>
                          <a:off x="6018023" y="282072"/>
                          <a:ext cx="117890" cy="124597"/>
                        </a:xfrm>
                        <a:prstGeom prst="rect">
                          <a:avLst/>
                        </a:prstGeom>
                        <a:ln>
                          <a:noFill/>
                        </a:ln>
                      </wps:spPr>
                      <wps:txbx>
                        <w:txbxContent>
                          <w:p w14:paraId="3E95952F" w14:textId="77777777" w:rsidR="00CE6632" w:rsidRDefault="005B06B9">
                            <w:pPr>
                              <w:spacing w:after="160" w:line="259" w:lineRule="auto"/>
                              <w:ind w:left="0" w:firstLine="0"/>
                            </w:pPr>
                            <w:r>
                              <w:rPr>
                                <w:i/>
                                <w:color w:val="FFFFFF"/>
                                <w:sz w:val="16"/>
                              </w:rPr>
                              <w:t>xx</w:t>
                            </w:r>
                          </w:p>
                        </w:txbxContent>
                      </wps:txbx>
                      <wps:bodyPr horzOverflow="overflow" vert="horz" lIns="0" tIns="0" rIns="0" bIns="0" rtlCol="0">
                        <a:noAutofit/>
                      </wps:bodyPr>
                    </wps:wsp>
                    <wps:wsp>
                      <wps:cNvPr id="24282" name="Rectangle 24282"/>
                      <wps:cNvSpPr/>
                      <wps:spPr>
                        <a:xfrm>
                          <a:off x="6106414" y="282072"/>
                          <a:ext cx="33951" cy="124597"/>
                        </a:xfrm>
                        <a:prstGeom prst="rect">
                          <a:avLst/>
                        </a:prstGeom>
                        <a:ln>
                          <a:noFill/>
                        </a:ln>
                      </wps:spPr>
                      <wps:txbx>
                        <w:txbxContent>
                          <w:p w14:paraId="23080FEE"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283" name="Rectangle 24283"/>
                      <wps:cNvSpPr/>
                      <wps:spPr>
                        <a:xfrm>
                          <a:off x="6132322" y="282072"/>
                          <a:ext cx="237682" cy="124597"/>
                        </a:xfrm>
                        <a:prstGeom prst="rect">
                          <a:avLst/>
                        </a:prstGeom>
                        <a:ln>
                          <a:noFill/>
                        </a:ln>
                      </wps:spPr>
                      <wps:txbx>
                        <w:txbxContent>
                          <w:p w14:paraId="53FC3F0D" w14:textId="77777777" w:rsidR="00CE6632" w:rsidRDefault="005B06B9">
                            <w:pPr>
                              <w:spacing w:after="160" w:line="259" w:lineRule="auto"/>
                              <w:ind w:left="0" w:firstLine="0"/>
                            </w:pPr>
                            <w:r>
                              <w:rPr>
                                <w:i/>
                                <w:color w:val="FFFFFF"/>
                                <w:sz w:val="16"/>
                              </w:rPr>
                              <w:t>000</w:t>
                            </w:r>
                          </w:p>
                        </w:txbxContent>
                      </wps:txbx>
                      <wps:bodyPr horzOverflow="overflow" vert="horz" lIns="0" tIns="0" rIns="0" bIns="0" rtlCol="0">
                        <a:noAutofit/>
                      </wps:bodyPr>
                    </wps:wsp>
                    <wps:wsp>
                      <wps:cNvPr id="24284" name="Rectangle 24284"/>
                      <wps:cNvSpPr/>
                      <wps:spPr>
                        <a:xfrm>
                          <a:off x="6310632" y="282072"/>
                          <a:ext cx="176570" cy="124597"/>
                        </a:xfrm>
                        <a:prstGeom prst="rect">
                          <a:avLst/>
                        </a:prstGeom>
                        <a:ln>
                          <a:noFill/>
                        </a:ln>
                      </wps:spPr>
                      <wps:txbx>
                        <w:txbxContent>
                          <w:p w14:paraId="4E2FDAEC" w14:textId="77777777" w:rsidR="00CE6632" w:rsidRDefault="005B06B9">
                            <w:pPr>
                              <w:spacing w:after="160" w:line="259" w:lineRule="auto"/>
                              <w:ind w:left="0" w:firstLine="0"/>
                            </w:pPr>
                            <w:r>
                              <w:rPr>
                                <w:i/>
                                <w:color w:val="FFFFFF"/>
                                <w:sz w:val="16"/>
                              </w:rPr>
                              <w:t>xxx</w:t>
                            </w:r>
                          </w:p>
                        </w:txbxContent>
                      </wps:txbx>
                      <wps:bodyPr horzOverflow="overflow" vert="horz" lIns="0" tIns="0" rIns="0" bIns="0" rtlCol="0">
                        <a:noAutofit/>
                      </wps:bodyPr>
                    </wps:wsp>
                    <wps:wsp>
                      <wps:cNvPr id="24285" name="Rectangle 24285"/>
                      <wps:cNvSpPr/>
                      <wps:spPr>
                        <a:xfrm>
                          <a:off x="6443218" y="282072"/>
                          <a:ext cx="33951" cy="124597"/>
                        </a:xfrm>
                        <a:prstGeom prst="rect">
                          <a:avLst/>
                        </a:prstGeom>
                        <a:ln>
                          <a:noFill/>
                        </a:ln>
                      </wps:spPr>
                      <wps:txbx>
                        <w:txbxContent>
                          <w:p w14:paraId="04C77660"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286" name="Rectangle 24286"/>
                      <wps:cNvSpPr/>
                      <wps:spPr>
                        <a:xfrm>
                          <a:off x="6469126" y="282072"/>
                          <a:ext cx="158619" cy="124597"/>
                        </a:xfrm>
                        <a:prstGeom prst="rect">
                          <a:avLst/>
                        </a:prstGeom>
                        <a:ln>
                          <a:noFill/>
                        </a:ln>
                      </wps:spPr>
                      <wps:txbx>
                        <w:txbxContent>
                          <w:p w14:paraId="05FD51B9" w14:textId="77777777" w:rsidR="00CE6632" w:rsidRDefault="005B06B9">
                            <w:pPr>
                              <w:spacing w:after="160" w:line="259" w:lineRule="auto"/>
                              <w:ind w:left="0" w:firstLine="0"/>
                            </w:pPr>
                            <w:r>
                              <w:rPr>
                                <w:i/>
                                <w:color w:val="FFFFFF"/>
                                <w:sz w:val="16"/>
                              </w:rPr>
                              <w:t>01</w:t>
                            </w:r>
                          </w:p>
                        </w:txbxContent>
                      </wps:txbx>
                      <wps:bodyPr horzOverflow="overflow" vert="horz" lIns="0" tIns="0" rIns="0" bIns="0" rtlCol="0">
                        <a:noAutofit/>
                      </wps:bodyPr>
                    </wps:wsp>
                    <wps:wsp>
                      <wps:cNvPr id="24287" name="Rectangle 24287"/>
                      <wps:cNvSpPr/>
                      <wps:spPr>
                        <a:xfrm>
                          <a:off x="6587980" y="282072"/>
                          <a:ext cx="283150" cy="124597"/>
                        </a:xfrm>
                        <a:prstGeom prst="rect">
                          <a:avLst/>
                        </a:prstGeom>
                        <a:ln>
                          <a:noFill/>
                        </a:ln>
                      </wps:spPr>
                      <wps:txbx>
                        <w:txbxContent>
                          <w:p w14:paraId="232AC23F" w14:textId="77777777" w:rsidR="00CE6632" w:rsidRDefault="005B06B9">
                            <w:pPr>
                              <w:spacing w:after="160" w:line="259" w:lineRule="auto"/>
                              <w:ind w:left="0" w:firstLine="0"/>
                            </w:pPr>
                            <w:r>
                              <w:rPr>
                                <w:i/>
                                <w:color w:val="FFFFFF"/>
                                <w:sz w:val="16"/>
                              </w:rPr>
                              <w:t xml:space="preserve"> Rev </w:t>
                            </w:r>
                          </w:p>
                        </w:txbxContent>
                      </wps:txbx>
                      <wps:bodyPr horzOverflow="overflow" vert="horz" lIns="0" tIns="0" rIns="0" bIns="0" rtlCol="0">
                        <a:noAutofit/>
                      </wps:bodyPr>
                    </wps:wsp>
                    <wps:wsp>
                      <wps:cNvPr id="24288" name="Rectangle 24288"/>
                      <wps:cNvSpPr/>
                      <wps:spPr>
                        <a:xfrm>
                          <a:off x="6801181" y="282072"/>
                          <a:ext cx="79582" cy="124597"/>
                        </a:xfrm>
                        <a:prstGeom prst="rect">
                          <a:avLst/>
                        </a:prstGeom>
                        <a:ln>
                          <a:noFill/>
                        </a:ln>
                      </wps:spPr>
                      <wps:txbx>
                        <w:txbxContent>
                          <w:p w14:paraId="27ABE310" w14:textId="77777777" w:rsidR="00CE6632" w:rsidRDefault="005B06B9">
                            <w:pPr>
                              <w:spacing w:after="160" w:line="259" w:lineRule="auto"/>
                              <w:ind w:left="0" w:firstLine="0"/>
                            </w:pPr>
                            <w:r>
                              <w:rPr>
                                <w:i/>
                                <w:color w:val="FFFFFF"/>
                                <w:sz w:val="16"/>
                              </w:rPr>
                              <w:t>1</w:t>
                            </w:r>
                          </w:p>
                        </w:txbxContent>
                      </wps:txbx>
                      <wps:bodyPr horzOverflow="overflow" vert="horz" lIns="0" tIns="0" rIns="0" bIns="0" rtlCol="0">
                        <a:noAutofit/>
                      </wps:bodyPr>
                    </wps:wsp>
                    <wps:wsp>
                      <wps:cNvPr id="24289" name="Rectangle 24289"/>
                      <wps:cNvSpPr/>
                      <wps:spPr>
                        <a:xfrm>
                          <a:off x="6859270" y="282072"/>
                          <a:ext cx="33951" cy="124597"/>
                        </a:xfrm>
                        <a:prstGeom prst="rect">
                          <a:avLst/>
                        </a:prstGeom>
                        <a:ln>
                          <a:noFill/>
                        </a:ln>
                      </wps:spPr>
                      <wps:txbx>
                        <w:txbxContent>
                          <w:p w14:paraId="18C4A250"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g:wgp>
                </a:graphicData>
              </a:graphic>
            </wp:anchor>
          </w:drawing>
        </mc:Choice>
        <mc:Fallback>
          <w:pict>
            <v:group w14:anchorId="17F0CD46" id="Group 24273" o:spid="_x0000_s1110" style="position:absolute;left:0;text-align:left;margin-left:0;margin-top:0;width:612pt;height:46.8pt;z-index:251658259;mso-position-horizontal-relative:page;mso-position-vertical-relative:page" coordsize="77724,59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74" o:spid="_x0000_s1111" type="#_x0000_t75" style="position:absolute;width:77724;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">
                <v:imagedata r:id="rId2" o:title=""/>
              </v:shape>
              <v:rect id="Rectangle 24275" o:spid="_x0000_s1112" style="position:absolute;left:9147;top:2820;width:77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" filled="f" stroked="f">
                <v:textbox inset="0,0,0,0">
                  <w:txbxContent>
                    <w:p w14:paraId="73724166" w14:textId="77777777" w:rsidR="00CE6632" w:rsidRDefault="005B06B9">
                      <w:pPr>
                        <w:spacing w:after="160" w:line="259" w:lineRule="auto"/>
                        <w:ind w:left="0" w:firstLine="0"/>
                      </w:pPr>
                      <w:r>
                        <w:rPr>
                          <w:i/>
                          <w:color w:val="FFFFFF"/>
                          <w:sz w:val="16"/>
                        </w:rPr>
                        <w:t>S</w:t>
                      </w:r>
                    </w:p>
                  </w:txbxContent>
                </v:textbox>
              </v:rect>
              <v:rect id="Rectangle 24276" o:spid="_x0000_s1113" style="position:absolute;left:9726;top:2820;width:16083;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" filled="f" stroked="f">
                <v:textbox inset="0,0,0,0">
                  <w:txbxContent>
                    <w:p w14:paraId="21087037" w14:textId="77777777" w:rsidR="00CE6632" w:rsidRDefault="005B06B9">
                      <w:pPr>
                        <w:spacing w:after="160" w:line="259" w:lineRule="auto"/>
                        <w:ind w:left="0" w:firstLine="0"/>
                      </w:pPr>
                      <w:r>
                        <w:rPr>
                          <w:i/>
                          <w:color w:val="FFFFFF"/>
                          <w:sz w:val="16"/>
                        </w:rPr>
                        <w:t>R100 EVK Quick User Guide</w:t>
                      </w:r>
                    </w:p>
                  </w:txbxContent>
                </v:textbox>
              </v:rect>
              <v:rect id="Rectangle 24277" o:spid="_x0000_s1114" style="position:absolute;left:21810;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" filled="f" stroked="f">
                <v:textbox inset="0,0,0,0">
                  <w:txbxContent>
                    <w:p w14:paraId="4884FA88" w14:textId="77777777" w:rsidR="00CE6632" w:rsidRDefault="005B06B9">
                      <w:pPr>
                        <w:spacing w:after="160" w:line="259" w:lineRule="auto"/>
                        <w:ind w:left="0" w:firstLine="0"/>
                      </w:pPr>
                      <w:r>
                        <w:rPr>
                          <w:i/>
                          <w:color w:val="FFFFFF"/>
                          <w:sz w:val="16"/>
                        </w:rPr>
                        <w:t xml:space="preserve"> </w:t>
                      </w:r>
                    </w:p>
                  </w:txbxContent>
                </v:textbox>
              </v:rect>
              <v:rect id="Rectangle 24278" o:spid="_x0000_s1115" style="position:absolute;left:3658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" filled="f" stroked="f">
                <v:textbox inset="0,0,0,0">
                  <w:txbxContent>
                    <w:p w14:paraId="059D75D1" w14:textId="77777777" w:rsidR="00CE6632" w:rsidRDefault="005B06B9">
                      <w:pPr>
                        <w:spacing w:after="160" w:line="259" w:lineRule="auto"/>
                        <w:ind w:left="0" w:firstLine="0"/>
                      </w:pPr>
                      <w:r>
                        <w:rPr>
                          <w:i/>
                          <w:color w:val="FFFFFF"/>
                          <w:sz w:val="16"/>
                        </w:rPr>
                        <w:t xml:space="preserve"> </w:t>
                      </w:r>
                    </w:p>
                  </w:txbxContent>
                </v:textbox>
              </v:rect>
              <v:rect id="Rectangle 24279" o:spid="_x0000_s1116" style="position:absolute;left:57829;top:2820;width:232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" filled="f" stroked="f">
                <v:textbox inset="0,0,0,0">
                  <w:txbxContent>
                    <w:p w14:paraId="74AC1CAB" w14:textId="77777777" w:rsidR="00CE6632" w:rsidRDefault="005B06B9">
                      <w:pPr>
                        <w:spacing w:after="160" w:line="259" w:lineRule="auto"/>
                        <w:ind w:left="0" w:firstLine="0"/>
                      </w:pPr>
                      <w:r>
                        <w:rPr>
                          <w:i/>
                          <w:color w:val="FFFFFF"/>
                          <w:sz w:val="16"/>
                        </w:rPr>
                        <w:t xml:space="preserve">PN: </w:t>
                      </w:r>
                    </w:p>
                  </w:txbxContent>
                </v:textbox>
              </v:rect>
              <v:rect id="Rectangle 24280" o:spid="_x0000_s1117" style="position:absolute;left:59585;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" filled="f" stroked="f">
                <v:textbox inset="0,0,0,0">
                  <w:txbxContent>
                    <w:p w14:paraId="3F796E52" w14:textId="77777777" w:rsidR="00CE6632" w:rsidRDefault="005B06B9">
                      <w:pPr>
                        <w:spacing w:after="160" w:line="259" w:lineRule="auto"/>
                        <w:ind w:left="0" w:firstLine="0"/>
                      </w:pPr>
                      <w:r>
                        <w:rPr>
                          <w:i/>
                          <w:color w:val="FFFFFF"/>
                          <w:sz w:val="16"/>
                        </w:rPr>
                        <w:t>5</w:t>
                      </w:r>
                    </w:p>
                  </w:txbxContent>
                </v:textbox>
              </v:rect>
              <v:rect id="Rectangle 24281" o:spid="_x0000_s1118" style="position:absolute;left:60180;top:2820;width:117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" filled="f" stroked="f">
                <v:textbox inset="0,0,0,0">
                  <w:txbxContent>
                    <w:p w14:paraId="3E95952F" w14:textId="77777777" w:rsidR="00CE6632" w:rsidRDefault="005B06B9">
                      <w:pPr>
                        <w:spacing w:after="160" w:line="259" w:lineRule="auto"/>
                        <w:ind w:left="0" w:firstLine="0"/>
                      </w:pPr>
                      <w:r>
                        <w:rPr>
                          <w:i/>
                          <w:color w:val="FFFFFF"/>
                          <w:sz w:val="16"/>
                        </w:rPr>
                        <w:t>xx</w:t>
                      </w:r>
                    </w:p>
                  </w:txbxContent>
                </v:textbox>
              </v:rect>
              <v:rect id="Rectangle 24282" o:spid="_x0000_s1119" style="position:absolute;left:61064;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" filled="f" stroked="f">
                <v:textbox inset="0,0,0,0">
                  <w:txbxContent>
                    <w:p w14:paraId="23080FEE" w14:textId="77777777" w:rsidR="00CE6632" w:rsidRDefault="005B06B9">
                      <w:pPr>
                        <w:spacing w:after="160" w:line="259" w:lineRule="auto"/>
                        <w:ind w:left="0" w:firstLine="0"/>
                      </w:pPr>
                      <w:r>
                        <w:rPr>
                          <w:i/>
                          <w:color w:val="FFFFFF"/>
                          <w:sz w:val="16"/>
                        </w:rPr>
                        <w:t>-</w:t>
                      </w:r>
                    </w:p>
                  </w:txbxContent>
                </v:textbox>
              </v:rect>
              <v:rect id="Rectangle 24283" o:spid="_x0000_s1120" style="position:absolute;left:61323;top:2820;width:2377;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" filled="f" stroked="f">
                <v:textbox inset="0,0,0,0">
                  <w:txbxContent>
                    <w:p w14:paraId="53FC3F0D" w14:textId="77777777" w:rsidR="00CE6632" w:rsidRDefault="005B06B9">
                      <w:pPr>
                        <w:spacing w:after="160" w:line="259" w:lineRule="auto"/>
                        <w:ind w:left="0" w:firstLine="0"/>
                      </w:pPr>
                      <w:r>
                        <w:rPr>
                          <w:i/>
                          <w:color w:val="FFFFFF"/>
                          <w:sz w:val="16"/>
                        </w:rPr>
                        <w:t>000</w:t>
                      </w:r>
                    </w:p>
                  </w:txbxContent>
                </v:textbox>
              </v:rect>
              <v:rect id="Rectangle 24284" o:spid="_x0000_s1121" style="position:absolute;left:63106;top:2820;width:176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" filled="f" stroked="f">
                <v:textbox inset="0,0,0,0">
                  <w:txbxContent>
                    <w:p w14:paraId="4E2FDAEC" w14:textId="77777777" w:rsidR="00CE6632" w:rsidRDefault="005B06B9">
                      <w:pPr>
                        <w:spacing w:after="160" w:line="259" w:lineRule="auto"/>
                        <w:ind w:left="0" w:firstLine="0"/>
                      </w:pPr>
                      <w:r>
                        <w:rPr>
                          <w:i/>
                          <w:color w:val="FFFFFF"/>
                          <w:sz w:val="16"/>
                        </w:rPr>
                        <w:t>xxx</w:t>
                      </w:r>
                    </w:p>
                  </w:txbxContent>
                </v:textbox>
              </v:rect>
              <v:rect id="Rectangle 24285" o:spid="_x0000_s1122" style="position:absolute;left:6443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" filled="f" stroked="f">
                <v:textbox inset="0,0,0,0">
                  <w:txbxContent>
                    <w:p w14:paraId="04C77660" w14:textId="77777777" w:rsidR="00CE6632" w:rsidRDefault="005B06B9">
                      <w:pPr>
                        <w:spacing w:after="160" w:line="259" w:lineRule="auto"/>
                        <w:ind w:left="0" w:firstLine="0"/>
                      </w:pPr>
                      <w:r>
                        <w:rPr>
                          <w:i/>
                          <w:color w:val="FFFFFF"/>
                          <w:sz w:val="16"/>
                        </w:rPr>
                        <w:t>-</w:t>
                      </w:r>
                    </w:p>
                  </w:txbxContent>
                </v:textbox>
              </v:rect>
              <v:rect id="Rectangle 24286" o:spid="_x0000_s1123" style="position:absolute;left:64691;top:2820;width:158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" filled="f" stroked="f">
                <v:textbox inset="0,0,0,0">
                  <w:txbxContent>
                    <w:p w14:paraId="05FD51B9" w14:textId="77777777" w:rsidR="00CE6632" w:rsidRDefault="005B06B9">
                      <w:pPr>
                        <w:spacing w:after="160" w:line="259" w:lineRule="auto"/>
                        <w:ind w:left="0" w:firstLine="0"/>
                      </w:pPr>
                      <w:r>
                        <w:rPr>
                          <w:i/>
                          <w:color w:val="FFFFFF"/>
                          <w:sz w:val="16"/>
                        </w:rPr>
                        <w:t>01</w:t>
                      </w:r>
                    </w:p>
                  </w:txbxContent>
                </v:textbox>
              </v:rect>
              <v:rect id="Rectangle 24287" o:spid="_x0000_s1124" style="position:absolute;left:65879;top:2820;width:2832;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" filled="f" stroked="f">
                <v:textbox inset="0,0,0,0">
                  <w:txbxContent>
                    <w:p w14:paraId="232AC23F" w14:textId="77777777" w:rsidR="00CE6632" w:rsidRDefault="005B06B9">
                      <w:pPr>
                        <w:spacing w:after="160" w:line="259" w:lineRule="auto"/>
                        <w:ind w:left="0" w:firstLine="0"/>
                      </w:pPr>
                      <w:r>
                        <w:rPr>
                          <w:i/>
                          <w:color w:val="FFFFFF"/>
                          <w:sz w:val="16"/>
                        </w:rPr>
                        <w:t xml:space="preserve"> Rev </w:t>
                      </w:r>
                    </w:p>
                  </w:txbxContent>
                </v:textbox>
              </v:rect>
              <v:rect id="Rectangle 24288" o:spid="_x0000_s1125" style="position:absolute;left:68011;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" filled="f" stroked="f">
                <v:textbox inset="0,0,0,0">
                  <w:txbxContent>
                    <w:p w14:paraId="27ABE310" w14:textId="77777777" w:rsidR="00CE6632" w:rsidRDefault="005B06B9">
                      <w:pPr>
                        <w:spacing w:after="160" w:line="259" w:lineRule="auto"/>
                        <w:ind w:left="0" w:firstLine="0"/>
                      </w:pPr>
                      <w:r>
                        <w:rPr>
                          <w:i/>
                          <w:color w:val="FFFFFF"/>
                          <w:sz w:val="16"/>
                        </w:rPr>
                        <w:t>1</w:t>
                      </w:r>
                    </w:p>
                  </w:txbxContent>
                </v:textbox>
              </v:rect>
              <v:rect id="Rectangle 24289" o:spid="_x0000_s1126" style="position:absolute;left:68592;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" filled="f" stroked="f">
                <v:textbox inset="0,0,0,0">
                  <w:txbxContent>
                    <w:p w14:paraId="18C4A250" w14:textId="77777777" w:rsidR="00CE6632" w:rsidRDefault="005B06B9">
                      <w:pPr>
                        <w:spacing w:after="160" w:line="259" w:lineRule="auto"/>
                        <w:ind w:left="0" w:firstLine="0"/>
                      </w:pPr>
                      <w:r>
                        <w:rPr>
                          <w:i/>
                          <w:color w:val="FFFFFF"/>
                          <w:sz w:val="16"/>
                        </w:rPr>
                        <w:t xml:space="preserve"> </w:t>
                      </w:r>
                    </w:p>
                  </w:txbxContent>
                </v:textbox>
              </v:rect>
              <w10:wrap type="square" anchorx="page" anchory="page"/>
            </v:group>
          </w:pict>
        </mc:Fallback>
      </mc:AlternateContent>
    </w:r>
  </w:p>
  <w:p w14:paraId="2ACF8481" w14:textId="77777777" w:rsidR="00CE6632" w:rsidRDefault="005B06B9">
    <w:r>
      <w:rPr>
        <w:rFonts w:ascii="Calibri" w:eastAsia="Calibri" w:hAnsi="Calibri" w:cs="Calibri"/>
        <w:noProof/>
        <w:sz w:val="22"/>
      </w:rPr>
      <mc:AlternateContent>
        <mc:Choice Requires="wpg">
          <w:drawing>
            <wp:anchor distT="0" distB="0" distL="114300" distR="114300" simplePos="0" relativeHeight="251658260" behindDoc="1" locked="0" layoutInCell="1" allowOverlap="1" wp14:anchorId="6A6AF7D9" wp14:editId="24B32968">
              <wp:simplePos x="0" y="0"/>
              <wp:positionH relativeFrom="page">
                <wp:posOffset>2631440</wp:posOffset>
              </wp:positionH>
              <wp:positionV relativeFrom="page">
                <wp:posOffset>3790061</wp:posOffset>
              </wp:positionV>
              <wp:extent cx="2436368" cy="2376297"/>
              <wp:effectExtent l="0" t="0" r="0" b="0"/>
              <wp:wrapNone/>
              <wp:docPr id="24290" name="Group 24290"/>
              <wp:cNvGraphicFramePr/>
              <a:graphic xmlns:a="http://schemas.openxmlformats.org/drawingml/2006/main">
                <a:graphicData uri="http://schemas.microsoft.com/office/word/2010/wordprocessingGroup">
                  <wpg:wgp>
                    <wpg:cNvGrpSpPr/>
                    <wpg:grpSpPr>
                      <a:xfrm>
                        <a:off x="0" y="0"/>
                        <a:ext cx="2436368" cy="2376297"/>
                        <a:chOff x="0" y="0"/>
                        <a:chExt cx="2436368" cy="2376297"/>
                      </a:xfrm>
                    </wpg:grpSpPr>
                    <wps:wsp>
                      <wps:cNvPr id="24307" name="Shape 24307"/>
                      <wps:cNvSpPr/>
                      <wps:spPr>
                        <a:xfrm>
                          <a:off x="0" y="1851312"/>
                          <a:ext cx="203835" cy="381729"/>
                        </a:xfrm>
                        <a:custGeom>
                          <a:avLst/>
                          <a:gdLst/>
                          <a:ahLst/>
                          <a:cxnLst/>
                          <a:rect l="0" t="0" r="0" b="0"/>
                          <a:pathLst>
                            <a:path w="203835" h="381729">
                              <a:moveTo>
                                <a:pt x="203835" y="0"/>
                              </a:moveTo>
                              <a:lnTo>
                                <a:pt x="203835" y="63115"/>
                              </a:lnTo>
                              <a:lnTo>
                                <a:pt x="202311" y="63594"/>
                              </a:lnTo>
                              <a:cubicBezTo>
                                <a:pt x="193167" y="68420"/>
                                <a:pt x="179578" y="80231"/>
                                <a:pt x="161036" y="98773"/>
                              </a:cubicBezTo>
                              <a:cubicBezTo>
                                <a:pt x="134747" y="125062"/>
                                <a:pt x="108331" y="151478"/>
                                <a:pt x="81915" y="177894"/>
                              </a:cubicBezTo>
                              <a:lnTo>
                                <a:pt x="203835" y="299814"/>
                              </a:lnTo>
                              <a:lnTo>
                                <a:pt x="203835" y="381729"/>
                              </a:lnTo>
                              <a:lnTo>
                                <a:pt x="0" y="177894"/>
                              </a:lnTo>
                              <a:cubicBezTo>
                                <a:pt x="38862" y="139032"/>
                                <a:pt x="77851" y="100043"/>
                                <a:pt x="116713" y="61181"/>
                              </a:cubicBezTo>
                              <a:cubicBezTo>
                                <a:pt x="137160" y="40734"/>
                                <a:pt x="154178" y="26002"/>
                                <a:pt x="167132" y="17366"/>
                              </a:cubicBezTo>
                              <a:cubicBezTo>
                                <a:pt x="176149" y="11207"/>
                                <a:pt x="185166" y="6285"/>
                                <a:pt x="194199" y="2602"/>
                              </a:cubicBezTo>
                              <a:lnTo>
                                <a:pt x="20383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306" name="Shape 24306"/>
                      <wps:cNvSpPr/>
                      <wps:spPr>
                        <a:xfrm>
                          <a:off x="203835" y="1844421"/>
                          <a:ext cx="186817" cy="531876"/>
                        </a:xfrm>
                        <a:custGeom>
                          <a:avLst/>
                          <a:gdLst/>
                          <a:ahLst/>
                          <a:cxnLst/>
                          <a:rect l="0" t="0" r="0" b="0"/>
                          <a:pathLst>
                            <a:path w="186817" h="531876">
                              <a:moveTo>
                                <a:pt x="17526" y="2159"/>
                              </a:moveTo>
                              <a:cubicBezTo>
                                <a:pt x="35941" y="0"/>
                                <a:pt x="55372" y="2667"/>
                                <a:pt x="76073" y="10922"/>
                              </a:cubicBezTo>
                              <a:cubicBezTo>
                                <a:pt x="96647" y="19304"/>
                                <a:pt x="115443" y="31623"/>
                                <a:pt x="132715" y="48895"/>
                              </a:cubicBezTo>
                              <a:cubicBezTo>
                                <a:pt x="162306" y="78486"/>
                                <a:pt x="178435" y="111887"/>
                                <a:pt x="182372" y="148844"/>
                              </a:cubicBezTo>
                              <a:cubicBezTo>
                                <a:pt x="186817" y="186182"/>
                                <a:pt x="166116" y="226695"/>
                                <a:pt x="122428" y="270383"/>
                              </a:cubicBezTo>
                              <a:cubicBezTo>
                                <a:pt x="96012" y="296926"/>
                                <a:pt x="69596" y="323342"/>
                                <a:pt x="43053" y="349758"/>
                              </a:cubicBezTo>
                              <a:cubicBezTo>
                                <a:pt x="90170" y="396875"/>
                                <a:pt x="137160" y="443865"/>
                                <a:pt x="184150" y="490982"/>
                              </a:cubicBezTo>
                              <a:cubicBezTo>
                                <a:pt x="170561" y="504571"/>
                                <a:pt x="156845" y="518287"/>
                                <a:pt x="143256" y="531876"/>
                              </a:cubicBezTo>
                              <a:lnTo>
                                <a:pt x="0" y="388620"/>
                              </a:lnTo>
                              <a:lnTo>
                                <a:pt x="0" y="306705"/>
                              </a:lnTo>
                              <a:lnTo>
                                <a:pt x="2159" y="308864"/>
                              </a:lnTo>
                              <a:cubicBezTo>
                                <a:pt x="28829" y="282194"/>
                                <a:pt x="55499" y="255524"/>
                                <a:pt x="82169" y="228854"/>
                              </a:cubicBezTo>
                              <a:cubicBezTo>
                                <a:pt x="108585" y="202438"/>
                                <a:pt x="122047" y="178181"/>
                                <a:pt x="121920" y="155956"/>
                              </a:cubicBezTo>
                              <a:cubicBezTo>
                                <a:pt x="121793" y="133604"/>
                                <a:pt x="112014" y="112776"/>
                                <a:pt x="91948" y="92583"/>
                              </a:cubicBezTo>
                              <a:cubicBezTo>
                                <a:pt x="77470" y="78105"/>
                                <a:pt x="61722" y="68961"/>
                                <a:pt x="44831" y="64897"/>
                              </a:cubicBezTo>
                              <a:cubicBezTo>
                                <a:pt x="36512" y="62992"/>
                                <a:pt x="28448" y="62547"/>
                                <a:pt x="20701" y="63500"/>
                              </a:cubicBezTo>
                              <a:lnTo>
                                <a:pt x="0" y="70006"/>
                              </a:lnTo>
                              <a:lnTo>
                                <a:pt x="0" y="6891"/>
                              </a:lnTo>
                              <a:lnTo>
                                <a:pt x="17526"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305" name="Shape 24305"/>
                      <wps:cNvSpPr/>
                      <wps:spPr>
                        <a:xfrm>
                          <a:off x="378714" y="1728089"/>
                          <a:ext cx="289433" cy="365125"/>
                        </a:xfrm>
                        <a:custGeom>
                          <a:avLst/>
                          <a:gdLst/>
                          <a:ahLst/>
                          <a:cxnLst/>
                          <a:rect l="0" t="0" r="0" b="0"/>
                          <a:pathLst>
                            <a:path w="289433" h="365125">
                              <a:moveTo>
                                <a:pt x="129794" y="0"/>
                              </a:moveTo>
                              <a:cubicBezTo>
                                <a:pt x="138811" y="17399"/>
                                <a:pt x="147320" y="35052"/>
                                <a:pt x="156337" y="52578"/>
                              </a:cubicBezTo>
                              <a:cubicBezTo>
                                <a:pt x="140843" y="55499"/>
                                <a:pt x="128524" y="61976"/>
                                <a:pt x="119253" y="71247"/>
                              </a:cubicBezTo>
                              <a:cubicBezTo>
                                <a:pt x="110998" y="79375"/>
                                <a:pt x="106045" y="89916"/>
                                <a:pt x="105156" y="101854"/>
                              </a:cubicBezTo>
                              <a:cubicBezTo>
                                <a:pt x="104394" y="114173"/>
                                <a:pt x="107188" y="126746"/>
                                <a:pt x="114427" y="139446"/>
                              </a:cubicBezTo>
                              <a:cubicBezTo>
                                <a:pt x="125476" y="158750"/>
                                <a:pt x="139827" y="177546"/>
                                <a:pt x="157734" y="195453"/>
                              </a:cubicBezTo>
                              <a:cubicBezTo>
                                <a:pt x="201676" y="239395"/>
                                <a:pt x="245618" y="283337"/>
                                <a:pt x="289433" y="327152"/>
                              </a:cubicBezTo>
                              <a:cubicBezTo>
                                <a:pt x="276733" y="339852"/>
                                <a:pt x="264160" y="352425"/>
                                <a:pt x="251460" y="365125"/>
                              </a:cubicBezTo>
                              <a:cubicBezTo>
                                <a:pt x="167640" y="281305"/>
                                <a:pt x="83820" y="197485"/>
                                <a:pt x="0" y="113665"/>
                              </a:cubicBezTo>
                              <a:cubicBezTo>
                                <a:pt x="11430" y="102362"/>
                                <a:pt x="22860" y="90932"/>
                                <a:pt x="34163" y="79502"/>
                              </a:cubicBezTo>
                              <a:cubicBezTo>
                                <a:pt x="46863" y="92202"/>
                                <a:pt x="59563" y="104902"/>
                                <a:pt x="72263" y="117602"/>
                              </a:cubicBezTo>
                              <a:cubicBezTo>
                                <a:pt x="62992" y="91313"/>
                                <a:pt x="59690" y="71120"/>
                                <a:pt x="61341" y="58039"/>
                              </a:cubicBezTo>
                              <a:cubicBezTo>
                                <a:pt x="62865" y="44958"/>
                                <a:pt x="68199" y="34163"/>
                                <a:pt x="77089" y="25273"/>
                              </a:cubicBezTo>
                              <a:cubicBezTo>
                                <a:pt x="89916" y="12319"/>
                                <a:pt x="107315"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303" name="Shape 24303"/>
                      <wps:cNvSpPr/>
                      <wps:spPr>
                        <a:xfrm>
                          <a:off x="564515" y="1560589"/>
                          <a:ext cx="135051" cy="324093"/>
                        </a:xfrm>
                        <a:custGeom>
                          <a:avLst/>
                          <a:gdLst/>
                          <a:ahLst/>
                          <a:cxnLst/>
                          <a:rect l="0" t="0" r="0" b="0"/>
                          <a:pathLst>
                            <a:path w="135051" h="324093">
                              <a:moveTo>
                                <a:pt x="135051" y="0"/>
                              </a:moveTo>
                              <a:lnTo>
                                <a:pt x="135051" y="52289"/>
                              </a:lnTo>
                              <a:lnTo>
                                <a:pt x="112840" y="53581"/>
                              </a:lnTo>
                              <a:cubicBezTo>
                                <a:pt x="100838" y="57360"/>
                                <a:pt x="89979" y="64122"/>
                                <a:pt x="80391" y="73774"/>
                              </a:cubicBezTo>
                              <a:cubicBezTo>
                                <a:pt x="62865" y="91173"/>
                                <a:pt x="54737" y="112382"/>
                                <a:pt x="56134" y="137274"/>
                              </a:cubicBezTo>
                              <a:cubicBezTo>
                                <a:pt x="57404" y="162293"/>
                                <a:pt x="68072" y="186423"/>
                                <a:pt x="88900" y="209664"/>
                              </a:cubicBezTo>
                              <a:lnTo>
                                <a:pt x="135051" y="163513"/>
                              </a:lnTo>
                              <a:lnTo>
                                <a:pt x="135051" y="233607"/>
                              </a:lnTo>
                              <a:lnTo>
                                <a:pt x="121793" y="246875"/>
                              </a:lnTo>
                              <a:lnTo>
                                <a:pt x="135051" y="256171"/>
                              </a:lnTo>
                              <a:lnTo>
                                <a:pt x="135051" y="324093"/>
                              </a:lnTo>
                              <a:lnTo>
                                <a:pt x="104569" y="304430"/>
                              </a:lnTo>
                              <a:cubicBezTo>
                                <a:pt x="94274" y="296596"/>
                                <a:pt x="84010" y="287579"/>
                                <a:pt x="73787" y="277355"/>
                              </a:cubicBezTo>
                              <a:cubicBezTo>
                                <a:pt x="31369" y="234937"/>
                                <a:pt x="8890" y="192519"/>
                                <a:pt x="4445" y="149720"/>
                              </a:cubicBezTo>
                              <a:cubicBezTo>
                                <a:pt x="0" y="106921"/>
                                <a:pt x="13843" y="70091"/>
                                <a:pt x="44958" y="39103"/>
                              </a:cubicBezTo>
                              <a:cubicBezTo>
                                <a:pt x="67437" y="16624"/>
                                <a:pt x="93274" y="3361"/>
                                <a:pt x="122468" y="9"/>
                              </a:cubicBezTo>
                              <a:lnTo>
                                <a:pt x="13505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304" name="Shape 24304"/>
                      <wps:cNvSpPr/>
                      <wps:spPr>
                        <a:xfrm>
                          <a:off x="699566" y="1680591"/>
                          <a:ext cx="219787" cy="227584"/>
                        </a:xfrm>
                        <a:custGeom>
                          <a:avLst/>
                          <a:gdLst/>
                          <a:ahLst/>
                          <a:cxnLst/>
                          <a:rect l="0" t="0" r="0" b="0"/>
                          <a:pathLst>
                            <a:path w="219787" h="227584">
                              <a:moveTo>
                                <a:pt x="192101" y="0"/>
                              </a:moveTo>
                              <a:cubicBezTo>
                                <a:pt x="212040" y="31877"/>
                                <a:pt x="219787" y="63373"/>
                                <a:pt x="217628" y="94361"/>
                              </a:cubicBezTo>
                              <a:cubicBezTo>
                                <a:pt x="215469" y="125222"/>
                                <a:pt x="200737" y="153797"/>
                                <a:pt x="174829" y="179832"/>
                              </a:cubicBezTo>
                              <a:cubicBezTo>
                                <a:pt x="142063" y="212471"/>
                                <a:pt x="104725" y="227584"/>
                                <a:pt x="62815" y="223647"/>
                              </a:cubicBezTo>
                              <a:cubicBezTo>
                                <a:pt x="41987" y="221742"/>
                                <a:pt x="21191" y="215392"/>
                                <a:pt x="490" y="204407"/>
                              </a:cubicBezTo>
                              <a:lnTo>
                                <a:pt x="0" y="204090"/>
                              </a:lnTo>
                              <a:lnTo>
                                <a:pt x="0" y="136169"/>
                              </a:lnTo>
                              <a:lnTo>
                                <a:pt x="29716" y="157004"/>
                              </a:lnTo>
                              <a:cubicBezTo>
                                <a:pt x="43765" y="164052"/>
                                <a:pt x="57545" y="168148"/>
                                <a:pt x="71070" y="169418"/>
                              </a:cubicBezTo>
                              <a:cubicBezTo>
                                <a:pt x="98248" y="171831"/>
                                <a:pt x="121235" y="163322"/>
                                <a:pt x="140031" y="144526"/>
                              </a:cubicBezTo>
                              <a:cubicBezTo>
                                <a:pt x="153874" y="130556"/>
                                <a:pt x="161875" y="114808"/>
                                <a:pt x="163399" y="96520"/>
                              </a:cubicBezTo>
                              <a:cubicBezTo>
                                <a:pt x="164796" y="78359"/>
                                <a:pt x="159843" y="57404"/>
                                <a:pt x="147524" y="33782"/>
                              </a:cubicBezTo>
                              <a:cubicBezTo>
                                <a:pt x="162383" y="22606"/>
                                <a:pt x="177242" y="11176"/>
                                <a:pt x="19210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302" name="Shape 24302"/>
                      <wps:cNvSpPr/>
                      <wps:spPr>
                        <a:xfrm>
                          <a:off x="699566" y="1560576"/>
                          <a:ext cx="153874" cy="233620"/>
                        </a:xfrm>
                        <a:custGeom>
                          <a:avLst/>
                          <a:gdLst/>
                          <a:ahLst/>
                          <a:cxnLst/>
                          <a:rect l="0" t="0" r="0" b="0"/>
                          <a:pathLst>
                            <a:path w="153874" h="233620">
                              <a:moveTo>
                                <a:pt x="17730" y="0"/>
                              </a:moveTo>
                              <a:cubicBezTo>
                                <a:pt x="59640" y="4318"/>
                                <a:pt x="101296" y="26670"/>
                                <a:pt x="142698" y="68072"/>
                              </a:cubicBezTo>
                              <a:cubicBezTo>
                                <a:pt x="145365" y="70739"/>
                                <a:pt x="149175" y="74422"/>
                                <a:pt x="153874" y="79629"/>
                              </a:cubicBezTo>
                              <a:lnTo>
                                <a:pt x="0" y="233620"/>
                              </a:lnTo>
                              <a:lnTo>
                                <a:pt x="0" y="163526"/>
                              </a:lnTo>
                              <a:lnTo>
                                <a:pt x="79071" y="84455"/>
                              </a:lnTo>
                              <a:cubicBezTo>
                                <a:pt x="56211" y="65151"/>
                                <a:pt x="35510" y="54356"/>
                                <a:pt x="17095" y="51308"/>
                              </a:cubicBezTo>
                              <a:lnTo>
                                <a:pt x="0" y="52302"/>
                              </a:lnTo>
                              <a:lnTo>
                                <a:pt x="0" y="13"/>
                              </a:lnTo>
                              <a:lnTo>
                                <a:pt x="1773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301" name="Shape 24301"/>
                      <wps:cNvSpPr/>
                      <wps:spPr>
                        <a:xfrm>
                          <a:off x="667004" y="1324229"/>
                          <a:ext cx="385064" cy="385064"/>
                        </a:xfrm>
                        <a:custGeom>
                          <a:avLst/>
                          <a:gdLst/>
                          <a:ahLst/>
                          <a:cxnLst/>
                          <a:rect l="0" t="0" r="0" b="0"/>
                          <a:pathLst>
                            <a:path w="385064" h="385064">
                              <a:moveTo>
                                <a:pt x="37973" y="0"/>
                              </a:moveTo>
                              <a:cubicBezTo>
                                <a:pt x="153670" y="115570"/>
                                <a:pt x="269367" y="231394"/>
                                <a:pt x="385064" y="347091"/>
                              </a:cubicBezTo>
                              <a:cubicBezTo>
                                <a:pt x="372491" y="359664"/>
                                <a:pt x="359791" y="372364"/>
                                <a:pt x="347091" y="385064"/>
                              </a:cubicBezTo>
                              <a:cubicBezTo>
                                <a:pt x="231394" y="269367"/>
                                <a:pt x="115697" y="153543"/>
                                <a:pt x="0" y="37973"/>
                              </a:cubicBezTo>
                              <a:cubicBezTo>
                                <a:pt x="12700" y="25273"/>
                                <a:pt x="25400" y="12573"/>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300" name="Shape 24300"/>
                      <wps:cNvSpPr/>
                      <wps:spPr>
                        <a:xfrm>
                          <a:off x="859790" y="1322705"/>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99" name="Shape 24299"/>
                      <wps:cNvSpPr/>
                      <wps:spPr>
                        <a:xfrm>
                          <a:off x="764159" y="1227074"/>
                          <a:ext cx="86995" cy="86995"/>
                        </a:xfrm>
                        <a:custGeom>
                          <a:avLst/>
                          <a:gdLst/>
                          <a:ahLst/>
                          <a:cxnLst/>
                          <a:rect l="0" t="0" r="0" b="0"/>
                          <a:pathLst>
                            <a:path w="86995" h="86995">
                              <a:moveTo>
                                <a:pt x="37973" y="0"/>
                              </a:moveTo>
                              <a:cubicBezTo>
                                <a:pt x="54356" y="16256"/>
                                <a:pt x="70612" y="32639"/>
                                <a:pt x="86995" y="49022"/>
                              </a:cubicBezTo>
                              <a:cubicBezTo>
                                <a:pt x="74295" y="61722"/>
                                <a:pt x="61722" y="74295"/>
                                <a:pt x="49022" y="86995"/>
                              </a:cubicBezTo>
                              <a:cubicBezTo>
                                <a:pt x="32639" y="70612"/>
                                <a:pt x="16256" y="54356"/>
                                <a:pt x="0" y="37973"/>
                              </a:cubicBezTo>
                              <a:cubicBezTo>
                                <a:pt x="12700"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98" name="Shape 24298"/>
                      <wps:cNvSpPr/>
                      <wps:spPr>
                        <a:xfrm>
                          <a:off x="955675" y="991997"/>
                          <a:ext cx="555117" cy="524383"/>
                        </a:xfrm>
                        <a:custGeom>
                          <a:avLst/>
                          <a:gdLst/>
                          <a:ahLst/>
                          <a:cxnLst/>
                          <a:rect l="0" t="0" r="0" b="0"/>
                          <a:pathLst>
                            <a:path w="555117" h="524383">
                              <a:moveTo>
                                <a:pt x="300736" y="2032"/>
                              </a:moveTo>
                              <a:cubicBezTo>
                                <a:pt x="326644" y="4191"/>
                                <a:pt x="353949" y="19304"/>
                                <a:pt x="382524" y="48006"/>
                              </a:cubicBezTo>
                              <a:cubicBezTo>
                                <a:pt x="440055" y="105537"/>
                                <a:pt x="497586" y="163068"/>
                                <a:pt x="555117" y="220599"/>
                              </a:cubicBezTo>
                              <a:cubicBezTo>
                                <a:pt x="542544" y="233172"/>
                                <a:pt x="529971" y="245745"/>
                                <a:pt x="517398" y="258318"/>
                              </a:cubicBezTo>
                              <a:cubicBezTo>
                                <a:pt x="464566" y="205613"/>
                                <a:pt x="411734" y="152781"/>
                                <a:pt x="358902" y="99949"/>
                              </a:cubicBezTo>
                              <a:cubicBezTo>
                                <a:pt x="341884" y="82931"/>
                                <a:pt x="328295" y="71882"/>
                                <a:pt x="318516" y="66548"/>
                              </a:cubicBezTo>
                              <a:cubicBezTo>
                                <a:pt x="308610" y="61722"/>
                                <a:pt x="297942" y="60198"/>
                                <a:pt x="286893" y="62103"/>
                              </a:cubicBezTo>
                              <a:cubicBezTo>
                                <a:pt x="275844" y="64008"/>
                                <a:pt x="265938" y="69469"/>
                                <a:pt x="257302" y="78105"/>
                              </a:cubicBezTo>
                              <a:cubicBezTo>
                                <a:pt x="241427" y="93853"/>
                                <a:pt x="234061" y="112903"/>
                                <a:pt x="235585" y="134874"/>
                              </a:cubicBezTo>
                              <a:cubicBezTo>
                                <a:pt x="237236" y="156972"/>
                                <a:pt x="250698" y="181229"/>
                                <a:pt x="276479" y="207010"/>
                              </a:cubicBezTo>
                              <a:cubicBezTo>
                                <a:pt x="325247" y="255778"/>
                                <a:pt x="373888" y="304419"/>
                                <a:pt x="422529" y="353187"/>
                              </a:cubicBezTo>
                              <a:cubicBezTo>
                                <a:pt x="409956" y="365760"/>
                                <a:pt x="397256" y="378460"/>
                                <a:pt x="384556" y="391160"/>
                              </a:cubicBezTo>
                              <a:cubicBezTo>
                                <a:pt x="330200" y="336677"/>
                                <a:pt x="275717" y="282194"/>
                                <a:pt x="221234" y="227711"/>
                              </a:cubicBezTo>
                              <a:cubicBezTo>
                                <a:pt x="202311" y="208788"/>
                                <a:pt x="184912" y="197866"/>
                                <a:pt x="169291" y="194437"/>
                              </a:cubicBezTo>
                              <a:cubicBezTo>
                                <a:pt x="153797" y="190881"/>
                                <a:pt x="138811" y="196469"/>
                                <a:pt x="124714" y="210566"/>
                              </a:cubicBezTo>
                              <a:cubicBezTo>
                                <a:pt x="113919" y="221361"/>
                                <a:pt x="107188" y="234188"/>
                                <a:pt x="104648" y="249682"/>
                              </a:cubicBezTo>
                              <a:cubicBezTo>
                                <a:pt x="102108" y="265049"/>
                                <a:pt x="104394" y="281178"/>
                                <a:pt x="112522" y="297180"/>
                              </a:cubicBezTo>
                              <a:cubicBezTo>
                                <a:pt x="120650" y="313182"/>
                                <a:pt x="136017" y="332867"/>
                                <a:pt x="158877" y="355854"/>
                              </a:cubicBezTo>
                              <a:cubicBezTo>
                                <a:pt x="202438" y="399415"/>
                                <a:pt x="245872" y="442849"/>
                                <a:pt x="289433" y="486283"/>
                              </a:cubicBezTo>
                              <a:cubicBezTo>
                                <a:pt x="276733" y="498983"/>
                                <a:pt x="264033" y="511683"/>
                                <a:pt x="251460" y="524383"/>
                              </a:cubicBezTo>
                              <a:cubicBezTo>
                                <a:pt x="167513" y="440563"/>
                                <a:pt x="83693" y="356616"/>
                                <a:pt x="0" y="272923"/>
                              </a:cubicBezTo>
                              <a:cubicBezTo>
                                <a:pt x="11303" y="261620"/>
                                <a:pt x="22606" y="250190"/>
                                <a:pt x="33909" y="238887"/>
                              </a:cubicBezTo>
                              <a:cubicBezTo>
                                <a:pt x="45720" y="250698"/>
                                <a:pt x="57404" y="262382"/>
                                <a:pt x="69215" y="274193"/>
                              </a:cubicBezTo>
                              <a:cubicBezTo>
                                <a:pt x="63754" y="254889"/>
                                <a:pt x="63627" y="235458"/>
                                <a:pt x="67437" y="216281"/>
                              </a:cubicBezTo>
                              <a:cubicBezTo>
                                <a:pt x="71501" y="197231"/>
                                <a:pt x="81153" y="180213"/>
                                <a:pt x="96266" y="165227"/>
                              </a:cubicBezTo>
                              <a:cubicBezTo>
                                <a:pt x="112903" y="148590"/>
                                <a:pt x="130175" y="138684"/>
                                <a:pt x="148717" y="135890"/>
                              </a:cubicBezTo>
                              <a:cubicBezTo>
                                <a:pt x="167132" y="133350"/>
                                <a:pt x="185166" y="136271"/>
                                <a:pt x="203581" y="145923"/>
                              </a:cubicBezTo>
                              <a:cubicBezTo>
                                <a:pt x="191516" y="98933"/>
                                <a:pt x="200279" y="61214"/>
                                <a:pt x="228727" y="32639"/>
                              </a:cubicBezTo>
                              <a:cubicBezTo>
                                <a:pt x="250952" y="10541"/>
                                <a:pt x="274955" y="0"/>
                                <a:pt x="300736" y="203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97" name="Shape 24297"/>
                      <wps:cNvSpPr/>
                      <wps:spPr>
                        <a:xfrm>
                          <a:off x="1315974" y="866521"/>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96" name="Shape 24296"/>
                      <wps:cNvSpPr/>
                      <wps:spPr>
                        <a:xfrm>
                          <a:off x="1220343" y="770890"/>
                          <a:ext cx="86995" cy="86995"/>
                        </a:xfrm>
                        <a:custGeom>
                          <a:avLst/>
                          <a:gdLst/>
                          <a:ahLst/>
                          <a:cxnLst/>
                          <a:rect l="0" t="0" r="0" b="0"/>
                          <a:pathLst>
                            <a:path w="86995" h="86995">
                              <a:moveTo>
                                <a:pt x="37973" y="0"/>
                              </a:moveTo>
                              <a:cubicBezTo>
                                <a:pt x="54229" y="16383"/>
                                <a:pt x="70612" y="32639"/>
                                <a:pt x="86995" y="49022"/>
                              </a:cubicBezTo>
                              <a:cubicBezTo>
                                <a:pt x="74295" y="61722"/>
                                <a:pt x="61595" y="74295"/>
                                <a:pt x="49022" y="86995"/>
                              </a:cubicBezTo>
                              <a:cubicBezTo>
                                <a:pt x="32639" y="70612"/>
                                <a:pt x="16256" y="54356"/>
                                <a:pt x="0" y="37973"/>
                              </a:cubicBezTo>
                              <a:cubicBezTo>
                                <a:pt x="12573"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95" name="Shape 24295"/>
                      <wps:cNvSpPr/>
                      <wps:spPr>
                        <a:xfrm>
                          <a:off x="1411859" y="662305"/>
                          <a:ext cx="433578" cy="397891"/>
                        </a:xfrm>
                        <a:custGeom>
                          <a:avLst/>
                          <a:gdLst/>
                          <a:ahLst/>
                          <a:cxnLst/>
                          <a:rect l="0" t="0" r="0" b="0"/>
                          <a:pathLst>
                            <a:path w="433578" h="397891">
                              <a:moveTo>
                                <a:pt x="169497" y="651"/>
                              </a:moveTo>
                              <a:cubicBezTo>
                                <a:pt x="177324" y="0"/>
                                <a:pt x="184848" y="445"/>
                                <a:pt x="192024" y="2032"/>
                              </a:cubicBezTo>
                              <a:cubicBezTo>
                                <a:pt x="206502" y="5334"/>
                                <a:pt x="221107" y="11938"/>
                                <a:pt x="235458" y="21717"/>
                              </a:cubicBezTo>
                              <a:cubicBezTo>
                                <a:pt x="244729" y="28067"/>
                                <a:pt x="259334" y="41402"/>
                                <a:pt x="278892" y="61087"/>
                              </a:cubicBezTo>
                              <a:cubicBezTo>
                                <a:pt x="330454" y="112522"/>
                                <a:pt x="382016" y="164084"/>
                                <a:pt x="433578" y="215646"/>
                              </a:cubicBezTo>
                              <a:cubicBezTo>
                                <a:pt x="420878" y="228346"/>
                                <a:pt x="408178" y="241046"/>
                                <a:pt x="395605" y="253619"/>
                              </a:cubicBezTo>
                              <a:cubicBezTo>
                                <a:pt x="344551" y="202692"/>
                                <a:pt x="293624" y="151765"/>
                                <a:pt x="242570" y="100711"/>
                              </a:cubicBezTo>
                              <a:cubicBezTo>
                                <a:pt x="225298" y="83439"/>
                                <a:pt x="210820" y="71882"/>
                                <a:pt x="199136" y="66040"/>
                              </a:cubicBezTo>
                              <a:cubicBezTo>
                                <a:pt x="187706" y="60452"/>
                                <a:pt x="175514" y="59055"/>
                                <a:pt x="162941" y="61087"/>
                              </a:cubicBezTo>
                              <a:cubicBezTo>
                                <a:pt x="150241" y="63627"/>
                                <a:pt x="138811" y="69977"/>
                                <a:pt x="128651" y="80137"/>
                              </a:cubicBezTo>
                              <a:cubicBezTo>
                                <a:pt x="112395" y="96393"/>
                                <a:pt x="104013" y="116078"/>
                                <a:pt x="104140" y="139192"/>
                              </a:cubicBezTo>
                              <a:cubicBezTo>
                                <a:pt x="104140" y="162687"/>
                                <a:pt x="119888" y="190373"/>
                                <a:pt x="152019" y="222504"/>
                              </a:cubicBezTo>
                              <a:cubicBezTo>
                                <a:pt x="197866" y="268351"/>
                                <a:pt x="243586" y="314071"/>
                                <a:pt x="289306" y="359918"/>
                              </a:cubicBezTo>
                              <a:cubicBezTo>
                                <a:pt x="276733" y="372491"/>
                                <a:pt x="264033" y="385191"/>
                                <a:pt x="251333" y="397891"/>
                              </a:cubicBezTo>
                              <a:cubicBezTo>
                                <a:pt x="167513" y="314071"/>
                                <a:pt x="83693" y="230251"/>
                                <a:pt x="0" y="146431"/>
                              </a:cubicBezTo>
                              <a:cubicBezTo>
                                <a:pt x="11303" y="135001"/>
                                <a:pt x="22733" y="123571"/>
                                <a:pt x="34163" y="112268"/>
                              </a:cubicBezTo>
                              <a:cubicBezTo>
                                <a:pt x="46101" y="124079"/>
                                <a:pt x="57912" y="136017"/>
                                <a:pt x="69850" y="147955"/>
                              </a:cubicBezTo>
                              <a:cubicBezTo>
                                <a:pt x="58293" y="103886"/>
                                <a:pt x="68707" y="66167"/>
                                <a:pt x="99822" y="35179"/>
                              </a:cubicBezTo>
                              <a:cubicBezTo>
                                <a:pt x="113284" y="21590"/>
                                <a:pt x="128270" y="11684"/>
                                <a:pt x="145161" y="5842"/>
                              </a:cubicBezTo>
                              <a:cubicBezTo>
                                <a:pt x="153543" y="3048"/>
                                <a:pt x="161671" y="1302"/>
                                <a:pt x="169497"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93" name="Shape 24293"/>
                      <wps:cNvSpPr/>
                      <wps:spPr>
                        <a:xfrm>
                          <a:off x="1687703" y="419354"/>
                          <a:ext cx="225556" cy="378714"/>
                        </a:xfrm>
                        <a:custGeom>
                          <a:avLst/>
                          <a:gdLst/>
                          <a:ahLst/>
                          <a:cxnLst/>
                          <a:rect l="0" t="0" r="0" b="0"/>
                          <a:pathLst>
                            <a:path w="225556" h="378714">
                              <a:moveTo>
                                <a:pt x="153162" y="1905"/>
                              </a:moveTo>
                              <a:cubicBezTo>
                                <a:pt x="166624" y="4191"/>
                                <a:pt x="180213" y="9906"/>
                                <a:pt x="194056" y="19304"/>
                              </a:cubicBezTo>
                              <a:cubicBezTo>
                                <a:pt x="198374" y="22352"/>
                                <a:pt x="203962" y="26956"/>
                                <a:pt x="210836" y="33163"/>
                              </a:cubicBezTo>
                              <a:lnTo>
                                <a:pt x="225556" y="47272"/>
                              </a:lnTo>
                              <a:lnTo>
                                <a:pt x="225556" y="145946"/>
                              </a:lnTo>
                              <a:lnTo>
                                <a:pt x="215836" y="165592"/>
                              </a:lnTo>
                              <a:cubicBezTo>
                                <a:pt x="208121" y="178562"/>
                                <a:pt x="198438" y="193040"/>
                                <a:pt x="186944" y="209169"/>
                              </a:cubicBezTo>
                              <a:cubicBezTo>
                                <a:pt x="173990" y="227457"/>
                                <a:pt x="165735" y="241173"/>
                                <a:pt x="162306" y="250952"/>
                              </a:cubicBezTo>
                              <a:cubicBezTo>
                                <a:pt x="158877" y="260477"/>
                                <a:pt x="158623" y="270129"/>
                                <a:pt x="161036" y="279654"/>
                              </a:cubicBezTo>
                              <a:cubicBezTo>
                                <a:pt x="163703" y="289306"/>
                                <a:pt x="168783" y="297942"/>
                                <a:pt x="176149" y="305181"/>
                              </a:cubicBezTo>
                              <a:cubicBezTo>
                                <a:pt x="187452" y="316611"/>
                                <a:pt x="200787" y="322072"/>
                                <a:pt x="216154" y="322072"/>
                              </a:cubicBezTo>
                              <a:lnTo>
                                <a:pt x="225556" y="319774"/>
                              </a:lnTo>
                              <a:lnTo>
                                <a:pt x="225556" y="374874"/>
                              </a:lnTo>
                              <a:lnTo>
                                <a:pt x="208280" y="378714"/>
                              </a:lnTo>
                              <a:cubicBezTo>
                                <a:pt x="181483" y="378206"/>
                                <a:pt x="157861" y="368046"/>
                                <a:pt x="136779" y="346964"/>
                              </a:cubicBezTo>
                              <a:cubicBezTo>
                                <a:pt x="124460" y="334645"/>
                                <a:pt x="115824" y="320675"/>
                                <a:pt x="110490" y="305435"/>
                              </a:cubicBezTo>
                              <a:cubicBezTo>
                                <a:pt x="105156" y="290449"/>
                                <a:pt x="103886" y="275844"/>
                                <a:pt x="105791" y="261493"/>
                              </a:cubicBezTo>
                              <a:cubicBezTo>
                                <a:pt x="107569" y="247269"/>
                                <a:pt x="112014" y="233553"/>
                                <a:pt x="118999" y="220218"/>
                              </a:cubicBezTo>
                              <a:cubicBezTo>
                                <a:pt x="124206" y="210693"/>
                                <a:pt x="133604" y="197231"/>
                                <a:pt x="146431" y="180086"/>
                              </a:cubicBezTo>
                              <a:cubicBezTo>
                                <a:pt x="172974" y="145415"/>
                                <a:pt x="190754" y="117983"/>
                                <a:pt x="199517" y="97663"/>
                              </a:cubicBezTo>
                              <a:cubicBezTo>
                                <a:pt x="193802" y="91567"/>
                                <a:pt x="190246" y="88011"/>
                                <a:pt x="188595" y="86360"/>
                              </a:cubicBezTo>
                              <a:cubicBezTo>
                                <a:pt x="171323" y="68961"/>
                                <a:pt x="155448" y="60452"/>
                                <a:pt x="141097" y="60452"/>
                              </a:cubicBezTo>
                              <a:cubicBezTo>
                                <a:pt x="121666" y="60198"/>
                                <a:pt x="102616" y="69977"/>
                                <a:pt x="83439" y="89154"/>
                              </a:cubicBezTo>
                              <a:cubicBezTo>
                                <a:pt x="65532" y="107188"/>
                                <a:pt x="55753" y="123825"/>
                                <a:pt x="54356" y="139065"/>
                              </a:cubicBezTo>
                              <a:cubicBezTo>
                                <a:pt x="52959" y="154813"/>
                                <a:pt x="58928" y="173863"/>
                                <a:pt x="72771" y="195580"/>
                              </a:cubicBezTo>
                              <a:cubicBezTo>
                                <a:pt x="58420" y="205994"/>
                                <a:pt x="44196" y="216535"/>
                                <a:pt x="29972" y="226949"/>
                              </a:cubicBezTo>
                              <a:cubicBezTo>
                                <a:pt x="15494" y="205994"/>
                                <a:pt x="6731" y="185928"/>
                                <a:pt x="3302" y="167005"/>
                              </a:cubicBezTo>
                              <a:cubicBezTo>
                                <a:pt x="0" y="148336"/>
                                <a:pt x="3048" y="128651"/>
                                <a:pt x="11557" y="108077"/>
                              </a:cubicBezTo>
                              <a:cubicBezTo>
                                <a:pt x="19939" y="87503"/>
                                <a:pt x="34417" y="67691"/>
                                <a:pt x="53594" y="48387"/>
                              </a:cubicBezTo>
                              <a:cubicBezTo>
                                <a:pt x="72771" y="29210"/>
                                <a:pt x="90805" y="16383"/>
                                <a:pt x="107823" y="9398"/>
                              </a:cubicBezTo>
                              <a:cubicBezTo>
                                <a:pt x="124841" y="2413"/>
                                <a:pt x="139954" y="0"/>
                                <a:pt x="153162"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94" name="Shape 24294"/>
                      <wps:cNvSpPr/>
                      <wps:spPr>
                        <a:xfrm>
                          <a:off x="1913259" y="466626"/>
                          <a:ext cx="184019" cy="327602"/>
                        </a:xfrm>
                        <a:custGeom>
                          <a:avLst/>
                          <a:gdLst/>
                          <a:ahLst/>
                          <a:cxnLst/>
                          <a:rect l="0" t="0" r="0" b="0"/>
                          <a:pathLst>
                            <a:path w="184019" h="327602">
                              <a:moveTo>
                                <a:pt x="0" y="0"/>
                              </a:moveTo>
                              <a:lnTo>
                                <a:pt x="9775" y="9370"/>
                              </a:lnTo>
                              <a:cubicBezTo>
                                <a:pt x="28698" y="28293"/>
                                <a:pt x="47622" y="47216"/>
                                <a:pt x="66544" y="66139"/>
                              </a:cubicBezTo>
                              <a:cubicBezTo>
                                <a:pt x="106168" y="105763"/>
                                <a:pt x="132076" y="129893"/>
                                <a:pt x="144142" y="138656"/>
                              </a:cubicBezTo>
                              <a:cubicBezTo>
                                <a:pt x="156333" y="147927"/>
                                <a:pt x="169542" y="154531"/>
                                <a:pt x="184019" y="159484"/>
                              </a:cubicBezTo>
                              <a:cubicBezTo>
                                <a:pt x="170811" y="172692"/>
                                <a:pt x="157604" y="186027"/>
                                <a:pt x="144268" y="199235"/>
                              </a:cubicBezTo>
                              <a:cubicBezTo>
                                <a:pt x="131568" y="194409"/>
                                <a:pt x="118614" y="186535"/>
                                <a:pt x="105661" y="175867"/>
                              </a:cubicBezTo>
                              <a:cubicBezTo>
                                <a:pt x="105280" y="203426"/>
                                <a:pt x="100835" y="226286"/>
                                <a:pt x="93595" y="244701"/>
                              </a:cubicBezTo>
                              <a:cubicBezTo>
                                <a:pt x="86103" y="263370"/>
                                <a:pt x="74799" y="280007"/>
                                <a:pt x="59813" y="294993"/>
                              </a:cubicBezTo>
                              <a:cubicBezTo>
                                <a:pt x="47494" y="307375"/>
                                <a:pt x="34922" y="316615"/>
                                <a:pt x="22078" y="322695"/>
                              </a:cubicBezTo>
                              <a:lnTo>
                                <a:pt x="0" y="327602"/>
                              </a:lnTo>
                              <a:lnTo>
                                <a:pt x="0" y="272502"/>
                              </a:lnTo>
                              <a:lnTo>
                                <a:pt x="13268" y="269260"/>
                              </a:lnTo>
                              <a:cubicBezTo>
                                <a:pt x="20761" y="265529"/>
                                <a:pt x="28191" y="259941"/>
                                <a:pt x="35556" y="252575"/>
                              </a:cubicBezTo>
                              <a:cubicBezTo>
                                <a:pt x="50161" y="237970"/>
                                <a:pt x="59813" y="221460"/>
                                <a:pt x="63750" y="202664"/>
                              </a:cubicBezTo>
                              <a:cubicBezTo>
                                <a:pt x="67814" y="184122"/>
                                <a:pt x="66798" y="165961"/>
                                <a:pt x="59432" y="148181"/>
                              </a:cubicBezTo>
                              <a:cubicBezTo>
                                <a:pt x="53717" y="134465"/>
                                <a:pt x="41652" y="118082"/>
                                <a:pt x="22983" y="99413"/>
                              </a:cubicBezTo>
                              <a:cubicBezTo>
                                <a:pt x="17776" y="94206"/>
                                <a:pt x="12569" y="88999"/>
                                <a:pt x="7362" y="83792"/>
                              </a:cubicBezTo>
                              <a:lnTo>
                                <a:pt x="0" y="9867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92" name="Shape 24292"/>
                      <wps:cNvSpPr/>
                      <wps:spPr>
                        <a:xfrm>
                          <a:off x="1892300" y="214503"/>
                          <a:ext cx="289433" cy="365252"/>
                        </a:xfrm>
                        <a:custGeom>
                          <a:avLst/>
                          <a:gdLst/>
                          <a:ahLst/>
                          <a:cxnLst/>
                          <a:rect l="0" t="0" r="0" b="0"/>
                          <a:pathLst>
                            <a:path w="289433" h="365252">
                              <a:moveTo>
                                <a:pt x="129794" y="0"/>
                              </a:moveTo>
                              <a:cubicBezTo>
                                <a:pt x="138684" y="17526"/>
                                <a:pt x="147320" y="35179"/>
                                <a:pt x="156210" y="52578"/>
                              </a:cubicBezTo>
                              <a:cubicBezTo>
                                <a:pt x="140716" y="55626"/>
                                <a:pt x="128397" y="61976"/>
                                <a:pt x="119126" y="71247"/>
                              </a:cubicBezTo>
                              <a:cubicBezTo>
                                <a:pt x="110871" y="79502"/>
                                <a:pt x="106045" y="89916"/>
                                <a:pt x="105029" y="101981"/>
                              </a:cubicBezTo>
                              <a:cubicBezTo>
                                <a:pt x="104267" y="114173"/>
                                <a:pt x="107061" y="126873"/>
                                <a:pt x="114300" y="139446"/>
                              </a:cubicBezTo>
                              <a:cubicBezTo>
                                <a:pt x="125349" y="158877"/>
                                <a:pt x="139700" y="177546"/>
                                <a:pt x="157734" y="195580"/>
                              </a:cubicBezTo>
                              <a:cubicBezTo>
                                <a:pt x="201676" y="239522"/>
                                <a:pt x="245491" y="283337"/>
                                <a:pt x="289433" y="327152"/>
                              </a:cubicBezTo>
                              <a:cubicBezTo>
                                <a:pt x="276733" y="339852"/>
                                <a:pt x="264033" y="352552"/>
                                <a:pt x="251333" y="365252"/>
                              </a:cubicBezTo>
                              <a:cubicBezTo>
                                <a:pt x="167513" y="281432"/>
                                <a:pt x="83693" y="197612"/>
                                <a:pt x="0" y="113792"/>
                              </a:cubicBezTo>
                              <a:cubicBezTo>
                                <a:pt x="11303" y="102362"/>
                                <a:pt x="22733" y="90932"/>
                                <a:pt x="34163" y="79629"/>
                              </a:cubicBezTo>
                              <a:cubicBezTo>
                                <a:pt x="46863" y="92329"/>
                                <a:pt x="59563" y="105029"/>
                                <a:pt x="72263" y="117729"/>
                              </a:cubicBezTo>
                              <a:cubicBezTo>
                                <a:pt x="62992" y="91313"/>
                                <a:pt x="59690" y="71247"/>
                                <a:pt x="61214" y="58166"/>
                              </a:cubicBezTo>
                              <a:cubicBezTo>
                                <a:pt x="62865" y="45085"/>
                                <a:pt x="68072" y="34163"/>
                                <a:pt x="76962" y="25273"/>
                              </a:cubicBezTo>
                              <a:cubicBezTo>
                                <a:pt x="89916" y="12446"/>
                                <a:pt x="107188"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91" name="Shape 24291"/>
                      <wps:cNvSpPr/>
                      <wps:spPr>
                        <a:xfrm>
                          <a:off x="2015109" y="0"/>
                          <a:ext cx="421259" cy="533908"/>
                        </a:xfrm>
                        <a:custGeom>
                          <a:avLst/>
                          <a:gdLst/>
                          <a:ahLst/>
                          <a:cxnLst/>
                          <a:rect l="0" t="0" r="0" b="0"/>
                          <a:pathLst>
                            <a:path w="421259" h="533908">
                              <a:moveTo>
                                <a:pt x="205359" y="0"/>
                              </a:moveTo>
                              <a:cubicBezTo>
                                <a:pt x="262890" y="113411"/>
                                <a:pt x="318262" y="227711"/>
                                <a:pt x="375793" y="340995"/>
                              </a:cubicBezTo>
                              <a:cubicBezTo>
                                <a:pt x="394716" y="377698"/>
                                <a:pt x="406019" y="403987"/>
                                <a:pt x="411607" y="419354"/>
                              </a:cubicBezTo>
                              <a:cubicBezTo>
                                <a:pt x="418973" y="440055"/>
                                <a:pt x="421259" y="458343"/>
                                <a:pt x="419354" y="473583"/>
                              </a:cubicBezTo>
                              <a:cubicBezTo>
                                <a:pt x="417195" y="488696"/>
                                <a:pt x="409829" y="502539"/>
                                <a:pt x="397764" y="514604"/>
                              </a:cubicBezTo>
                              <a:cubicBezTo>
                                <a:pt x="390398" y="521970"/>
                                <a:pt x="380746" y="528447"/>
                                <a:pt x="368173" y="533908"/>
                              </a:cubicBezTo>
                              <a:cubicBezTo>
                                <a:pt x="353441" y="521843"/>
                                <a:pt x="338582" y="510032"/>
                                <a:pt x="323850" y="498094"/>
                              </a:cubicBezTo>
                              <a:cubicBezTo>
                                <a:pt x="334772" y="492506"/>
                                <a:pt x="343281" y="486283"/>
                                <a:pt x="349377" y="480187"/>
                              </a:cubicBezTo>
                              <a:cubicBezTo>
                                <a:pt x="357886" y="471678"/>
                                <a:pt x="362966" y="463296"/>
                                <a:pt x="364998" y="455168"/>
                              </a:cubicBezTo>
                              <a:cubicBezTo>
                                <a:pt x="366903" y="446913"/>
                                <a:pt x="366776" y="438277"/>
                                <a:pt x="364109" y="429387"/>
                              </a:cubicBezTo>
                              <a:cubicBezTo>
                                <a:pt x="362077" y="422783"/>
                                <a:pt x="355727" y="408051"/>
                                <a:pt x="344043" y="386080"/>
                              </a:cubicBezTo>
                              <a:cubicBezTo>
                                <a:pt x="342265" y="383032"/>
                                <a:pt x="339979" y="378206"/>
                                <a:pt x="336931" y="372237"/>
                              </a:cubicBezTo>
                              <a:cubicBezTo>
                                <a:pt x="225044" y="315976"/>
                                <a:pt x="111887" y="261747"/>
                                <a:pt x="0" y="205486"/>
                              </a:cubicBezTo>
                              <a:cubicBezTo>
                                <a:pt x="13589" y="191770"/>
                                <a:pt x="27305" y="178054"/>
                                <a:pt x="40894" y="164465"/>
                              </a:cubicBezTo>
                              <a:cubicBezTo>
                                <a:pt x="104775" y="197866"/>
                                <a:pt x="169291" y="230124"/>
                                <a:pt x="233172" y="263398"/>
                              </a:cubicBezTo>
                              <a:cubicBezTo>
                                <a:pt x="257683" y="275971"/>
                                <a:pt x="282575" y="289814"/>
                                <a:pt x="307721" y="305435"/>
                              </a:cubicBezTo>
                              <a:cubicBezTo>
                                <a:pt x="292354" y="281432"/>
                                <a:pt x="278765" y="257302"/>
                                <a:pt x="266065" y="232537"/>
                              </a:cubicBezTo>
                              <a:cubicBezTo>
                                <a:pt x="232791" y="167894"/>
                                <a:pt x="200660" y="102616"/>
                                <a:pt x="167386" y="37973"/>
                              </a:cubicBezTo>
                              <a:cubicBezTo>
                                <a:pt x="180086" y="25400"/>
                                <a:pt x="192659" y="12700"/>
                                <a:pt x="20535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4290" style="width:191.84pt;height:187.11pt;position:absolute;z-index:-2147483648;mso-position-horizontal-relative:page;mso-position-horizontal:absolute;margin-left:207.2pt;mso-position-vertical-relative:page;margin-top:298.43pt;" coordsize="24363,23762">
              <v:shape id="Shape 24307" style="position:absolute;width:2038;height:3817;left:0;top:18513;" coordsize="203835,381729" path="m203835,0l203835,63115l202311,63594c193167,68420,179578,80231,161036,98773c134747,125062,108331,151478,81915,177894l203835,299814l203835,381729l0,177894c38862,139032,77851,100043,116713,61181c137160,40734,154178,26002,167132,17366c176149,11207,185166,6285,194199,2602l203835,0x">
                <v:stroke weight="0pt" endcap="flat" joinstyle="miter" miterlimit="10" on="false" color="#000000" opacity="0"/>
                <v:fill on="true" color="#c0c0c0" opacity="0.501961"/>
              </v:shape>
              <v:shape id="Shape 24306" style="position:absolute;width:1868;height:5318;left:2038;top:18444;" coordsize="186817,531876" path="m17526,2159c35941,0,55372,2667,76073,10922c96647,19304,115443,31623,132715,48895c162306,78486,178435,111887,182372,148844c186817,186182,166116,226695,122428,270383c96012,296926,69596,323342,43053,349758c90170,396875,137160,443865,184150,490982c170561,504571,156845,518287,143256,531876l0,388620l0,306705l2159,308864c28829,282194,55499,255524,82169,228854c108585,202438,122047,178181,121920,155956c121793,133604,112014,112776,91948,92583c77470,78105,61722,68961,44831,64897c36512,62992,28448,62547,20701,63500l0,70006l0,6891l17526,2159x">
                <v:stroke weight="0pt" endcap="flat" joinstyle="miter" miterlimit="10" on="false" color="#000000" opacity="0"/>
                <v:fill on="true" color="#c0c0c0" opacity="0.501961"/>
              </v:shape>
              <v:shape id="Shape 24305" style="position:absolute;width:2894;height:3651;left:3787;top:17280;" coordsize="289433,365125" path="m129794,0c138811,17399,147320,35052,156337,52578c140843,55499,128524,61976,119253,71247c110998,79375,106045,89916,105156,101854c104394,114173,107188,126746,114427,139446c125476,158750,139827,177546,157734,195453c201676,239395,245618,283337,289433,327152c276733,339852,264160,352425,251460,365125c167640,281305,83820,197485,0,113665c11430,102362,22860,90932,34163,79502c46863,92202,59563,104902,72263,117602c62992,91313,59690,71120,61341,58039c62865,44958,68199,34163,77089,25273c89916,12319,107315,3810,129794,0x">
                <v:stroke weight="0pt" endcap="flat" joinstyle="miter" miterlimit="10" on="false" color="#000000" opacity="0"/>
                <v:fill on="true" color="#c0c0c0" opacity="0.501961"/>
              </v:shape>
              <v:shape id="Shape 24303" style="position:absolute;width:1350;height:3240;left:5645;top:15605;" coordsize="135051,324093" path="m135051,0l135051,52289l112840,53581c100838,57360,89979,64122,80391,73774c62865,91173,54737,112382,56134,137274c57404,162293,68072,186423,88900,209664l135051,163513l135051,233607l121793,246875l135051,256171l135051,324093l104569,304430c94274,296596,84010,287579,73787,277355c31369,234937,8890,192519,4445,149720c0,106921,13843,70091,44958,39103c67437,16624,93274,3361,122468,9l135051,0x">
                <v:stroke weight="0pt" endcap="flat" joinstyle="miter" miterlimit="10" on="false" color="#000000" opacity="0"/>
                <v:fill on="true" color="#c0c0c0" opacity="0.501961"/>
              </v:shape>
              <v:shape id="Shape 24304" style="position:absolute;width:2197;height:2275;left:6995;top:16805;" coordsize="219787,227584" path="m192101,0c212040,31877,219787,63373,217628,94361c215469,125222,200737,153797,174829,179832c142063,212471,104725,227584,62815,223647c41987,221742,21191,215392,490,204407l0,204090l0,136169l29716,157004c43765,164052,57545,168148,71070,169418c98248,171831,121235,163322,140031,144526c153874,130556,161875,114808,163399,96520c164796,78359,159843,57404,147524,33782c162383,22606,177242,11176,192101,0x">
                <v:stroke weight="0pt" endcap="flat" joinstyle="miter" miterlimit="10" on="false" color="#000000" opacity="0"/>
                <v:fill on="true" color="#c0c0c0" opacity="0.501961"/>
              </v:shape>
              <v:shape id="Shape 24302" style="position:absolute;width:1538;height:2336;left:6995;top:15605;" coordsize="153874,233620" path="m17730,0c59640,4318,101296,26670,142698,68072c145365,70739,149175,74422,153874,79629l0,233620l0,163526l79071,84455c56211,65151,35510,54356,17095,51308l0,52302l0,13l17730,0x">
                <v:stroke weight="0pt" endcap="flat" joinstyle="miter" miterlimit="10" on="false" color="#000000" opacity="0"/>
                <v:fill on="true" color="#c0c0c0" opacity="0.501961"/>
              </v:shape>
              <v:shape id="Shape 24301" style="position:absolute;width:3850;height:3850;left:6670;top:13242;" coordsize="385064,385064" path="m37973,0c153670,115570,269367,231394,385064,347091c372491,359664,359791,372364,347091,385064c231394,269367,115697,153543,0,37973c12700,25273,25400,12573,37973,0x">
                <v:stroke weight="0pt" endcap="flat" joinstyle="miter" miterlimit="10" on="false" color="#000000" opacity="0"/>
                <v:fill on="true" color="#c0c0c0" opacity="0.501961"/>
              </v:shape>
              <v:shape id="Shape 24300" style="position:absolute;width:2894;height:2894;left:8597;top:13227;"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299" style="position:absolute;width:869;height:869;left:7641;top:12270;" coordsize="86995,86995" path="m37973,0c54356,16256,70612,32639,86995,49022c74295,61722,61722,74295,49022,86995c32639,70612,16256,54356,0,37973c12700,25273,25273,12700,37973,0x">
                <v:stroke weight="0pt" endcap="flat" joinstyle="miter" miterlimit="10" on="false" color="#000000" opacity="0"/>
                <v:fill on="true" color="#c0c0c0" opacity="0.501961"/>
              </v:shape>
              <v:shape id="Shape 24298" style="position:absolute;width:5551;height:5243;left:9556;top:9919;" coordsize="555117,524383" path="m300736,2032c326644,4191,353949,19304,382524,48006c440055,105537,497586,163068,555117,220599c542544,233172,529971,245745,517398,258318c464566,205613,411734,152781,358902,99949c341884,82931,328295,71882,318516,66548c308610,61722,297942,60198,286893,62103c275844,64008,265938,69469,257302,78105c241427,93853,234061,112903,235585,134874c237236,156972,250698,181229,276479,207010c325247,255778,373888,304419,422529,353187c409956,365760,397256,378460,384556,391160c330200,336677,275717,282194,221234,227711c202311,208788,184912,197866,169291,194437c153797,190881,138811,196469,124714,210566c113919,221361,107188,234188,104648,249682c102108,265049,104394,281178,112522,297180c120650,313182,136017,332867,158877,355854c202438,399415,245872,442849,289433,486283c276733,498983,264033,511683,251460,524383c167513,440563,83693,356616,0,272923c11303,261620,22606,250190,33909,238887c45720,250698,57404,262382,69215,274193c63754,254889,63627,235458,67437,216281c71501,197231,81153,180213,96266,165227c112903,148590,130175,138684,148717,135890c167132,133350,185166,136271,203581,145923c191516,98933,200279,61214,228727,32639c250952,10541,274955,0,300736,2032x">
                <v:stroke weight="0pt" endcap="flat" joinstyle="miter" miterlimit="10" on="false" color="#000000" opacity="0"/>
                <v:fill on="true" color="#c0c0c0" opacity="0.501961"/>
              </v:shape>
              <v:shape id="Shape 24297" style="position:absolute;width:2894;height:2894;left:13159;top:8665;"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296" style="position:absolute;width:869;height:869;left:12203;top:7708;" coordsize="86995,86995" path="m37973,0c54229,16383,70612,32639,86995,49022c74295,61722,61595,74295,49022,86995c32639,70612,16256,54356,0,37973c12573,25273,25273,12700,37973,0x">
                <v:stroke weight="0pt" endcap="flat" joinstyle="miter" miterlimit="10" on="false" color="#000000" opacity="0"/>
                <v:fill on="true" color="#c0c0c0" opacity="0.501961"/>
              </v:shape>
              <v:shape id="Shape 24295" style="position:absolute;width:4335;height:3978;left:14118;top:6623;" coordsize="433578,397891" path="m169497,651c177324,0,184848,445,192024,2032c206502,5334,221107,11938,235458,21717c244729,28067,259334,41402,278892,61087c330454,112522,382016,164084,433578,215646c420878,228346,408178,241046,395605,253619c344551,202692,293624,151765,242570,100711c225298,83439,210820,71882,199136,66040c187706,60452,175514,59055,162941,61087c150241,63627,138811,69977,128651,80137c112395,96393,104013,116078,104140,139192c104140,162687,119888,190373,152019,222504c197866,268351,243586,314071,289306,359918c276733,372491,264033,385191,251333,397891c167513,314071,83693,230251,0,146431c11303,135001,22733,123571,34163,112268c46101,124079,57912,136017,69850,147955c58293,103886,68707,66167,99822,35179c113284,21590,128270,11684,145161,5842c153543,3048,161671,1302,169497,651x">
                <v:stroke weight="0pt" endcap="flat" joinstyle="miter" miterlimit="10" on="false" color="#000000" opacity="0"/>
                <v:fill on="true" color="#c0c0c0" opacity="0.501961"/>
              </v:shape>
              <v:shape id="Shape 24293" style="position:absolute;width:2255;height:3787;left:16877;top:4193;" coordsize="225556,378714" path="m153162,1905c166624,4191,180213,9906,194056,19304c198374,22352,203962,26956,210836,33163l225556,47272l225556,145946l215836,165592c208121,178562,198438,193040,186944,209169c173990,227457,165735,241173,162306,250952c158877,260477,158623,270129,161036,279654c163703,289306,168783,297942,176149,305181c187452,316611,200787,322072,216154,322072l225556,319774l225556,374874l208280,378714c181483,378206,157861,368046,136779,346964c124460,334645,115824,320675,110490,305435c105156,290449,103886,275844,105791,261493c107569,247269,112014,233553,118999,220218c124206,210693,133604,197231,146431,180086c172974,145415,190754,117983,199517,97663c193802,91567,190246,88011,188595,86360c171323,68961,155448,60452,141097,60452c121666,60198,102616,69977,83439,89154c65532,107188,55753,123825,54356,139065c52959,154813,58928,173863,72771,195580c58420,205994,44196,216535,29972,226949c15494,205994,6731,185928,3302,167005c0,148336,3048,128651,11557,108077c19939,87503,34417,67691,53594,48387c72771,29210,90805,16383,107823,9398c124841,2413,139954,0,153162,1905x">
                <v:stroke weight="0pt" endcap="flat" joinstyle="miter" miterlimit="10" on="false" color="#000000" opacity="0"/>
                <v:fill on="true" color="#c0c0c0" opacity="0.501961"/>
              </v:shape>
              <v:shape id="Shape 24294" style="position:absolute;width:1840;height:3276;left:19132;top:4666;" coordsize="184019,327602" path="m0,0l9775,9370c28698,28293,47622,47216,66544,66139c106168,105763,132076,129893,144142,138656c156333,147927,169542,154531,184019,159484c170811,172692,157604,186027,144268,199235c131568,194409,118614,186535,105661,175867c105280,203426,100835,226286,93595,244701c86103,263370,74799,280007,59813,294993c47494,307375,34922,316615,22078,322695l0,327602l0,272502l13268,269260c20761,265529,28191,259941,35556,252575c50161,237970,59813,221460,63750,202664c67814,184122,66798,165961,59432,148181c53717,134465,41652,118082,22983,99413c17776,94206,12569,88999,7362,83792l0,98674l0,0x">
                <v:stroke weight="0pt" endcap="flat" joinstyle="miter" miterlimit="10" on="false" color="#000000" opacity="0"/>
                <v:fill on="true" color="#c0c0c0" opacity="0.501961"/>
              </v:shape>
              <v:shape id="Shape 24292" style="position:absolute;width:2894;height:3652;left:18923;top:2145;" coordsize="289433,365252" path="m129794,0c138684,17526,147320,35179,156210,52578c140716,55626,128397,61976,119126,71247c110871,79502,106045,89916,105029,101981c104267,114173,107061,126873,114300,139446c125349,158877,139700,177546,157734,195580c201676,239522,245491,283337,289433,327152c276733,339852,264033,352552,251333,365252c167513,281432,83693,197612,0,113792c11303,102362,22733,90932,34163,79629c46863,92329,59563,105029,72263,117729c62992,91313,59690,71247,61214,58166c62865,45085,68072,34163,76962,25273c89916,12446,107188,3810,129794,0x">
                <v:stroke weight="0pt" endcap="flat" joinstyle="miter" miterlimit="10" on="false" color="#000000" opacity="0"/>
                <v:fill on="true" color="#c0c0c0" opacity="0.501961"/>
              </v:shape>
              <v:shape id="Shape 24291" style="position:absolute;width:4212;height:5339;left:20151;top:0;" coordsize="421259,533908" path="m205359,0c262890,113411,318262,227711,375793,340995c394716,377698,406019,403987,411607,419354c418973,440055,421259,458343,419354,473583c417195,488696,409829,502539,397764,514604c390398,521970,380746,528447,368173,533908c353441,521843,338582,510032,323850,498094c334772,492506,343281,486283,349377,480187c357886,471678,362966,463296,364998,455168c366903,446913,366776,438277,364109,429387c362077,422783,355727,408051,344043,386080c342265,383032,339979,378206,336931,372237c225044,315976,111887,261747,0,205486c13589,191770,27305,178054,40894,164465c104775,197866,169291,230124,233172,263398c257683,275971,282575,289814,307721,305435c292354,281432,278765,257302,266065,232537c232791,167894,200660,102616,167386,37973c180086,25400,192659,12700,205359,0x">
                <v:stroke weight="0pt" endcap="flat" joinstyle="miter" miterlimit="10" on="false" color="#000000" opacity="0"/>
                <v:fill on="true" color="#c0c0c0" opacity="0.501961"/>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571BD" w14:textId="77777777" w:rsidR="00CE6632" w:rsidRDefault="005B06B9">
    <w:pPr>
      <w:spacing w:after="0" w:line="259" w:lineRule="auto"/>
      <w:ind w:left="-1440" w:right="10766" w:firstLine="0"/>
    </w:pPr>
    <w:r>
      <w:rPr>
        <w:rFonts w:ascii="Calibri" w:eastAsia="Calibri" w:hAnsi="Calibri" w:cs="Calibri"/>
        <w:noProof/>
        <w:sz w:val="22"/>
      </w:rPr>
      <mc:AlternateContent>
        <mc:Choice Requires="wpg">
          <w:drawing>
            <wp:anchor distT="0" distB="0" distL="114300" distR="114300" simplePos="0" relativeHeight="251658261" behindDoc="0" locked="0" layoutInCell="1" allowOverlap="1" wp14:anchorId="08485200" wp14:editId="597E8DF5">
              <wp:simplePos x="0" y="0"/>
              <wp:positionH relativeFrom="page">
                <wp:posOffset>0</wp:posOffset>
              </wp:positionH>
              <wp:positionV relativeFrom="page">
                <wp:posOffset>1</wp:posOffset>
              </wp:positionV>
              <wp:extent cx="7772400" cy="594359"/>
              <wp:effectExtent l="0" t="0" r="0" b="0"/>
              <wp:wrapSquare wrapText="bothSides"/>
              <wp:docPr id="24212" name="Group 24212"/>
              <wp:cNvGraphicFramePr/>
              <a:graphic xmlns:a="http://schemas.openxmlformats.org/drawingml/2006/main">
                <a:graphicData uri="http://schemas.microsoft.com/office/word/2010/wordprocessingGroup">
                  <wpg:wgp>
                    <wpg:cNvGrpSpPr/>
                    <wpg:grpSpPr>
                      <a:xfrm>
                        <a:off x="0" y="0"/>
                        <a:ext cx="7772400" cy="594359"/>
                        <a:chOff x="0" y="0"/>
                        <a:chExt cx="7772400" cy="594359"/>
                      </a:xfrm>
                    </wpg:grpSpPr>
                    <pic:pic xmlns:pic="http://schemas.openxmlformats.org/drawingml/2006/picture">
                      <pic:nvPicPr>
                        <pic:cNvPr id="24213" name="Picture 24213"/>
                        <pic:cNvPicPr/>
                      </pic:nvPicPr>
                      <pic:blipFill>
                        <a:blip r:embed="rId1"/>
                        <a:stretch>
                          <a:fillRect/>
                        </a:stretch>
                      </pic:blipFill>
                      <pic:spPr>
                        <a:xfrm>
                          <a:off x="0" y="0"/>
                          <a:ext cx="7772400" cy="594360"/>
                        </a:xfrm>
                        <a:prstGeom prst="rect">
                          <a:avLst/>
                        </a:prstGeom>
                      </pic:spPr>
                    </pic:pic>
                    <wps:wsp>
                      <wps:cNvPr id="24214" name="Rectangle 24214"/>
                      <wps:cNvSpPr/>
                      <wps:spPr>
                        <a:xfrm>
                          <a:off x="914705" y="282072"/>
                          <a:ext cx="77680" cy="124597"/>
                        </a:xfrm>
                        <a:prstGeom prst="rect">
                          <a:avLst/>
                        </a:prstGeom>
                        <a:ln>
                          <a:noFill/>
                        </a:ln>
                      </wps:spPr>
                      <wps:txbx>
                        <w:txbxContent>
                          <w:p w14:paraId="1C27BFEC" w14:textId="77777777" w:rsidR="00CE6632" w:rsidRDefault="005B06B9">
                            <w:pPr>
                              <w:spacing w:after="160" w:line="259" w:lineRule="auto"/>
                              <w:ind w:left="0" w:firstLine="0"/>
                            </w:pPr>
                            <w:r>
                              <w:rPr>
                                <w:i/>
                                <w:color w:val="FFFFFF"/>
                                <w:sz w:val="16"/>
                              </w:rPr>
                              <w:t>S</w:t>
                            </w:r>
                          </w:p>
                        </w:txbxContent>
                      </wps:txbx>
                      <wps:bodyPr horzOverflow="overflow" vert="horz" lIns="0" tIns="0" rIns="0" bIns="0" rtlCol="0">
                        <a:noAutofit/>
                      </wps:bodyPr>
                    </wps:wsp>
                    <wps:wsp>
                      <wps:cNvPr id="24215" name="Rectangle 24215"/>
                      <wps:cNvSpPr/>
                      <wps:spPr>
                        <a:xfrm>
                          <a:off x="972617" y="282072"/>
                          <a:ext cx="1608323" cy="124597"/>
                        </a:xfrm>
                        <a:prstGeom prst="rect">
                          <a:avLst/>
                        </a:prstGeom>
                        <a:ln>
                          <a:noFill/>
                        </a:ln>
                      </wps:spPr>
                      <wps:txbx>
                        <w:txbxContent>
                          <w:p w14:paraId="1722D56C" w14:textId="77777777" w:rsidR="00CE6632" w:rsidRDefault="005B06B9">
                            <w:pPr>
                              <w:spacing w:after="160" w:line="259" w:lineRule="auto"/>
                              <w:ind w:left="0" w:firstLine="0"/>
                            </w:pPr>
                            <w:r>
                              <w:rPr>
                                <w:i/>
                                <w:color w:val="FFFFFF"/>
                                <w:sz w:val="16"/>
                              </w:rPr>
                              <w:t>R100 EVK Quick User Guide</w:t>
                            </w:r>
                          </w:p>
                        </w:txbxContent>
                      </wps:txbx>
                      <wps:bodyPr horzOverflow="overflow" vert="horz" lIns="0" tIns="0" rIns="0" bIns="0" rtlCol="0">
                        <a:noAutofit/>
                      </wps:bodyPr>
                    </wps:wsp>
                    <wps:wsp>
                      <wps:cNvPr id="24216" name="Rectangle 24216"/>
                      <wps:cNvSpPr/>
                      <wps:spPr>
                        <a:xfrm>
                          <a:off x="2181098" y="282072"/>
                          <a:ext cx="33951" cy="124597"/>
                        </a:xfrm>
                        <a:prstGeom prst="rect">
                          <a:avLst/>
                        </a:prstGeom>
                        <a:ln>
                          <a:noFill/>
                        </a:ln>
                      </wps:spPr>
                      <wps:txbx>
                        <w:txbxContent>
                          <w:p w14:paraId="0E250841"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217" name="Rectangle 24217"/>
                      <wps:cNvSpPr/>
                      <wps:spPr>
                        <a:xfrm>
                          <a:off x="3658235" y="282072"/>
                          <a:ext cx="33951" cy="124597"/>
                        </a:xfrm>
                        <a:prstGeom prst="rect">
                          <a:avLst/>
                        </a:prstGeom>
                        <a:ln>
                          <a:noFill/>
                        </a:ln>
                      </wps:spPr>
                      <wps:txbx>
                        <w:txbxContent>
                          <w:p w14:paraId="30D61A95"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218" name="Rectangle 24218"/>
                      <wps:cNvSpPr/>
                      <wps:spPr>
                        <a:xfrm>
                          <a:off x="5782945" y="282072"/>
                          <a:ext cx="232360" cy="124597"/>
                        </a:xfrm>
                        <a:prstGeom prst="rect">
                          <a:avLst/>
                        </a:prstGeom>
                        <a:ln>
                          <a:noFill/>
                        </a:ln>
                      </wps:spPr>
                      <wps:txbx>
                        <w:txbxContent>
                          <w:p w14:paraId="7ACC2E9D" w14:textId="77777777" w:rsidR="00CE6632" w:rsidRDefault="005B06B9">
                            <w:pPr>
                              <w:spacing w:after="160" w:line="259" w:lineRule="auto"/>
                              <w:ind w:left="0" w:firstLine="0"/>
                            </w:pPr>
                            <w:r>
                              <w:rPr>
                                <w:i/>
                                <w:color w:val="FFFFFF"/>
                                <w:sz w:val="16"/>
                              </w:rPr>
                              <w:t xml:space="preserve">PN: </w:t>
                            </w:r>
                          </w:p>
                        </w:txbxContent>
                      </wps:txbx>
                      <wps:bodyPr horzOverflow="overflow" vert="horz" lIns="0" tIns="0" rIns="0" bIns="0" rtlCol="0">
                        <a:noAutofit/>
                      </wps:bodyPr>
                    </wps:wsp>
                    <wps:wsp>
                      <wps:cNvPr id="24219" name="Rectangle 24219"/>
                      <wps:cNvSpPr/>
                      <wps:spPr>
                        <a:xfrm>
                          <a:off x="5958586" y="282072"/>
                          <a:ext cx="79581" cy="124597"/>
                        </a:xfrm>
                        <a:prstGeom prst="rect">
                          <a:avLst/>
                        </a:prstGeom>
                        <a:ln>
                          <a:noFill/>
                        </a:ln>
                      </wps:spPr>
                      <wps:txbx>
                        <w:txbxContent>
                          <w:p w14:paraId="5C24307E" w14:textId="77777777" w:rsidR="00CE6632" w:rsidRDefault="005B06B9">
                            <w:pPr>
                              <w:spacing w:after="160" w:line="259" w:lineRule="auto"/>
                              <w:ind w:left="0" w:firstLine="0"/>
                            </w:pPr>
                            <w:r>
                              <w:rPr>
                                <w:i/>
                                <w:color w:val="FFFFFF"/>
                                <w:sz w:val="16"/>
                              </w:rPr>
                              <w:t>5</w:t>
                            </w:r>
                          </w:p>
                        </w:txbxContent>
                      </wps:txbx>
                      <wps:bodyPr horzOverflow="overflow" vert="horz" lIns="0" tIns="0" rIns="0" bIns="0" rtlCol="0">
                        <a:noAutofit/>
                      </wps:bodyPr>
                    </wps:wsp>
                    <wps:wsp>
                      <wps:cNvPr id="24220" name="Rectangle 24220"/>
                      <wps:cNvSpPr/>
                      <wps:spPr>
                        <a:xfrm>
                          <a:off x="6018023" y="282072"/>
                          <a:ext cx="117890" cy="124597"/>
                        </a:xfrm>
                        <a:prstGeom prst="rect">
                          <a:avLst/>
                        </a:prstGeom>
                        <a:ln>
                          <a:noFill/>
                        </a:ln>
                      </wps:spPr>
                      <wps:txbx>
                        <w:txbxContent>
                          <w:p w14:paraId="0FC1E41C" w14:textId="77777777" w:rsidR="00CE6632" w:rsidRDefault="005B06B9">
                            <w:pPr>
                              <w:spacing w:after="160" w:line="259" w:lineRule="auto"/>
                              <w:ind w:left="0" w:firstLine="0"/>
                            </w:pPr>
                            <w:r>
                              <w:rPr>
                                <w:i/>
                                <w:color w:val="FFFFFF"/>
                                <w:sz w:val="16"/>
                              </w:rPr>
                              <w:t>xx</w:t>
                            </w:r>
                          </w:p>
                        </w:txbxContent>
                      </wps:txbx>
                      <wps:bodyPr horzOverflow="overflow" vert="horz" lIns="0" tIns="0" rIns="0" bIns="0" rtlCol="0">
                        <a:noAutofit/>
                      </wps:bodyPr>
                    </wps:wsp>
                    <wps:wsp>
                      <wps:cNvPr id="24221" name="Rectangle 24221"/>
                      <wps:cNvSpPr/>
                      <wps:spPr>
                        <a:xfrm>
                          <a:off x="6106414" y="282072"/>
                          <a:ext cx="33951" cy="124597"/>
                        </a:xfrm>
                        <a:prstGeom prst="rect">
                          <a:avLst/>
                        </a:prstGeom>
                        <a:ln>
                          <a:noFill/>
                        </a:ln>
                      </wps:spPr>
                      <wps:txbx>
                        <w:txbxContent>
                          <w:p w14:paraId="13949E72"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222" name="Rectangle 24222"/>
                      <wps:cNvSpPr/>
                      <wps:spPr>
                        <a:xfrm>
                          <a:off x="6132322" y="282072"/>
                          <a:ext cx="237682" cy="124597"/>
                        </a:xfrm>
                        <a:prstGeom prst="rect">
                          <a:avLst/>
                        </a:prstGeom>
                        <a:ln>
                          <a:noFill/>
                        </a:ln>
                      </wps:spPr>
                      <wps:txbx>
                        <w:txbxContent>
                          <w:p w14:paraId="5A713939" w14:textId="77777777" w:rsidR="00CE6632" w:rsidRDefault="005B06B9">
                            <w:pPr>
                              <w:spacing w:after="160" w:line="259" w:lineRule="auto"/>
                              <w:ind w:left="0" w:firstLine="0"/>
                            </w:pPr>
                            <w:r>
                              <w:rPr>
                                <w:i/>
                                <w:color w:val="FFFFFF"/>
                                <w:sz w:val="16"/>
                              </w:rPr>
                              <w:t>000</w:t>
                            </w:r>
                          </w:p>
                        </w:txbxContent>
                      </wps:txbx>
                      <wps:bodyPr horzOverflow="overflow" vert="horz" lIns="0" tIns="0" rIns="0" bIns="0" rtlCol="0">
                        <a:noAutofit/>
                      </wps:bodyPr>
                    </wps:wsp>
                    <wps:wsp>
                      <wps:cNvPr id="24223" name="Rectangle 24223"/>
                      <wps:cNvSpPr/>
                      <wps:spPr>
                        <a:xfrm>
                          <a:off x="6310632" y="282072"/>
                          <a:ext cx="176570" cy="124597"/>
                        </a:xfrm>
                        <a:prstGeom prst="rect">
                          <a:avLst/>
                        </a:prstGeom>
                        <a:ln>
                          <a:noFill/>
                        </a:ln>
                      </wps:spPr>
                      <wps:txbx>
                        <w:txbxContent>
                          <w:p w14:paraId="4306FB82" w14:textId="77777777" w:rsidR="00CE6632" w:rsidRDefault="005B06B9">
                            <w:pPr>
                              <w:spacing w:after="160" w:line="259" w:lineRule="auto"/>
                              <w:ind w:left="0" w:firstLine="0"/>
                            </w:pPr>
                            <w:r>
                              <w:rPr>
                                <w:i/>
                                <w:color w:val="FFFFFF"/>
                                <w:sz w:val="16"/>
                              </w:rPr>
                              <w:t>xxx</w:t>
                            </w:r>
                          </w:p>
                        </w:txbxContent>
                      </wps:txbx>
                      <wps:bodyPr horzOverflow="overflow" vert="horz" lIns="0" tIns="0" rIns="0" bIns="0" rtlCol="0">
                        <a:noAutofit/>
                      </wps:bodyPr>
                    </wps:wsp>
                    <wps:wsp>
                      <wps:cNvPr id="24224" name="Rectangle 24224"/>
                      <wps:cNvSpPr/>
                      <wps:spPr>
                        <a:xfrm>
                          <a:off x="6443218" y="282072"/>
                          <a:ext cx="33951" cy="124597"/>
                        </a:xfrm>
                        <a:prstGeom prst="rect">
                          <a:avLst/>
                        </a:prstGeom>
                        <a:ln>
                          <a:noFill/>
                        </a:ln>
                      </wps:spPr>
                      <wps:txbx>
                        <w:txbxContent>
                          <w:p w14:paraId="518C36F2"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225" name="Rectangle 24225"/>
                      <wps:cNvSpPr/>
                      <wps:spPr>
                        <a:xfrm>
                          <a:off x="6469126" y="282072"/>
                          <a:ext cx="158619" cy="124597"/>
                        </a:xfrm>
                        <a:prstGeom prst="rect">
                          <a:avLst/>
                        </a:prstGeom>
                        <a:ln>
                          <a:noFill/>
                        </a:ln>
                      </wps:spPr>
                      <wps:txbx>
                        <w:txbxContent>
                          <w:p w14:paraId="1EFE01DA" w14:textId="77777777" w:rsidR="00CE6632" w:rsidRDefault="005B06B9">
                            <w:pPr>
                              <w:spacing w:after="160" w:line="259" w:lineRule="auto"/>
                              <w:ind w:left="0" w:firstLine="0"/>
                            </w:pPr>
                            <w:r>
                              <w:rPr>
                                <w:i/>
                                <w:color w:val="FFFFFF"/>
                                <w:sz w:val="16"/>
                              </w:rPr>
                              <w:t>01</w:t>
                            </w:r>
                          </w:p>
                        </w:txbxContent>
                      </wps:txbx>
                      <wps:bodyPr horzOverflow="overflow" vert="horz" lIns="0" tIns="0" rIns="0" bIns="0" rtlCol="0">
                        <a:noAutofit/>
                      </wps:bodyPr>
                    </wps:wsp>
                    <wps:wsp>
                      <wps:cNvPr id="24226" name="Rectangle 24226"/>
                      <wps:cNvSpPr/>
                      <wps:spPr>
                        <a:xfrm>
                          <a:off x="6587980" y="282072"/>
                          <a:ext cx="283150" cy="124597"/>
                        </a:xfrm>
                        <a:prstGeom prst="rect">
                          <a:avLst/>
                        </a:prstGeom>
                        <a:ln>
                          <a:noFill/>
                        </a:ln>
                      </wps:spPr>
                      <wps:txbx>
                        <w:txbxContent>
                          <w:p w14:paraId="539EB1B0" w14:textId="77777777" w:rsidR="00CE6632" w:rsidRDefault="005B06B9">
                            <w:pPr>
                              <w:spacing w:after="160" w:line="259" w:lineRule="auto"/>
                              <w:ind w:left="0" w:firstLine="0"/>
                            </w:pPr>
                            <w:r>
                              <w:rPr>
                                <w:i/>
                                <w:color w:val="FFFFFF"/>
                                <w:sz w:val="16"/>
                              </w:rPr>
                              <w:t xml:space="preserve"> Rev </w:t>
                            </w:r>
                          </w:p>
                        </w:txbxContent>
                      </wps:txbx>
                      <wps:bodyPr horzOverflow="overflow" vert="horz" lIns="0" tIns="0" rIns="0" bIns="0" rtlCol="0">
                        <a:noAutofit/>
                      </wps:bodyPr>
                    </wps:wsp>
                    <wps:wsp>
                      <wps:cNvPr id="24227" name="Rectangle 24227"/>
                      <wps:cNvSpPr/>
                      <wps:spPr>
                        <a:xfrm>
                          <a:off x="6801181" y="282072"/>
                          <a:ext cx="79582" cy="124597"/>
                        </a:xfrm>
                        <a:prstGeom prst="rect">
                          <a:avLst/>
                        </a:prstGeom>
                        <a:ln>
                          <a:noFill/>
                        </a:ln>
                      </wps:spPr>
                      <wps:txbx>
                        <w:txbxContent>
                          <w:p w14:paraId="2B0C479F" w14:textId="77777777" w:rsidR="00CE6632" w:rsidRDefault="005B06B9">
                            <w:pPr>
                              <w:spacing w:after="160" w:line="259" w:lineRule="auto"/>
                              <w:ind w:left="0" w:firstLine="0"/>
                            </w:pPr>
                            <w:r>
                              <w:rPr>
                                <w:i/>
                                <w:color w:val="FFFFFF"/>
                                <w:sz w:val="16"/>
                              </w:rPr>
                              <w:t>1</w:t>
                            </w:r>
                          </w:p>
                        </w:txbxContent>
                      </wps:txbx>
                      <wps:bodyPr horzOverflow="overflow" vert="horz" lIns="0" tIns="0" rIns="0" bIns="0" rtlCol="0">
                        <a:noAutofit/>
                      </wps:bodyPr>
                    </wps:wsp>
                    <wps:wsp>
                      <wps:cNvPr id="24228" name="Rectangle 24228"/>
                      <wps:cNvSpPr/>
                      <wps:spPr>
                        <a:xfrm>
                          <a:off x="6859270" y="282072"/>
                          <a:ext cx="33951" cy="124597"/>
                        </a:xfrm>
                        <a:prstGeom prst="rect">
                          <a:avLst/>
                        </a:prstGeom>
                        <a:ln>
                          <a:noFill/>
                        </a:ln>
                      </wps:spPr>
                      <wps:txbx>
                        <w:txbxContent>
                          <w:p w14:paraId="3BB865B5"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g:wgp>
                </a:graphicData>
              </a:graphic>
            </wp:anchor>
          </w:drawing>
        </mc:Choice>
        <mc:Fallback>
          <w:pict>
            <v:group w14:anchorId="08485200" id="Group 24212" o:spid="_x0000_s1127" style="position:absolute;left:0;text-align:left;margin-left:0;margin-top:0;width:612pt;height:46.8pt;z-index:251658261;mso-position-horizontal-relative:page;mso-position-vertical-relative:page" coordsize="77724,59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213" o:spid="_x0000_s1128" type="#_x0000_t75" style="position:absolute;width:77724;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">
                <v:imagedata r:id="rId2" o:title=""/>
              </v:shape>
              <v:rect id="Rectangle 24214" o:spid="_x0000_s1129" style="position:absolute;left:9147;top:2820;width:77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" filled="f" stroked="f">
                <v:textbox inset="0,0,0,0">
                  <w:txbxContent>
                    <w:p w14:paraId="1C27BFEC" w14:textId="77777777" w:rsidR="00CE6632" w:rsidRDefault="005B06B9">
                      <w:pPr>
                        <w:spacing w:after="160" w:line="259" w:lineRule="auto"/>
                        <w:ind w:left="0" w:firstLine="0"/>
                      </w:pPr>
                      <w:r>
                        <w:rPr>
                          <w:i/>
                          <w:color w:val="FFFFFF"/>
                          <w:sz w:val="16"/>
                        </w:rPr>
                        <w:t>S</w:t>
                      </w:r>
                    </w:p>
                  </w:txbxContent>
                </v:textbox>
              </v:rect>
              <v:rect id="Rectangle 24215" o:spid="_x0000_s1130" style="position:absolute;left:9726;top:2820;width:16083;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" filled="f" stroked="f">
                <v:textbox inset="0,0,0,0">
                  <w:txbxContent>
                    <w:p w14:paraId="1722D56C" w14:textId="77777777" w:rsidR="00CE6632" w:rsidRDefault="005B06B9">
                      <w:pPr>
                        <w:spacing w:after="160" w:line="259" w:lineRule="auto"/>
                        <w:ind w:left="0" w:firstLine="0"/>
                      </w:pPr>
                      <w:r>
                        <w:rPr>
                          <w:i/>
                          <w:color w:val="FFFFFF"/>
                          <w:sz w:val="16"/>
                        </w:rPr>
                        <w:t>R100 EVK Quick User Guide</w:t>
                      </w:r>
                    </w:p>
                  </w:txbxContent>
                </v:textbox>
              </v:rect>
              <v:rect id="Rectangle 24216" o:spid="_x0000_s1131" style="position:absolute;left:21810;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" filled="f" stroked="f">
                <v:textbox inset="0,0,0,0">
                  <w:txbxContent>
                    <w:p w14:paraId="0E250841" w14:textId="77777777" w:rsidR="00CE6632" w:rsidRDefault="005B06B9">
                      <w:pPr>
                        <w:spacing w:after="160" w:line="259" w:lineRule="auto"/>
                        <w:ind w:left="0" w:firstLine="0"/>
                      </w:pPr>
                      <w:r>
                        <w:rPr>
                          <w:i/>
                          <w:color w:val="FFFFFF"/>
                          <w:sz w:val="16"/>
                        </w:rPr>
                        <w:t xml:space="preserve"> </w:t>
                      </w:r>
                    </w:p>
                  </w:txbxContent>
                </v:textbox>
              </v:rect>
              <v:rect id="Rectangle 24217" o:spid="_x0000_s1132" style="position:absolute;left:3658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" filled="f" stroked="f">
                <v:textbox inset="0,0,0,0">
                  <w:txbxContent>
                    <w:p w14:paraId="30D61A95" w14:textId="77777777" w:rsidR="00CE6632" w:rsidRDefault="005B06B9">
                      <w:pPr>
                        <w:spacing w:after="160" w:line="259" w:lineRule="auto"/>
                        <w:ind w:left="0" w:firstLine="0"/>
                      </w:pPr>
                      <w:r>
                        <w:rPr>
                          <w:i/>
                          <w:color w:val="FFFFFF"/>
                          <w:sz w:val="16"/>
                        </w:rPr>
                        <w:t xml:space="preserve"> </w:t>
                      </w:r>
                    </w:p>
                  </w:txbxContent>
                </v:textbox>
              </v:rect>
              <v:rect id="Rectangle 24218" o:spid="_x0000_s1133" style="position:absolute;left:57829;top:2820;width:232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" filled="f" stroked="f">
                <v:textbox inset="0,0,0,0">
                  <w:txbxContent>
                    <w:p w14:paraId="7ACC2E9D" w14:textId="77777777" w:rsidR="00CE6632" w:rsidRDefault="005B06B9">
                      <w:pPr>
                        <w:spacing w:after="160" w:line="259" w:lineRule="auto"/>
                        <w:ind w:left="0" w:firstLine="0"/>
                      </w:pPr>
                      <w:r>
                        <w:rPr>
                          <w:i/>
                          <w:color w:val="FFFFFF"/>
                          <w:sz w:val="16"/>
                        </w:rPr>
                        <w:t xml:space="preserve">PN: </w:t>
                      </w:r>
                    </w:p>
                  </w:txbxContent>
                </v:textbox>
              </v:rect>
              <v:rect id="Rectangle 24219" o:spid="_x0000_s1134" style="position:absolute;left:59585;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" filled="f" stroked="f">
                <v:textbox inset="0,0,0,0">
                  <w:txbxContent>
                    <w:p w14:paraId="5C24307E" w14:textId="77777777" w:rsidR="00CE6632" w:rsidRDefault="005B06B9">
                      <w:pPr>
                        <w:spacing w:after="160" w:line="259" w:lineRule="auto"/>
                        <w:ind w:left="0" w:firstLine="0"/>
                      </w:pPr>
                      <w:r>
                        <w:rPr>
                          <w:i/>
                          <w:color w:val="FFFFFF"/>
                          <w:sz w:val="16"/>
                        </w:rPr>
                        <w:t>5</w:t>
                      </w:r>
                    </w:p>
                  </w:txbxContent>
                </v:textbox>
              </v:rect>
              <v:rect id="Rectangle 24220" o:spid="_x0000_s1135" style="position:absolute;left:60180;top:2820;width:117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" filled="f" stroked="f">
                <v:textbox inset="0,0,0,0">
                  <w:txbxContent>
                    <w:p w14:paraId="0FC1E41C" w14:textId="77777777" w:rsidR="00CE6632" w:rsidRDefault="005B06B9">
                      <w:pPr>
                        <w:spacing w:after="160" w:line="259" w:lineRule="auto"/>
                        <w:ind w:left="0" w:firstLine="0"/>
                      </w:pPr>
                      <w:r>
                        <w:rPr>
                          <w:i/>
                          <w:color w:val="FFFFFF"/>
                          <w:sz w:val="16"/>
                        </w:rPr>
                        <w:t>xx</w:t>
                      </w:r>
                    </w:p>
                  </w:txbxContent>
                </v:textbox>
              </v:rect>
              <v:rect id="Rectangle 24221" o:spid="_x0000_s1136" style="position:absolute;left:61064;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" filled="f" stroked="f">
                <v:textbox inset="0,0,0,0">
                  <w:txbxContent>
                    <w:p w14:paraId="13949E72" w14:textId="77777777" w:rsidR="00CE6632" w:rsidRDefault="005B06B9">
                      <w:pPr>
                        <w:spacing w:after="160" w:line="259" w:lineRule="auto"/>
                        <w:ind w:left="0" w:firstLine="0"/>
                      </w:pPr>
                      <w:r>
                        <w:rPr>
                          <w:i/>
                          <w:color w:val="FFFFFF"/>
                          <w:sz w:val="16"/>
                        </w:rPr>
                        <w:t>-</w:t>
                      </w:r>
                    </w:p>
                  </w:txbxContent>
                </v:textbox>
              </v:rect>
              <v:rect id="Rectangle 24222" o:spid="_x0000_s1137" style="position:absolute;left:61323;top:2820;width:2377;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" filled="f" stroked="f">
                <v:textbox inset="0,0,0,0">
                  <w:txbxContent>
                    <w:p w14:paraId="5A713939" w14:textId="77777777" w:rsidR="00CE6632" w:rsidRDefault="005B06B9">
                      <w:pPr>
                        <w:spacing w:after="160" w:line="259" w:lineRule="auto"/>
                        <w:ind w:left="0" w:firstLine="0"/>
                      </w:pPr>
                      <w:r>
                        <w:rPr>
                          <w:i/>
                          <w:color w:val="FFFFFF"/>
                          <w:sz w:val="16"/>
                        </w:rPr>
                        <w:t>000</w:t>
                      </w:r>
                    </w:p>
                  </w:txbxContent>
                </v:textbox>
              </v:rect>
              <v:rect id="Rectangle 24223" o:spid="_x0000_s1138" style="position:absolute;left:63106;top:2820;width:176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" filled="f" stroked="f">
                <v:textbox inset="0,0,0,0">
                  <w:txbxContent>
                    <w:p w14:paraId="4306FB82" w14:textId="77777777" w:rsidR="00CE6632" w:rsidRDefault="005B06B9">
                      <w:pPr>
                        <w:spacing w:after="160" w:line="259" w:lineRule="auto"/>
                        <w:ind w:left="0" w:firstLine="0"/>
                      </w:pPr>
                      <w:r>
                        <w:rPr>
                          <w:i/>
                          <w:color w:val="FFFFFF"/>
                          <w:sz w:val="16"/>
                        </w:rPr>
                        <w:t>xxx</w:t>
                      </w:r>
                    </w:p>
                  </w:txbxContent>
                </v:textbox>
              </v:rect>
              <v:rect id="Rectangle 24224" o:spid="_x0000_s1139" style="position:absolute;left:6443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" filled="f" stroked="f">
                <v:textbox inset="0,0,0,0">
                  <w:txbxContent>
                    <w:p w14:paraId="518C36F2" w14:textId="77777777" w:rsidR="00CE6632" w:rsidRDefault="005B06B9">
                      <w:pPr>
                        <w:spacing w:after="160" w:line="259" w:lineRule="auto"/>
                        <w:ind w:left="0" w:firstLine="0"/>
                      </w:pPr>
                      <w:r>
                        <w:rPr>
                          <w:i/>
                          <w:color w:val="FFFFFF"/>
                          <w:sz w:val="16"/>
                        </w:rPr>
                        <w:t>-</w:t>
                      </w:r>
                    </w:p>
                  </w:txbxContent>
                </v:textbox>
              </v:rect>
              <v:rect id="Rectangle 24225" o:spid="_x0000_s1140" style="position:absolute;left:64691;top:2820;width:158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" filled="f" stroked="f">
                <v:textbox inset="0,0,0,0">
                  <w:txbxContent>
                    <w:p w14:paraId="1EFE01DA" w14:textId="77777777" w:rsidR="00CE6632" w:rsidRDefault="005B06B9">
                      <w:pPr>
                        <w:spacing w:after="160" w:line="259" w:lineRule="auto"/>
                        <w:ind w:left="0" w:firstLine="0"/>
                      </w:pPr>
                      <w:r>
                        <w:rPr>
                          <w:i/>
                          <w:color w:val="FFFFFF"/>
                          <w:sz w:val="16"/>
                        </w:rPr>
                        <w:t>01</w:t>
                      </w:r>
                    </w:p>
                  </w:txbxContent>
                </v:textbox>
              </v:rect>
              <v:rect id="Rectangle 24226" o:spid="_x0000_s1141" style="position:absolute;left:65879;top:2820;width:2832;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" filled="f" stroked="f">
                <v:textbox inset="0,0,0,0">
                  <w:txbxContent>
                    <w:p w14:paraId="539EB1B0" w14:textId="77777777" w:rsidR="00CE6632" w:rsidRDefault="005B06B9">
                      <w:pPr>
                        <w:spacing w:after="160" w:line="259" w:lineRule="auto"/>
                        <w:ind w:left="0" w:firstLine="0"/>
                      </w:pPr>
                      <w:r>
                        <w:rPr>
                          <w:i/>
                          <w:color w:val="FFFFFF"/>
                          <w:sz w:val="16"/>
                        </w:rPr>
                        <w:t xml:space="preserve"> Rev </w:t>
                      </w:r>
                    </w:p>
                  </w:txbxContent>
                </v:textbox>
              </v:rect>
              <v:rect id="Rectangle 24227" o:spid="_x0000_s1142" style="position:absolute;left:68011;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" filled="f" stroked="f">
                <v:textbox inset="0,0,0,0">
                  <w:txbxContent>
                    <w:p w14:paraId="2B0C479F" w14:textId="77777777" w:rsidR="00CE6632" w:rsidRDefault="005B06B9">
                      <w:pPr>
                        <w:spacing w:after="160" w:line="259" w:lineRule="auto"/>
                        <w:ind w:left="0" w:firstLine="0"/>
                      </w:pPr>
                      <w:r>
                        <w:rPr>
                          <w:i/>
                          <w:color w:val="FFFFFF"/>
                          <w:sz w:val="16"/>
                        </w:rPr>
                        <w:t>1</w:t>
                      </w:r>
                    </w:p>
                  </w:txbxContent>
                </v:textbox>
              </v:rect>
              <v:rect id="Rectangle 24228" o:spid="_x0000_s1143" style="position:absolute;left:68592;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" filled="f" stroked="f">
                <v:textbox inset="0,0,0,0">
                  <w:txbxContent>
                    <w:p w14:paraId="3BB865B5" w14:textId="77777777" w:rsidR="00CE6632" w:rsidRDefault="005B06B9">
                      <w:pPr>
                        <w:spacing w:after="160" w:line="259" w:lineRule="auto"/>
                        <w:ind w:left="0" w:firstLine="0"/>
                      </w:pPr>
                      <w:r>
                        <w:rPr>
                          <w:i/>
                          <w:color w:val="FFFFFF"/>
                          <w:sz w:val="16"/>
                        </w:rPr>
                        <w:t xml:space="preserve"> </w:t>
                      </w:r>
                    </w:p>
                  </w:txbxContent>
                </v:textbox>
              </v:rect>
              <w10:wrap type="square" anchorx="page" anchory="page"/>
            </v:group>
          </w:pict>
        </mc:Fallback>
      </mc:AlternateContent>
    </w:r>
  </w:p>
  <w:p w14:paraId="4B1926EB" w14:textId="77777777" w:rsidR="00CE6632" w:rsidRDefault="005B06B9">
    <w:r>
      <w:rPr>
        <w:rFonts w:ascii="Calibri" w:eastAsia="Calibri" w:hAnsi="Calibri" w:cs="Calibri"/>
        <w:noProof/>
        <w:sz w:val="22"/>
      </w:rPr>
      <mc:AlternateContent>
        <mc:Choice Requires="wpg">
          <w:drawing>
            <wp:anchor distT="0" distB="0" distL="114300" distR="114300" simplePos="0" relativeHeight="251658262" behindDoc="1" locked="0" layoutInCell="1" allowOverlap="1" wp14:anchorId="6718E68A" wp14:editId="4151239C">
              <wp:simplePos x="0" y="0"/>
              <wp:positionH relativeFrom="page">
                <wp:posOffset>2631440</wp:posOffset>
              </wp:positionH>
              <wp:positionV relativeFrom="page">
                <wp:posOffset>3790061</wp:posOffset>
              </wp:positionV>
              <wp:extent cx="2436368" cy="2376297"/>
              <wp:effectExtent l="0" t="0" r="0" b="0"/>
              <wp:wrapNone/>
              <wp:docPr id="24229" name="Group 24229"/>
              <wp:cNvGraphicFramePr/>
              <a:graphic xmlns:a="http://schemas.openxmlformats.org/drawingml/2006/main">
                <a:graphicData uri="http://schemas.microsoft.com/office/word/2010/wordprocessingGroup">
                  <wpg:wgp>
                    <wpg:cNvGrpSpPr/>
                    <wpg:grpSpPr>
                      <a:xfrm>
                        <a:off x="0" y="0"/>
                        <a:ext cx="2436368" cy="2376297"/>
                        <a:chOff x="0" y="0"/>
                        <a:chExt cx="2436368" cy="2376297"/>
                      </a:xfrm>
                    </wpg:grpSpPr>
                    <wps:wsp>
                      <wps:cNvPr id="24246" name="Shape 24246"/>
                      <wps:cNvSpPr/>
                      <wps:spPr>
                        <a:xfrm>
                          <a:off x="0" y="1851312"/>
                          <a:ext cx="203835" cy="381729"/>
                        </a:xfrm>
                        <a:custGeom>
                          <a:avLst/>
                          <a:gdLst/>
                          <a:ahLst/>
                          <a:cxnLst/>
                          <a:rect l="0" t="0" r="0" b="0"/>
                          <a:pathLst>
                            <a:path w="203835" h="381729">
                              <a:moveTo>
                                <a:pt x="203835" y="0"/>
                              </a:moveTo>
                              <a:lnTo>
                                <a:pt x="203835" y="63115"/>
                              </a:lnTo>
                              <a:lnTo>
                                <a:pt x="202311" y="63594"/>
                              </a:lnTo>
                              <a:cubicBezTo>
                                <a:pt x="193167" y="68420"/>
                                <a:pt x="179578" y="80231"/>
                                <a:pt x="161036" y="98773"/>
                              </a:cubicBezTo>
                              <a:cubicBezTo>
                                <a:pt x="134747" y="125062"/>
                                <a:pt x="108331" y="151478"/>
                                <a:pt x="81915" y="177894"/>
                              </a:cubicBezTo>
                              <a:lnTo>
                                <a:pt x="203835" y="299814"/>
                              </a:lnTo>
                              <a:lnTo>
                                <a:pt x="203835" y="381729"/>
                              </a:lnTo>
                              <a:lnTo>
                                <a:pt x="0" y="177894"/>
                              </a:lnTo>
                              <a:cubicBezTo>
                                <a:pt x="38862" y="139032"/>
                                <a:pt x="77851" y="100043"/>
                                <a:pt x="116713" y="61181"/>
                              </a:cubicBezTo>
                              <a:cubicBezTo>
                                <a:pt x="137160" y="40734"/>
                                <a:pt x="154178" y="26002"/>
                                <a:pt x="167132" y="17366"/>
                              </a:cubicBezTo>
                              <a:cubicBezTo>
                                <a:pt x="176149" y="11207"/>
                                <a:pt x="185166" y="6285"/>
                                <a:pt x="194199" y="2602"/>
                              </a:cubicBezTo>
                              <a:lnTo>
                                <a:pt x="20383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45" name="Shape 24245"/>
                      <wps:cNvSpPr/>
                      <wps:spPr>
                        <a:xfrm>
                          <a:off x="203835" y="1844421"/>
                          <a:ext cx="186817" cy="531876"/>
                        </a:xfrm>
                        <a:custGeom>
                          <a:avLst/>
                          <a:gdLst/>
                          <a:ahLst/>
                          <a:cxnLst/>
                          <a:rect l="0" t="0" r="0" b="0"/>
                          <a:pathLst>
                            <a:path w="186817" h="531876">
                              <a:moveTo>
                                <a:pt x="17526" y="2159"/>
                              </a:moveTo>
                              <a:cubicBezTo>
                                <a:pt x="35941" y="0"/>
                                <a:pt x="55372" y="2667"/>
                                <a:pt x="76073" y="10922"/>
                              </a:cubicBezTo>
                              <a:cubicBezTo>
                                <a:pt x="96647" y="19304"/>
                                <a:pt x="115443" y="31623"/>
                                <a:pt x="132715" y="48895"/>
                              </a:cubicBezTo>
                              <a:cubicBezTo>
                                <a:pt x="162306" y="78486"/>
                                <a:pt x="178435" y="111887"/>
                                <a:pt x="182372" y="148844"/>
                              </a:cubicBezTo>
                              <a:cubicBezTo>
                                <a:pt x="186817" y="186182"/>
                                <a:pt x="166116" y="226695"/>
                                <a:pt x="122428" y="270383"/>
                              </a:cubicBezTo>
                              <a:cubicBezTo>
                                <a:pt x="96012" y="296926"/>
                                <a:pt x="69596" y="323342"/>
                                <a:pt x="43053" y="349758"/>
                              </a:cubicBezTo>
                              <a:cubicBezTo>
                                <a:pt x="90170" y="396875"/>
                                <a:pt x="137160" y="443865"/>
                                <a:pt x="184150" y="490982"/>
                              </a:cubicBezTo>
                              <a:cubicBezTo>
                                <a:pt x="170561" y="504571"/>
                                <a:pt x="156845" y="518287"/>
                                <a:pt x="143256" y="531876"/>
                              </a:cubicBezTo>
                              <a:lnTo>
                                <a:pt x="0" y="388620"/>
                              </a:lnTo>
                              <a:lnTo>
                                <a:pt x="0" y="306705"/>
                              </a:lnTo>
                              <a:lnTo>
                                <a:pt x="2159" y="308864"/>
                              </a:lnTo>
                              <a:cubicBezTo>
                                <a:pt x="28829" y="282194"/>
                                <a:pt x="55499" y="255524"/>
                                <a:pt x="82169" y="228854"/>
                              </a:cubicBezTo>
                              <a:cubicBezTo>
                                <a:pt x="108585" y="202438"/>
                                <a:pt x="122047" y="178181"/>
                                <a:pt x="121920" y="155956"/>
                              </a:cubicBezTo>
                              <a:cubicBezTo>
                                <a:pt x="121793" y="133604"/>
                                <a:pt x="112014" y="112776"/>
                                <a:pt x="91948" y="92583"/>
                              </a:cubicBezTo>
                              <a:cubicBezTo>
                                <a:pt x="77470" y="78105"/>
                                <a:pt x="61722" y="68961"/>
                                <a:pt x="44831" y="64897"/>
                              </a:cubicBezTo>
                              <a:cubicBezTo>
                                <a:pt x="36512" y="62992"/>
                                <a:pt x="28448" y="62547"/>
                                <a:pt x="20701" y="63500"/>
                              </a:cubicBezTo>
                              <a:lnTo>
                                <a:pt x="0" y="70006"/>
                              </a:lnTo>
                              <a:lnTo>
                                <a:pt x="0" y="6891"/>
                              </a:lnTo>
                              <a:lnTo>
                                <a:pt x="17526"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44" name="Shape 24244"/>
                      <wps:cNvSpPr/>
                      <wps:spPr>
                        <a:xfrm>
                          <a:off x="378714" y="1728089"/>
                          <a:ext cx="289433" cy="365125"/>
                        </a:xfrm>
                        <a:custGeom>
                          <a:avLst/>
                          <a:gdLst/>
                          <a:ahLst/>
                          <a:cxnLst/>
                          <a:rect l="0" t="0" r="0" b="0"/>
                          <a:pathLst>
                            <a:path w="289433" h="365125">
                              <a:moveTo>
                                <a:pt x="129794" y="0"/>
                              </a:moveTo>
                              <a:cubicBezTo>
                                <a:pt x="138811" y="17399"/>
                                <a:pt x="147320" y="35052"/>
                                <a:pt x="156337" y="52578"/>
                              </a:cubicBezTo>
                              <a:cubicBezTo>
                                <a:pt x="140843" y="55499"/>
                                <a:pt x="128524" y="61976"/>
                                <a:pt x="119253" y="71247"/>
                              </a:cubicBezTo>
                              <a:cubicBezTo>
                                <a:pt x="110998" y="79375"/>
                                <a:pt x="106045" y="89916"/>
                                <a:pt x="105156" y="101854"/>
                              </a:cubicBezTo>
                              <a:cubicBezTo>
                                <a:pt x="104394" y="114173"/>
                                <a:pt x="107188" y="126746"/>
                                <a:pt x="114427" y="139446"/>
                              </a:cubicBezTo>
                              <a:cubicBezTo>
                                <a:pt x="125476" y="158750"/>
                                <a:pt x="139827" y="177546"/>
                                <a:pt x="157734" y="195453"/>
                              </a:cubicBezTo>
                              <a:cubicBezTo>
                                <a:pt x="201676" y="239395"/>
                                <a:pt x="245618" y="283337"/>
                                <a:pt x="289433" y="327152"/>
                              </a:cubicBezTo>
                              <a:cubicBezTo>
                                <a:pt x="276733" y="339852"/>
                                <a:pt x="264160" y="352425"/>
                                <a:pt x="251460" y="365125"/>
                              </a:cubicBezTo>
                              <a:cubicBezTo>
                                <a:pt x="167640" y="281305"/>
                                <a:pt x="83820" y="197485"/>
                                <a:pt x="0" y="113665"/>
                              </a:cubicBezTo>
                              <a:cubicBezTo>
                                <a:pt x="11430" y="102362"/>
                                <a:pt x="22860" y="90932"/>
                                <a:pt x="34163" y="79502"/>
                              </a:cubicBezTo>
                              <a:cubicBezTo>
                                <a:pt x="46863" y="92202"/>
                                <a:pt x="59563" y="104902"/>
                                <a:pt x="72263" y="117602"/>
                              </a:cubicBezTo>
                              <a:cubicBezTo>
                                <a:pt x="62992" y="91313"/>
                                <a:pt x="59690" y="71120"/>
                                <a:pt x="61341" y="58039"/>
                              </a:cubicBezTo>
                              <a:cubicBezTo>
                                <a:pt x="62865" y="44958"/>
                                <a:pt x="68199" y="34163"/>
                                <a:pt x="77089" y="25273"/>
                              </a:cubicBezTo>
                              <a:cubicBezTo>
                                <a:pt x="89916" y="12319"/>
                                <a:pt x="107315"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42" name="Shape 24242"/>
                      <wps:cNvSpPr/>
                      <wps:spPr>
                        <a:xfrm>
                          <a:off x="564515" y="1560589"/>
                          <a:ext cx="135051" cy="324093"/>
                        </a:xfrm>
                        <a:custGeom>
                          <a:avLst/>
                          <a:gdLst/>
                          <a:ahLst/>
                          <a:cxnLst/>
                          <a:rect l="0" t="0" r="0" b="0"/>
                          <a:pathLst>
                            <a:path w="135051" h="324093">
                              <a:moveTo>
                                <a:pt x="135051" y="0"/>
                              </a:moveTo>
                              <a:lnTo>
                                <a:pt x="135051" y="52289"/>
                              </a:lnTo>
                              <a:lnTo>
                                <a:pt x="112840" y="53581"/>
                              </a:lnTo>
                              <a:cubicBezTo>
                                <a:pt x="100838" y="57360"/>
                                <a:pt x="89979" y="64122"/>
                                <a:pt x="80391" y="73774"/>
                              </a:cubicBezTo>
                              <a:cubicBezTo>
                                <a:pt x="62865" y="91173"/>
                                <a:pt x="54737" y="112382"/>
                                <a:pt x="56134" y="137274"/>
                              </a:cubicBezTo>
                              <a:cubicBezTo>
                                <a:pt x="57404" y="162293"/>
                                <a:pt x="68072" y="186423"/>
                                <a:pt x="88900" y="209664"/>
                              </a:cubicBezTo>
                              <a:lnTo>
                                <a:pt x="135051" y="163513"/>
                              </a:lnTo>
                              <a:lnTo>
                                <a:pt x="135051" y="233607"/>
                              </a:lnTo>
                              <a:lnTo>
                                <a:pt x="121793" y="246875"/>
                              </a:lnTo>
                              <a:lnTo>
                                <a:pt x="135051" y="256171"/>
                              </a:lnTo>
                              <a:lnTo>
                                <a:pt x="135051" y="324093"/>
                              </a:lnTo>
                              <a:lnTo>
                                <a:pt x="104569" y="304430"/>
                              </a:lnTo>
                              <a:cubicBezTo>
                                <a:pt x="94274" y="296596"/>
                                <a:pt x="84010" y="287579"/>
                                <a:pt x="73787" y="277355"/>
                              </a:cubicBezTo>
                              <a:cubicBezTo>
                                <a:pt x="31369" y="234937"/>
                                <a:pt x="8890" y="192519"/>
                                <a:pt x="4445" y="149720"/>
                              </a:cubicBezTo>
                              <a:cubicBezTo>
                                <a:pt x="0" y="106921"/>
                                <a:pt x="13843" y="70091"/>
                                <a:pt x="44958" y="39103"/>
                              </a:cubicBezTo>
                              <a:cubicBezTo>
                                <a:pt x="67437" y="16624"/>
                                <a:pt x="93274" y="3361"/>
                                <a:pt x="122468" y="9"/>
                              </a:cubicBezTo>
                              <a:lnTo>
                                <a:pt x="13505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43" name="Shape 24243"/>
                      <wps:cNvSpPr/>
                      <wps:spPr>
                        <a:xfrm>
                          <a:off x="699566" y="1680591"/>
                          <a:ext cx="219787" cy="227584"/>
                        </a:xfrm>
                        <a:custGeom>
                          <a:avLst/>
                          <a:gdLst/>
                          <a:ahLst/>
                          <a:cxnLst/>
                          <a:rect l="0" t="0" r="0" b="0"/>
                          <a:pathLst>
                            <a:path w="219787" h="227584">
                              <a:moveTo>
                                <a:pt x="192101" y="0"/>
                              </a:moveTo>
                              <a:cubicBezTo>
                                <a:pt x="212040" y="31877"/>
                                <a:pt x="219787" y="63373"/>
                                <a:pt x="217628" y="94361"/>
                              </a:cubicBezTo>
                              <a:cubicBezTo>
                                <a:pt x="215469" y="125222"/>
                                <a:pt x="200737" y="153797"/>
                                <a:pt x="174829" y="179832"/>
                              </a:cubicBezTo>
                              <a:cubicBezTo>
                                <a:pt x="142063" y="212471"/>
                                <a:pt x="104725" y="227584"/>
                                <a:pt x="62815" y="223647"/>
                              </a:cubicBezTo>
                              <a:cubicBezTo>
                                <a:pt x="41987" y="221742"/>
                                <a:pt x="21191" y="215392"/>
                                <a:pt x="490" y="204407"/>
                              </a:cubicBezTo>
                              <a:lnTo>
                                <a:pt x="0" y="204090"/>
                              </a:lnTo>
                              <a:lnTo>
                                <a:pt x="0" y="136169"/>
                              </a:lnTo>
                              <a:lnTo>
                                <a:pt x="29716" y="157004"/>
                              </a:lnTo>
                              <a:cubicBezTo>
                                <a:pt x="43765" y="164052"/>
                                <a:pt x="57545" y="168148"/>
                                <a:pt x="71070" y="169418"/>
                              </a:cubicBezTo>
                              <a:cubicBezTo>
                                <a:pt x="98248" y="171831"/>
                                <a:pt x="121235" y="163322"/>
                                <a:pt x="140031" y="144526"/>
                              </a:cubicBezTo>
                              <a:cubicBezTo>
                                <a:pt x="153874" y="130556"/>
                                <a:pt x="161875" y="114808"/>
                                <a:pt x="163399" y="96520"/>
                              </a:cubicBezTo>
                              <a:cubicBezTo>
                                <a:pt x="164796" y="78359"/>
                                <a:pt x="159843" y="57404"/>
                                <a:pt x="147524" y="33782"/>
                              </a:cubicBezTo>
                              <a:cubicBezTo>
                                <a:pt x="162383" y="22606"/>
                                <a:pt x="177242" y="11176"/>
                                <a:pt x="19210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41" name="Shape 24241"/>
                      <wps:cNvSpPr/>
                      <wps:spPr>
                        <a:xfrm>
                          <a:off x="699566" y="1560576"/>
                          <a:ext cx="153874" cy="233620"/>
                        </a:xfrm>
                        <a:custGeom>
                          <a:avLst/>
                          <a:gdLst/>
                          <a:ahLst/>
                          <a:cxnLst/>
                          <a:rect l="0" t="0" r="0" b="0"/>
                          <a:pathLst>
                            <a:path w="153874" h="233620">
                              <a:moveTo>
                                <a:pt x="17730" y="0"/>
                              </a:moveTo>
                              <a:cubicBezTo>
                                <a:pt x="59640" y="4318"/>
                                <a:pt x="101296" y="26670"/>
                                <a:pt x="142698" y="68072"/>
                              </a:cubicBezTo>
                              <a:cubicBezTo>
                                <a:pt x="145365" y="70739"/>
                                <a:pt x="149175" y="74422"/>
                                <a:pt x="153874" y="79629"/>
                              </a:cubicBezTo>
                              <a:lnTo>
                                <a:pt x="0" y="233620"/>
                              </a:lnTo>
                              <a:lnTo>
                                <a:pt x="0" y="163526"/>
                              </a:lnTo>
                              <a:lnTo>
                                <a:pt x="79071" y="84455"/>
                              </a:lnTo>
                              <a:cubicBezTo>
                                <a:pt x="56211" y="65151"/>
                                <a:pt x="35510" y="54356"/>
                                <a:pt x="17095" y="51308"/>
                              </a:cubicBezTo>
                              <a:lnTo>
                                <a:pt x="0" y="52302"/>
                              </a:lnTo>
                              <a:lnTo>
                                <a:pt x="0" y="13"/>
                              </a:lnTo>
                              <a:lnTo>
                                <a:pt x="1773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40" name="Shape 24240"/>
                      <wps:cNvSpPr/>
                      <wps:spPr>
                        <a:xfrm>
                          <a:off x="667004" y="1324229"/>
                          <a:ext cx="385064" cy="385064"/>
                        </a:xfrm>
                        <a:custGeom>
                          <a:avLst/>
                          <a:gdLst/>
                          <a:ahLst/>
                          <a:cxnLst/>
                          <a:rect l="0" t="0" r="0" b="0"/>
                          <a:pathLst>
                            <a:path w="385064" h="385064">
                              <a:moveTo>
                                <a:pt x="37973" y="0"/>
                              </a:moveTo>
                              <a:cubicBezTo>
                                <a:pt x="153670" y="115570"/>
                                <a:pt x="269367" y="231394"/>
                                <a:pt x="385064" y="347091"/>
                              </a:cubicBezTo>
                              <a:cubicBezTo>
                                <a:pt x="372491" y="359664"/>
                                <a:pt x="359791" y="372364"/>
                                <a:pt x="347091" y="385064"/>
                              </a:cubicBezTo>
                              <a:cubicBezTo>
                                <a:pt x="231394" y="269367"/>
                                <a:pt x="115697" y="153543"/>
                                <a:pt x="0" y="37973"/>
                              </a:cubicBezTo>
                              <a:cubicBezTo>
                                <a:pt x="12700" y="25273"/>
                                <a:pt x="25400" y="12573"/>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9" name="Shape 24239"/>
                      <wps:cNvSpPr/>
                      <wps:spPr>
                        <a:xfrm>
                          <a:off x="859790" y="1322705"/>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8" name="Shape 24238"/>
                      <wps:cNvSpPr/>
                      <wps:spPr>
                        <a:xfrm>
                          <a:off x="764159" y="1227074"/>
                          <a:ext cx="86995" cy="86995"/>
                        </a:xfrm>
                        <a:custGeom>
                          <a:avLst/>
                          <a:gdLst/>
                          <a:ahLst/>
                          <a:cxnLst/>
                          <a:rect l="0" t="0" r="0" b="0"/>
                          <a:pathLst>
                            <a:path w="86995" h="86995">
                              <a:moveTo>
                                <a:pt x="37973" y="0"/>
                              </a:moveTo>
                              <a:cubicBezTo>
                                <a:pt x="54356" y="16256"/>
                                <a:pt x="70612" y="32639"/>
                                <a:pt x="86995" y="49022"/>
                              </a:cubicBezTo>
                              <a:cubicBezTo>
                                <a:pt x="74295" y="61722"/>
                                <a:pt x="61722" y="74295"/>
                                <a:pt x="49022" y="86995"/>
                              </a:cubicBezTo>
                              <a:cubicBezTo>
                                <a:pt x="32639" y="70612"/>
                                <a:pt x="16256" y="54356"/>
                                <a:pt x="0" y="37973"/>
                              </a:cubicBezTo>
                              <a:cubicBezTo>
                                <a:pt x="12700"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7" name="Shape 24237"/>
                      <wps:cNvSpPr/>
                      <wps:spPr>
                        <a:xfrm>
                          <a:off x="955675" y="991997"/>
                          <a:ext cx="555117" cy="524383"/>
                        </a:xfrm>
                        <a:custGeom>
                          <a:avLst/>
                          <a:gdLst/>
                          <a:ahLst/>
                          <a:cxnLst/>
                          <a:rect l="0" t="0" r="0" b="0"/>
                          <a:pathLst>
                            <a:path w="555117" h="524383">
                              <a:moveTo>
                                <a:pt x="300736" y="2032"/>
                              </a:moveTo>
                              <a:cubicBezTo>
                                <a:pt x="326644" y="4191"/>
                                <a:pt x="353949" y="19304"/>
                                <a:pt x="382524" y="48006"/>
                              </a:cubicBezTo>
                              <a:cubicBezTo>
                                <a:pt x="440055" y="105537"/>
                                <a:pt x="497586" y="163068"/>
                                <a:pt x="555117" y="220599"/>
                              </a:cubicBezTo>
                              <a:cubicBezTo>
                                <a:pt x="542544" y="233172"/>
                                <a:pt x="529971" y="245745"/>
                                <a:pt x="517398" y="258318"/>
                              </a:cubicBezTo>
                              <a:cubicBezTo>
                                <a:pt x="464566" y="205613"/>
                                <a:pt x="411734" y="152781"/>
                                <a:pt x="358902" y="99949"/>
                              </a:cubicBezTo>
                              <a:cubicBezTo>
                                <a:pt x="341884" y="82931"/>
                                <a:pt x="328295" y="71882"/>
                                <a:pt x="318516" y="66548"/>
                              </a:cubicBezTo>
                              <a:cubicBezTo>
                                <a:pt x="308610" y="61722"/>
                                <a:pt x="297942" y="60198"/>
                                <a:pt x="286893" y="62103"/>
                              </a:cubicBezTo>
                              <a:cubicBezTo>
                                <a:pt x="275844" y="64008"/>
                                <a:pt x="265938" y="69469"/>
                                <a:pt x="257302" y="78105"/>
                              </a:cubicBezTo>
                              <a:cubicBezTo>
                                <a:pt x="241427" y="93853"/>
                                <a:pt x="234061" y="112903"/>
                                <a:pt x="235585" y="134874"/>
                              </a:cubicBezTo>
                              <a:cubicBezTo>
                                <a:pt x="237236" y="156972"/>
                                <a:pt x="250698" y="181229"/>
                                <a:pt x="276479" y="207010"/>
                              </a:cubicBezTo>
                              <a:cubicBezTo>
                                <a:pt x="325247" y="255778"/>
                                <a:pt x="373888" y="304419"/>
                                <a:pt x="422529" y="353187"/>
                              </a:cubicBezTo>
                              <a:cubicBezTo>
                                <a:pt x="409956" y="365760"/>
                                <a:pt x="397256" y="378460"/>
                                <a:pt x="384556" y="391160"/>
                              </a:cubicBezTo>
                              <a:cubicBezTo>
                                <a:pt x="330200" y="336677"/>
                                <a:pt x="275717" y="282194"/>
                                <a:pt x="221234" y="227711"/>
                              </a:cubicBezTo>
                              <a:cubicBezTo>
                                <a:pt x="202311" y="208788"/>
                                <a:pt x="184912" y="197866"/>
                                <a:pt x="169291" y="194437"/>
                              </a:cubicBezTo>
                              <a:cubicBezTo>
                                <a:pt x="153797" y="190881"/>
                                <a:pt x="138811" y="196469"/>
                                <a:pt x="124714" y="210566"/>
                              </a:cubicBezTo>
                              <a:cubicBezTo>
                                <a:pt x="113919" y="221361"/>
                                <a:pt x="107188" y="234188"/>
                                <a:pt x="104648" y="249682"/>
                              </a:cubicBezTo>
                              <a:cubicBezTo>
                                <a:pt x="102108" y="265049"/>
                                <a:pt x="104394" y="281178"/>
                                <a:pt x="112522" y="297180"/>
                              </a:cubicBezTo>
                              <a:cubicBezTo>
                                <a:pt x="120650" y="313182"/>
                                <a:pt x="136017" y="332867"/>
                                <a:pt x="158877" y="355854"/>
                              </a:cubicBezTo>
                              <a:cubicBezTo>
                                <a:pt x="202438" y="399415"/>
                                <a:pt x="245872" y="442849"/>
                                <a:pt x="289433" y="486283"/>
                              </a:cubicBezTo>
                              <a:cubicBezTo>
                                <a:pt x="276733" y="498983"/>
                                <a:pt x="264033" y="511683"/>
                                <a:pt x="251460" y="524383"/>
                              </a:cubicBezTo>
                              <a:cubicBezTo>
                                <a:pt x="167513" y="440563"/>
                                <a:pt x="83693" y="356616"/>
                                <a:pt x="0" y="272923"/>
                              </a:cubicBezTo>
                              <a:cubicBezTo>
                                <a:pt x="11303" y="261620"/>
                                <a:pt x="22606" y="250190"/>
                                <a:pt x="33909" y="238887"/>
                              </a:cubicBezTo>
                              <a:cubicBezTo>
                                <a:pt x="45720" y="250698"/>
                                <a:pt x="57404" y="262382"/>
                                <a:pt x="69215" y="274193"/>
                              </a:cubicBezTo>
                              <a:cubicBezTo>
                                <a:pt x="63754" y="254889"/>
                                <a:pt x="63627" y="235458"/>
                                <a:pt x="67437" y="216281"/>
                              </a:cubicBezTo>
                              <a:cubicBezTo>
                                <a:pt x="71501" y="197231"/>
                                <a:pt x="81153" y="180213"/>
                                <a:pt x="96266" y="165227"/>
                              </a:cubicBezTo>
                              <a:cubicBezTo>
                                <a:pt x="112903" y="148590"/>
                                <a:pt x="130175" y="138684"/>
                                <a:pt x="148717" y="135890"/>
                              </a:cubicBezTo>
                              <a:cubicBezTo>
                                <a:pt x="167132" y="133350"/>
                                <a:pt x="185166" y="136271"/>
                                <a:pt x="203581" y="145923"/>
                              </a:cubicBezTo>
                              <a:cubicBezTo>
                                <a:pt x="191516" y="98933"/>
                                <a:pt x="200279" y="61214"/>
                                <a:pt x="228727" y="32639"/>
                              </a:cubicBezTo>
                              <a:cubicBezTo>
                                <a:pt x="250952" y="10541"/>
                                <a:pt x="274955" y="0"/>
                                <a:pt x="300736" y="203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6" name="Shape 24236"/>
                      <wps:cNvSpPr/>
                      <wps:spPr>
                        <a:xfrm>
                          <a:off x="1315974" y="866521"/>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5" name="Shape 24235"/>
                      <wps:cNvSpPr/>
                      <wps:spPr>
                        <a:xfrm>
                          <a:off x="1220343" y="770890"/>
                          <a:ext cx="86995" cy="86995"/>
                        </a:xfrm>
                        <a:custGeom>
                          <a:avLst/>
                          <a:gdLst/>
                          <a:ahLst/>
                          <a:cxnLst/>
                          <a:rect l="0" t="0" r="0" b="0"/>
                          <a:pathLst>
                            <a:path w="86995" h="86995">
                              <a:moveTo>
                                <a:pt x="37973" y="0"/>
                              </a:moveTo>
                              <a:cubicBezTo>
                                <a:pt x="54229" y="16383"/>
                                <a:pt x="70612" y="32639"/>
                                <a:pt x="86995" y="49022"/>
                              </a:cubicBezTo>
                              <a:cubicBezTo>
                                <a:pt x="74295" y="61722"/>
                                <a:pt x="61595" y="74295"/>
                                <a:pt x="49022" y="86995"/>
                              </a:cubicBezTo>
                              <a:cubicBezTo>
                                <a:pt x="32639" y="70612"/>
                                <a:pt x="16256" y="54356"/>
                                <a:pt x="0" y="37973"/>
                              </a:cubicBezTo>
                              <a:cubicBezTo>
                                <a:pt x="12573"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4" name="Shape 24234"/>
                      <wps:cNvSpPr/>
                      <wps:spPr>
                        <a:xfrm>
                          <a:off x="1411859" y="662305"/>
                          <a:ext cx="433578" cy="397891"/>
                        </a:xfrm>
                        <a:custGeom>
                          <a:avLst/>
                          <a:gdLst/>
                          <a:ahLst/>
                          <a:cxnLst/>
                          <a:rect l="0" t="0" r="0" b="0"/>
                          <a:pathLst>
                            <a:path w="433578" h="397891">
                              <a:moveTo>
                                <a:pt x="169497" y="651"/>
                              </a:moveTo>
                              <a:cubicBezTo>
                                <a:pt x="177324" y="0"/>
                                <a:pt x="184848" y="445"/>
                                <a:pt x="192024" y="2032"/>
                              </a:cubicBezTo>
                              <a:cubicBezTo>
                                <a:pt x="206502" y="5334"/>
                                <a:pt x="221107" y="11938"/>
                                <a:pt x="235458" y="21717"/>
                              </a:cubicBezTo>
                              <a:cubicBezTo>
                                <a:pt x="244729" y="28067"/>
                                <a:pt x="259334" y="41402"/>
                                <a:pt x="278892" y="61087"/>
                              </a:cubicBezTo>
                              <a:cubicBezTo>
                                <a:pt x="330454" y="112522"/>
                                <a:pt x="382016" y="164084"/>
                                <a:pt x="433578" y="215646"/>
                              </a:cubicBezTo>
                              <a:cubicBezTo>
                                <a:pt x="420878" y="228346"/>
                                <a:pt x="408178" y="241046"/>
                                <a:pt x="395605" y="253619"/>
                              </a:cubicBezTo>
                              <a:cubicBezTo>
                                <a:pt x="344551" y="202692"/>
                                <a:pt x="293624" y="151765"/>
                                <a:pt x="242570" y="100711"/>
                              </a:cubicBezTo>
                              <a:cubicBezTo>
                                <a:pt x="225298" y="83439"/>
                                <a:pt x="210820" y="71882"/>
                                <a:pt x="199136" y="66040"/>
                              </a:cubicBezTo>
                              <a:cubicBezTo>
                                <a:pt x="187706" y="60452"/>
                                <a:pt x="175514" y="59055"/>
                                <a:pt x="162941" y="61087"/>
                              </a:cubicBezTo>
                              <a:cubicBezTo>
                                <a:pt x="150241" y="63627"/>
                                <a:pt x="138811" y="69977"/>
                                <a:pt x="128651" y="80137"/>
                              </a:cubicBezTo>
                              <a:cubicBezTo>
                                <a:pt x="112395" y="96393"/>
                                <a:pt x="104013" y="116078"/>
                                <a:pt x="104140" y="139192"/>
                              </a:cubicBezTo>
                              <a:cubicBezTo>
                                <a:pt x="104140" y="162687"/>
                                <a:pt x="119888" y="190373"/>
                                <a:pt x="152019" y="222504"/>
                              </a:cubicBezTo>
                              <a:cubicBezTo>
                                <a:pt x="197866" y="268351"/>
                                <a:pt x="243586" y="314071"/>
                                <a:pt x="289306" y="359918"/>
                              </a:cubicBezTo>
                              <a:cubicBezTo>
                                <a:pt x="276733" y="372491"/>
                                <a:pt x="264033" y="385191"/>
                                <a:pt x="251333" y="397891"/>
                              </a:cubicBezTo>
                              <a:cubicBezTo>
                                <a:pt x="167513" y="314071"/>
                                <a:pt x="83693" y="230251"/>
                                <a:pt x="0" y="146431"/>
                              </a:cubicBezTo>
                              <a:cubicBezTo>
                                <a:pt x="11303" y="135001"/>
                                <a:pt x="22733" y="123571"/>
                                <a:pt x="34163" y="112268"/>
                              </a:cubicBezTo>
                              <a:cubicBezTo>
                                <a:pt x="46101" y="124079"/>
                                <a:pt x="57912" y="136017"/>
                                <a:pt x="69850" y="147955"/>
                              </a:cubicBezTo>
                              <a:cubicBezTo>
                                <a:pt x="58293" y="103886"/>
                                <a:pt x="68707" y="66167"/>
                                <a:pt x="99822" y="35179"/>
                              </a:cubicBezTo>
                              <a:cubicBezTo>
                                <a:pt x="113284" y="21590"/>
                                <a:pt x="128270" y="11684"/>
                                <a:pt x="145161" y="5842"/>
                              </a:cubicBezTo>
                              <a:cubicBezTo>
                                <a:pt x="153543" y="3048"/>
                                <a:pt x="161671" y="1302"/>
                                <a:pt x="169497"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2" name="Shape 24232"/>
                      <wps:cNvSpPr/>
                      <wps:spPr>
                        <a:xfrm>
                          <a:off x="1687703" y="419354"/>
                          <a:ext cx="225556" cy="378714"/>
                        </a:xfrm>
                        <a:custGeom>
                          <a:avLst/>
                          <a:gdLst/>
                          <a:ahLst/>
                          <a:cxnLst/>
                          <a:rect l="0" t="0" r="0" b="0"/>
                          <a:pathLst>
                            <a:path w="225556" h="378714">
                              <a:moveTo>
                                <a:pt x="153162" y="1905"/>
                              </a:moveTo>
                              <a:cubicBezTo>
                                <a:pt x="166624" y="4191"/>
                                <a:pt x="180213" y="9906"/>
                                <a:pt x="194056" y="19304"/>
                              </a:cubicBezTo>
                              <a:cubicBezTo>
                                <a:pt x="198374" y="22352"/>
                                <a:pt x="203962" y="26956"/>
                                <a:pt x="210836" y="33163"/>
                              </a:cubicBezTo>
                              <a:lnTo>
                                <a:pt x="225556" y="47272"/>
                              </a:lnTo>
                              <a:lnTo>
                                <a:pt x="225556" y="145946"/>
                              </a:lnTo>
                              <a:lnTo>
                                <a:pt x="215836" y="165592"/>
                              </a:lnTo>
                              <a:cubicBezTo>
                                <a:pt x="208121" y="178562"/>
                                <a:pt x="198438" y="193040"/>
                                <a:pt x="186944" y="209169"/>
                              </a:cubicBezTo>
                              <a:cubicBezTo>
                                <a:pt x="173990" y="227457"/>
                                <a:pt x="165735" y="241173"/>
                                <a:pt x="162306" y="250952"/>
                              </a:cubicBezTo>
                              <a:cubicBezTo>
                                <a:pt x="158877" y="260477"/>
                                <a:pt x="158623" y="270129"/>
                                <a:pt x="161036" y="279654"/>
                              </a:cubicBezTo>
                              <a:cubicBezTo>
                                <a:pt x="163703" y="289306"/>
                                <a:pt x="168783" y="297942"/>
                                <a:pt x="176149" y="305181"/>
                              </a:cubicBezTo>
                              <a:cubicBezTo>
                                <a:pt x="187452" y="316611"/>
                                <a:pt x="200787" y="322072"/>
                                <a:pt x="216154" y="322072"/>
                              </a:cubicBezTo>
                              <a:lnTo>
                                <a:pt x="225556" y="319774"/>
                              </a:lnTo>
                              <a:lnTo>
                                <a:pt x="225556" y="374874"/>
                              </a:lnTo>
                              <a:lnTo>
                                <a:pt x="208280" y="378714"/>
                              </a:lnTo>
                              <a:cubicBezTo>
                                <a:pt x="181483" y="378206"/>
                                <a:pt x="157861" y="368046"/>
                                <a:pt x="136779" y="346964"/>
                              </a:cubicBezTo>
                              <a:cubicBezTo>
                                <a:pt x="124460" y="334645"/>
                                <a:pt x="115824" y="320675"/>
                                <a:pt x="110490" y="305435"/>
                              </a:cubicBezTo>
                              <a:cubicBezTo>
                                <a:pt x="105156" y="290449"/>
                                <a:pt x="103886" y="275844"/>
                                <a:pt x="105791" y="261493"/>
                              </a:cubicBezTo>
                              <a:cubicBezTo>
                                <a:pt x="107569" y="247269"/>
                                <a:pt x="112014" y="233553"/>
                                <a:pt x="118999" y="220218"/>
                              </a:cubicBezTo>
                              <a:cubicBezTo>
                                <a:pt x="124206" y="210693"/>
                                <a:pt x="133604" y="197231"/>
                                <a:pt x="146431" y="180086"/>
                              </a:cubicBezTo>
                              <a:cubicBezTo>
                                <a:pt x="172974" y="145415"/>
                                <a:pt x="190754" y="117983"/>
                                <a:pt x="199517" y="97663"/>
                              </a:cubicBezTo>
                              <a:cubicBezTo>
                                <a:pt x="193802" y="91567"/>
                                <a:pt x="190246" y="88011"/>
                                <a:pt x="188595" y="86360"/>
                              </a:cubicBezTo>
                              <a:cubicBezTo>
                                <a:pt x="171323" y="68961"/>
                                <a:pt x="155448" y="60452"/>
                                <a:pt x="141097" y="60452"/>
                              </a:cubicBezTo>
                              <a:cubicBezTo>
                                <a:pt x="121666" y="60198"/>
                                <a:pt x="102616" y="69977"/>
                                <a:pt x="83439" y="89154"/>
                              </a:cubicBezTo>
                              <a:cubicBezTo>
                                <a:pt x="65532" y="107188"/>
                                <a:pt x="55753" y="123825"/>
                                <a:pt x="54356" y="139065"/>
                              </a:cubicBezTo>
                              <a:cubicBezTo>
                                <a:pt x="52959" y="154813"/>
                                <a:pt x="58928" y="173863"/>
                                <a:pt x="72771" y="195580"/>
                              </a:cubicBezTo>
                              <a:cubicBezTo>
                                <a:pt x="58420" y="205994"/>
                                <a:pt x="44196" y="216535"/>
                                <a:pt x="29972" y="226949"/>
                              </a:cubicBezTo>
                              <a:cubicBezTo>
                                <a:pt x="15494" y="205994"/>
                                <a:pt x="6731" y="185928"/>
                                <a:pt x="3302" y="167005"/>
                              </a:cubicBezTo>
                              <a:cubicBezTo>
                                <a:pt x="0" y="148336"/>
                                <a:pt x="3048" y="128651"/>
                                <a:pt x="11557" y="108077"/>
                              </a:cubicBezTo>
                              <a:cubicBezTo>
                                <a:pt x="19939" y="87503"/>
                                <a:pt x="34417" y="67691"/>
                                <a:pt x="53594" y="48387"/>
                              </a:cubicBezTo>
                              <a:cubicBezTo>
                                <a:pt x="72771" y="29210"/>
                                <a:pt x="90805" y="16383"/>
                                <a:pt x="107823" y="9398"/>
                              </a:cubicBezTo>
                              <a:cubicBezTo>
                                <a:pt x="124841" y="2413"/>
                                <a:pt x="139954" y="0"/>
                                <a:pt x="153162"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3" name="Shape 24233"/>
                      <wps:cNvSpPr/>
                      <wps:spPr>
                        <a:xfrm>
                          <a:off x="1913259" y="466626"/>
                          <a:ext cx="184019" cy="327602"/>
                        </a:xfrm>
                        <a:custGeom>
                          <a:avLst/>
                          <a:gdLst/>
                          <a:ahLst/>
                          <a:cxnLst/>
                          <a:rect l="0" t="0" r="0" b="0"/>
                          <a:pathLst>
                            <a:path w="184019" h="327602">
                              <a:moveTo>
                                <a:pt x="0" y="0"/>
                              </a:moveTo>
                              <a:lnTo>
                                <a:pt x="9775" y="9370"/>
                              </a:lnTo>
                              <a:cubicBezTo>
                                <a:pt x="28698" y="28293"/>
                                <a:pt x="47622" y="47216"/>
                                <a:pt x="66544" y="66139"/>
                              </a:cubicBezTo>
                              <a:cubicBezTo>
                                <a:pt x="106168" y="105763"/>
                                <a:pt x="132076" y="129893"/>
                                <a:pt x="144142" y="138656"/>
                              </a:cubicBezTo>
                              <a:cubicBezTo>
                                <a:pt x="156333" y="147927"/>
                                <a:pt x="169542" y="154531"/>
                                <a:pt x="184019" y="159484"/>
                              </a:cubicBezTo>
                              <a:cubicBezTo>
                                <a:pt x="170811" y="172692"/>
                                <a:pt x="157604" y="186027"/>
                                <a:pt x="144268" y="199235"/>
                              </a:cubicBezTo>
                              <a:cubicBezTo>
                                <a:pt x="131568" y="194409"/>
                                <a:pt x="118614" y="186535"/>
                                <a:pt x="105661" y="175867"/>
                              </a:cubicBezTo>
                              <a:cubicBezTo>
                                <a:pt x="105280" y="203426"/>
                                <a:pt x="100835" y="226286"/>
                                <a:pt x="93595" y="244701"/>
                              </a:cubicBezTo>
                              <a:cubicBezTo>
                                <a:pt x="86103" y="263370"/>
                                <a:pt x="74799" y="280007"/>
                                <a:pt x="59813" y="294993"/>
                              </a:cubicBezTo>
                              <a:cubicBezTo>
                                <a:pt x="47494" y="307375"/>
                                <a:pt x="34922" y="316615"/>
                                <a:pt x="22078" y="322695"/>
                              </a:cubicBezTo>
                              <a:lnTo>
                                <a:pt x="0" y="327602"/>
                              </a:lnTo>
                              <a:lnTo>
                                <a:pt x="0" y="272502"/>
                              </a:lnTo>
                              <a:lnTo>
                                <a:pt x="13268" y="269260"/>
                              </a:lnTo>
                              <a:cubicBezTo>
                                <a:pt x="20761" y="265529"/>
                                <a:pt x="28191" y="259941"/>
                                <a:pt x="35556" y="252575"/>
                              </a:cubicBezTo>
                              <a:cubicBezTo>
                                <a:pt x="50161" y="237970"/>
                                <a:pt x="59813" y="221460"/>
                                <a:pt x="63750" y="202664"/>
                              </a:cubicBezTo>
                              <a:cubicBezTo>
                                <a:pt x="67814" y="184122"/>
                                <a:pt x="66798" y="165961"/>
                                <a:pt x="59432" y="148181"/>
                              </a:cubicBezTo>
                              <a:cubicBezTo>
                                <a:pt x="53717" y="134465"/>
                                <a:pt x="41652" y="118082"/>
                                <a:pt x="22983" y="99413"/>
                              </a:cubicBezTo>
                              <a:cubicBezTo>
                                <a:pt x="17776" y="94206"/>
                                <a:pt x="12569" y="88999"/>
                                <a:pt x="7362" y="83792"/>
                              </a:cubicBezTo>
                              <a:lnTo>
                                <a:pt x="0" y="9867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1" name="Shape 24231"/>
                      <wps:cNvSpPr/>
                      <wps:spPr>
                        <a:xfrm>
                          <a:off x="1892300" y="214503"/>
                          <a:ext cx="289433" cy="365252"/>
                        </a:xfrm>
                        <a:custGeom>
                          <a:avLst/>
                          <a:gdLst/>
                          <a:ahLst/>
                          <a:cxnLst/>
                          <a:rect l="0" t="0" r="0" b="0"/>
                          <a:pathLst>
                            <a:path w="289433" h="365252">
                              <a:moveTo>
                                <a:pt x="129794" y="0"/>
                              </a:moveTo>
                              <a:cubicBezTo>
                                <a:pt x="138684" y="17526"/>
                                <a:pt x="147320" y="35179"/>
                                <a:pt x="156210" y="52578"/>
                              </a:cubicBezTo>
                              <a:cubicBezTo>
                                <a:pt x="140716" y="55626"/>
                                <a:pt x="128397" y="61976"/>
                                <a:pt x="119126" y="71247"/>
                              </a:cubicBezTo>
                              <a:cubicBezTo>
                                <a:pt x="110871" y="79502"/>
                                <a:pt x="106045" y="89916"/>
                                <a:pt x="105029" y="101981"/>
                              </a:cubicBezTo>
                              <a:cubicBezTo>
                                <a:pt x="104267" y="114173"/>
                                <a:pt x="107061" y="126873"/>
                                <a:pt x="114300" y="139446"/>
                              </a:cubicBezTo>
                              <a:cubicBezTo>
                                <a:pt x="125349" y="158877"/>
                                <a:pt x="139700" y="177546"/>
                                <a:pt x="157734" y="195580"/>
                              </a:cubicBezTo>
                              <a:cubicBezTo>
                                <a:pt x="201676" y="239522"/>
                                <a:pt x="245491" y="283337"/>
                                <a:pt x="289433" y="327152"/>
                              </a:cubicBezTo>
                              <a:cubicBezTo>
                                <a:pt x="276733" y="339852"/>
                                <a:pt x="264033" y="352552"/>
                                <a:pt x="251333" y="365252"/>
                              </a:cubicBezTo>
                              <a:cubicBezTo>
                                <a:pt x="167513" y="281432"/>
                                <a:pt x="83693" y="197612"/>
                                <a:pt x="0" y="113792"/>
                              </a:cubicBezTo>
                              <a:cubicBezTo>
                                <a:pt x="11303" y="102362"/>
                                <a:pt x="22733" y="90932"/>
                                <a:pt x="34163" y="79629"/>
                              </a:cubicBezTo>
                              <a:cubicBezTo>
                                <a:pt x="46863" y="92329"/>
                                <a:pt x="59563" y="105029"/>
                                <a:pt x="72263" y="117729"/>
                              </a:cubicBezTo>
                              <a:cubicBezTo>
                                <a:pt x="62992" y="91313"/>
                                <a:pt x="59690" y="71247"/>
                                <a:pt x="61214" y="58166"/>
                              </a:cubicBezTo>
                              <a:cubicBezTo>
                                <a:pt x="62865" y="45085"/>
                                <a:pt x="68072" y="34163"/>
                                <a:pt x="76962" y="25273"/>
                              </a:cubicBezTo>
                              <a:cubicBezTo>
                                <a:pt x="89916" y="12446"/>
                                <a:pt x="107188"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230" name="Shape 24230"/>
                      <wps:cNvSpPr/>
                      <wps:spPr>
                        <a:xfrm>
                          <a:off x="2015109" y="0"/>
                          <a:ext cx="421259" cy="533908"/>
                        </a:xfrm>
                        <a:custGeom>
                          <a:avLst/>
                          <a:gdLst/>
                          <a:ahLst/>
                          <a:cxnLst/>
                          <a:rect l="0" t="0" r="0" b="0"/>
                          <a:pathLst>
                            <a:path w="421259" h="533908">
                              <a:moveTo>
                                <a:pt x="205359" y="0"/>
                              </a:moveTo>
                              <a:cubicBezTo>
                                <a:pt x="262890" y="113411"/>
                                <a:pt x="318262" y="227711"/>
                                <a:pt x="375793" y="340995"/>
                              </a:cubicBezTo>
                              <a:cubicBezTo>
                                <a:pt x="394716" y="377698"/>
                                <a:pt x="406019" y="403987"/>
                                <a:pt x="411607" y="419354"/>
                              </a:cubicBezTo>
                              <a:cubicBezTo>
                                <a:pt x="418973" y="440055"/>
                                <a:pt x="421259" y="458343"/>
                                <a:pt x="419354" y="473583"/>
                              </a:cubicBezTo>
                              <a:cubicBezTo>
                                <a:pt x="417195" y="488696"/>
                                <a:pt x="409829" y="502539"/>
                                <a:pt x="397764" y="514604"/>
                              </a:cubicBezTo>
                              <a:cubicBezTo>
                                <a:pt x="390398" y="521970"/>
                                <a:pt x="380746" y="528447"/>
                                <a:pt x="368173" y="533908"/>
                              </a:cubicBezTo>
                              <a:cubicBezTo>
                                <a:pt x="353441" y="521843"/>
                                <a:pt x="338582" y="510032"/>
                                <a:pt x="323850" y="498094"/>
                              </a:cubicBezTo>
                              <a:cubicBezTo>
                                <a:pt x="334772" y="492506"/>
                                <a:pt x="343281" y="486283"/>
                                <a:pt x="349377" y="480187"/>
                              </a:cubicBezTo>
                              <a:cubicBezTo>
                                <a:pt x="357886" y="471678"/>
                                <a:pt x="362966" y="463296"/>
                                <a:pt x="364998" y="455168"/>
                              </a:cubicBezTo>
                              <a:cubicBezTo>
                                <a:pt x="366903" y="446913"/>
                                <a:pt x="366776" y="438277"/>
                                <a:pt x="364109" y="429387"/>
                              </a:cubicBezTo>
                              <a:cubicBezTo>
                                <a:pt x="362077" y="422783"/>
                                <a:pt x="355727" y="408051"/>
                                <a:pt x="344043" y="386080"/>
                              </a:cubicBezTo>
                              <a:cubicBezTo>
                                <a:pt x="342265" y="383032"/>
                                <a:pt x="339979" y="378206"/>
                                <a:pt x="336931" y="372237"/>
                              </a:cubicBezTo>
                              <a:cubicBezTo>
                                <a:pt x="225044" y="315976"/>
                                <a:pt x="111887" y="261747"/>
                                <a:pt x="0" y="205486"/>
                              </a:cubicBezTo>
                              <a:cubicBezTo>
                                <a:pt x="13589" y="191770"/>
                                <a:pt x="27305" y="178054"/>
                                <a:pt x="40894" y="164465"/>
                              </a:cubicBezTo>
                              <a:cubicBezTo>
                                <a:pt x="104775" y="197866"/>
                                <a:pt x="169291" y="230124"/>
                                <a:pt x="233172" y="263398"/>
                              </a:cubicBezTo>
                              <a:cubicBezTo>
                                <a:pt x="257683" y="275971"/>
                                <a:pt x="282575" y="289814"/>
                                <a:pt x="307721" y="305435"/>
                              </a:cubicBezTo>
                              <a:cubicBezTo>
                                <a:pt x="292354" y="281432"/>
                                <a:pt x="278765" y="257302"/>
                                <a:pt x="266065" y="232537"/>
                              </a:cubicBezTo>
                              <a:cubicBezTo>
                                <a:pt x="232791" y="167894"/>
                                <a:pt x="200660" y="102616"/>
                                <a:pt x="167386" y="37973"/>
                              </a:cubicBezTo>
                              <a:cubicBezTo>
                                <a:pt x="180086" y="25400"/>
                                <a:pt x="192659" y="12700"/>
                                <a:pt x="20535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4229" style="width:191.84pt;height:187.11pt;position:absolute;z-index:-2147483648;mso-position-horizontal-relative:page;mso-position-horizontal:absolute;margin-left:207.2pt;mso-position-vertical-relative:page;margin-top:298.43pt;" coordsize="24363,23762">
              <v:shape id="Shape 24246" style="position:absolute;width:2038;height:3817;left:0;top:18513;" coordsize="203835,381729" path="m203835,0l203835,63115l202311,63594c193167,68420,179578,80231,161036,98773c134747,125062,108331,151478,81915,177894l203835,299814l203835,381729l0,177894c38862,139032,77851,100043,116713,61181c137160,40734,154178,26002,167132,17366c176149,11207,185166,6285,194199,2602l203835,0x">
                <v:stroke weight="0pt" endcap="flat" joinstyle="miter" miterlimit="10" on="false" color="#000000" opacity="0"/>
                <v:fill on="true" color="#c0c0c0" opacity="0.501961"/>
              </v:shape>
              <v:shape id="Shape 24245" style="position:absolute;width:1868;height:5318;left:2038;top:18444;" coordsize="186817,531876" path="m17526,2159c35941,0,55372,2667,76073,10922c96647,19304,115443,31623,132715,48895c162306,78486,178435,111887,182372,148844c186817,186182,166116,226695,122428,270383c96012,296926,69596,323342,43053,349758c90170,396875,137160,443865,184150,490982c170561,504571,156845,518287,143256,531876l0,388620l0,306705l2159,308864c28829,282194,55499,255524,82169,228854c108585,202438,122047,178181,121920,155956c121793,133604,112014,112776,91948,92583c77470,78105,61722,68961,44831,64897c36512,62992,28448,62547,20701,63500l0,70006l0,6891l17526,2159x">
                <v:stroke weight="0pt" endcap="flat" joinstyle="miter" miterlimit="10" on="false" color="#000000" opacity="0"/>
                <v:fill on="true" color="#c0c0c0" opacity="0.501961"/>
              </v:shape>
              <v:shape id="Shape 24244" style="position:absolute;width:2894;height:3651;left:3787;top:17280;" coordsize="289433,365125" path="m129794,0c138811,17399,147320,35052,156337,52578c140843,55499,128524,61976,119253,71247c110998,79375,106045,89916,105156,101854c104394,114173,107188,126746,114427,139446c125476,158750,139827,177546,157734,195453c201676,239395,245618,283337,289433,327152c276733,339852,264160,352425,251460,365125c167640,281305,83820,197485,0,113665c11430,102362,22860,90932,34163,79502c46863,92202,59563,104902,72263,117602c62992,91313,59690,71120,61341,58039c62865,44958,68199,34163,77089,25273c89916,12319,107315,3810,129794,0x">
                <v:stroke weight="0pt" endcap="flat" joinstyle="miter" miterlimit="10" on="false" color="#000000" opacity="0"/>
                <v:fill on="true" color="#c0c0c0" opacity="0.501961"/>
              </v:shape>
              <v:shape id="Shape 24242" style="position:absolute;width:1350;height:3240;left:5645;top:15605;" coordsize="135051,324093" path="m135051,0l135051,52289l112840,53581c100838,57360,89979,64122,80391,73774c62865,91173,54737,112382,56134,137274c57404,162293,68072,186423,88900,209664l135051,163513l135051,233607l121793,246875l135051,256171l135051,324093l104569,304430c94274,296596,84010,287579,73787,277355c31369,234937,8890,192519,4445,149720c0,106921,13843,70091,44958,39103c67437,16624,93274,3361,122468,9l135051,0x">
                <v:stroke weight="0pt" endcap="flat" joinstyle="miter" miterlimit="10" on="false" color="#000000" opacity="0"/>
                <v:fill on="true" color="#c0c0c0" opacity="0.501961"/>
              </v:shape>
              <v:shape id="Shape 24243" style="position:absolute;width:2197;height:2275;left:6995;top:16805;" coordsize="219787,227584" path="m192101,0c212040,31877,219787,63373,217628,94361c215469,125222,200737,153797,174829,179832c142063,212471,104725,227584,62815,223647c41987,221742,21191,215392,490,204407l0,204090l0,136169l29716,157004c43765,164052,57545,168148,71070,169418c98248,171831,121235,163322,140031,144526c153874,130556,161875,114808,163399,96520c164796,78359,159843,57404,147524,33782c162383,22606,177242,11176,192101,0x">
                <v:stroke weight="0pt" endcap="flat" joinstyle="miter" miterlimit="10" on="false" color="#000000" opacity="0"/>
                <v:fill on="true" color="#c0c0c0" opacity="0.501961"/>
              </v:shape>
              <v:shape id="Shape 24241" style="position:absolute;width:1538;height:2336;left:6995;top:15605;" coordsize="153874,233620" path="m17730,0c59640,4318,101296,26670,142698,68072c145365,70739,149175,74422,153874,79629l0,233620l0,163526l79071,84455c56211,65151,35510,54356,17095,51308l0,52302l0,13l17730,0x">
                <v:stroke weight="0pt" endcap="flat" joinstyle="miter" miterlimit="10" on="false" color="#000000" opacity="0"/>
                <v:fill on="true" color="#c0c0c0" opacity="0.501961"/>
              </v:shape>
              <v:shape id="Shape 24240" style="position:absolute;width:3850;height:3850;left:6670;top:13242;" coordsize="385064,385064" path="m37973,0c153670,115570,269367,231394,385064,347091c372491,359664,359791,372364,347091,385064c231394,269367,115697,153543,0,37973c12700,25273,25400,12573,37973,0x">
                <v:stroke weight="0pt" endcap="flat" joinstyle="miter" miterlimit="10" on="false" color="#000000" opacity="0"/>
                <v:fill on="true" color="#c0c0c0" opacity="0.501961"/>
              </v:shape>
              <v:shape id="Shape 24239" style="position:absolute;width:2894;height:2894;left:8597;top:13227;"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238" style="position:absolute;width:869;height:869;left:7641;top:12270;" coordsize="86995,86995" path="m37973,0c54356,16256,70612,32639,86995,49022c74295,61722,61722,74295,49022,86995c32639,70612,16256,54356,0,37973c12700,25273,25273,12700,37973,0x">
                <v:stroke weight="0pt" endcap="flat" joinstyle="miter" miterlimit="10" on="false" color="#000000" opacity="0"/>
                <v:fill on="true" color="#c0c0c0" opacity="0.501961"/>
              </v:shape>
              <v:shape id="Shape 24237" style="position:absolute;width:5551;height:5243;left:9556;top:9919;" coordsize="555117,524383" path="m300736,2032c326644,4191,353949,19304,382524,48006c440055,105537,497586,163068,555117,220599c542544,233172,529971,245745,517398,258318c464566,205613,411734,152781,358902,99949c341884,82931,328295,71882,318516,66548c308610,61722,297942,60198,286893,62103c275844,64008,265938,69469,257302,78105c241427,93853,234061,112903,235585,134874c237236,156972,250698,181229,276479,207010c325247,255778,373888,304419,422529,353187c409956,365760,397256,378460,384556,391160c330200,336677,275717,282194,221234,227711c202311,208788,184912,197866,169291,194437c153797,190881,138811,196469,124714,210566c113919,221361,107188,234188,104648,249682c102108,265049,104394,281178,112522,297180c120650,313182,136017,332867,158877,355854c202438,399415,245872,442849,289433,486283c276733,498983,264033,511683,251460,524383c167513,440563,83693,356616,0,272923c11303,261620,22606,250190,33909,238887c45720,250698,57404,262382,69215,274193c63754,254889,63627,235458,67437,216281c71501,197231,81153,180213,96266,165227c112903,148590,130175,138684,148717,135890c167132,133350,185166,136271,203581,145923c191516,98933,200279,61214,228727,32639c250952,10541,274955,0,300736,2032x">
                <v:stroke weight="0pt" endcap="flat" joinstyle="miter" miterlimit="10" on="false" color="#000000" opacity="0"/>
                <v:fill on="true" color="#c0c0c0" opacity="0.501961"/>
              </v:shape>
              <v:shape id="Shape 24236" style="position:absolute;width:2894;height:2894;left:13159;top:8665;"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235" style="position:absolute;width:869;height:869;left:12203;top:7708;" coordsize="86995,86995" path="m37973,0c54229,16383,70612,32639,86995,49022c74295,61722,61595,74295,49022,86995c32639,70612,16256,54356,0,37973c12573,25273,25273,12700,37973,0x">
                <v:stroke weight="0pt" endcap="flat" joinstyle="miter" miterlimit="10" on="false" color="#000000" opacity="0"/>
                <v:fill on="true" color="#c0c0c0" opacity="0.501961"/>
              </v:shape>
              <v:shape id="Shape 24234" style="position:absolute;width:4335;height:3978;left:14118;top:6623;" coordsize="433578,397891" path="m169497,651c177324,0,184848,445,192024,2032c206502,5334,221107,11938,235458,21717c244729,28067,259334,41402,278892,61087c330454,112522,382016,164084,433578,215646c420878,228346,408178,241046,395605,253619c344551,202692,293624,151765,242570,100711c225298,83439,210820,71882,199136,66040c187706,60452,175514,59055,162941,61087c150241,63627,138811,69977,128651,80137c112395,96393,104013,116078,104140,139192c104140,162687,119888,190373,152019,222504c197866,268351,243586,314071,289306,359918c276733,372491,264033,385191,251333,397891c167513,314071,83693,230251,0,146431c11303,135001,22733,123571,34163,112268c46101,124079,57912,136017,69850,147955c58293,103886,68707,66167,99822,35179c113284,21590,128270,11684,145161,5842c153543,3048,161671,1302,169497,651x">
                <v:stroke weight="0pt" endcap="flat" joinstyle="miter" miterlimit="10" on="false" color="#000000" opacity="0"/>
                <v:fill on="true" color="#c0c0c0" opacity="0.501961"/>
              </v:shape>
              <v:shape id="Shape 24232" style="position:absolute;width:2255;height:3787;left:16877;top:4193;" coordsize="225556,378714" path="m153162,1905c166624,4191,180213,9906,194056,19304c198374,22352,203962,26956,210836,33163l225556,47272l225556,145946l215836,165592c208121,178562,198438,193040,186944,209169c173990,227457,165735,241173,162306,250952c158877,260477,158623,270129,161036,279654c163703,289306,168783,297942,176149,305181c187452,316611,200787,322072,216154,322072l225556,319774l225556,374874l208280,378714c181483,378206,157861,368046,136779,346964c124460,334645,115824,320675,110490,305435c105156,290449,103886,275844,105791,261493c107569,247269,112014,233553,118999,220218c124206,210693,133604,197231,146431,180086c172974,145415,190754,117983,199517,97663c193802,91567,190246,88011,188595,86360c171323,68961,155448,60452,141097,60452c121666,60198,102616,69977,83439,89154c65532,107188,55753,123825,54356,139065c52959,154813,58928,173863,72771,195580c58420,205994,44196,216535,29972,226949c15494,205994,6731,185928,3302,167005c0,148336,3048,128651,11557,108077c19939,87503,34417,67691,53594,48387c72771,29210,90805,16383,107823,9398c124841,2413,139954,0,153162,1905x">
                <v:stroke weight="0pt" endcap="flat" joinstyle="miter" miterlimit="10" on="false" color="#000000" opacity="0"/>
                <v:fill on="true" color="#c0c0c0" opacity="0.501961"/>
              </v:shape>
              <v:shape id="Shape 24233" style="position:absolute;width:1840;height:3276;left:19132;top:4666;" coordsize="184019,327602" path="m0,0l9775,9370c28698,28293,47622,47216,66544,66139c106168,105763,132076,129893,144142,138656c156333,147927,169542,154531,184019,159484c170811,172692,157604,186027,144268,199235c131568,194409,118614,186535,105661,175867c105280,203426,100835,226286,93595,244701c86103,263370,74799,280007,59813,294993c47494,307375,34922,316615,22078,322695l0,327602l0,272502l13268,269260c20761,265529,28191,259941,35556,252575c50161,237970,59813,221460,63750,202664c67814,184122,66798,165961,59432,148181c53717,134465,41652,118082,22983,99413c17776,94206,12569,88999,7362,83792l0,98674l0,0x">
                <v:stroke weight="0pt" endcap="flat" joinstyle="miter" miterlimit="10" on="false" color="#000000" opacity="0"/>
                <v:fill on="true" color="#c0c0c0" opacity="0.501961"/>
              </v:shape>
              <v:shape id="Shape 24231" style="position:absolute;width:2894;height:3652;left:18923;top:2145;" coordsize="289433,365252" path="m129794,0c138684,17526,147320,35179,156210,52578c140716,55626,128397,61976,119126,71247c110871,79502,106045,89916,105029,101981c104267,114173,107061,126873,114300,139446c125349,158877,139700,177546,157734,195580c201676,239522,245491,283337,289433,327152c276733,339852,264033,352552,251333,365252c167513,281432,83693,197612,0,113792c11303,102362,22733,90932,34163,79629c46863,92329,59563,105029,72263,117729c62992,91313,59690,71247,61214,58166c62865,45085,68072,34163,76962,25273c89916,12446,107188,3810,129794,0x">
                <v:stroke weight="0pt" endcap="flat" joinstyle="miter" miterlimit="10" on="false" color="#000000" opacity="0"/>
                <v:fill on="true" color="#c0c0c0" opacity="0.501961"/>
              </v:shape>
              <v:shape id="Shape 24230" style="position:absolute;width:4212;height:5339;left:20151;top:0;" coordsize="421259,533908" path="m205359,0c262890,113411,318262,227711,375793,340995c394716,377698,406019,403987,411607,419354c418973,440055,421259,458343,419354,473583c417195,488696,409829,502539,397764,514604c390398,521970,380746,528447,368173,533908c353441,521843,338582,510032,323850,498094c334772,492506,343281,486283,349377,480187c357886,471678,362966,463296,364998,455168c366903,446913,366776,438277,364109,429387c362077,422783,355727,408051,344043,386080c342265,383032,339979,378206,336931,372237c225044,315976,111887,261747,0,205486c13589,191770,27305,178054,40894,164465c104775,197866,169291,230124,233172,263398c257683,275971,282575,289814,307721,305435c292354,281432,278765,257302,266065,232537c232791,167894,200660,102616,167386,37973c180086,25400,192659,12700,205359,0x">
                <v:stroke weight="0pt" endcap="flat" joinstyle="miter" miterlimit="10" on="false" color="#000000" opacity="0"/>
                <v:fill on="true" color="#c0c0c0" opacity="0.501961"/>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77F71" w14:textId="77777777" w:rsidR="00CE6632" w:rsidRDefault="005B06B9">
    <w:pPr>
      <w:spacing w:after="0" w:line="259" w:lineRule="auto"/>
      <w:ind w:left="-1440" w:right="10766" w:firstLine="0"/>
    </w:pPr>
    <w:r>
      <w:rPr>
        <w:rFonts w:ascii="Calibri" w:eastAsia="Calibri" w:hAnsi="Calibri" w:cs="Calibri"/>
        <w:noProof/>
        <w:sz w:val="22"/>
      </w:rPr>
      <mc:AlternateContent>
        <mc:Choice Requires="wpg">
          <w:drawing>
            <wp:anchor distT="0" distB="0" distL="114300" distR="114300" simplePos="0" relativeHeight="251658263" behindDoc="0" locked="0" layoutInCell="1" allowOverlap="1" wp14:anchorId="0281B980" wp14:editId="45B619AC">
              <wp:simplePos x="0" y="0"/>
              <wp:positionH relativeFrom="page">
                <wp:posOffset>0</wp:posOffset>
              </wp:positionH>
              <wp:positionV relativeFrom="page">
                <wp:posOffset>1</wp:posOffset>
              </wp:positionV>
              <wp:extent cx="7772400" cy="594359"/>
              <wp:effectExtent l="0" t="0" r="0" b="0"/>
              <wp:wrapSquare wrapText="bothSides"/>
              <wp:docPr id="24151" name="Group 24151"/>
              <wp:cNvGraphicFramePr/>
              <a:graphic xmlns:a="http://schemas.openxmlformats.org/drawingml/2006/main">
                <a:graphicData uri="http://schemas.microsoft.com/office/word/2010/wordprocessingGroup">
                  <wpg:wgp>
                    <wpg:cNvGrpSpPr/>
                    <wpg:grpSpPr>
                      <a:xfrm>
                        <a:off x="0" y="0"/>
                        <a:ext cx="7772400" cy="594359"/>
                        <a:chOff x="0" y="0"/>
                        <a:chExt cx="7772400" cy="594359"/>
                      </a:xfrm>
                    </wpg:grpSpPr>
                    <pic:pic xmlns:pic="http://schemas.openxmlformats.org/drawingml/2006/picture">
                      <pic:nvPicPr>
                        <pic:cNvPr id="24152" name="Picture 24152"/>
                        <pic:cNvPicPr/>
                      </pic:nvPicPr>
                      <pic:blipFill>
                        <a:blip r:embed="rId1"/>
                        <a:stretch>
                          <a:fillRect/>
                        </a:stretch>
                      </pic:blipFill>
                      <pic:spPr>
                        <a:xfrm>
                          <a:off x="0" y="0"/>
                          <a:ext cx="7772400" cy="594360"/>
                        </a:xfrm>
                        <a:prstGeom prst="rect">
                          <a:avLst/>
                        </a:prstGeom>
                      </pic:spPr>
                    </pic:pic>
                    <wps:wsp>
                      <wps:cNvPr id="24153" name="Rectangle 24153"/>
                      <wps:cNvSpPr/>
                      <wps:spPr>
                        <a:xfrm>
                          <a:off x="914705" y="282072"/>
                          <a:ext cx="77680" cy="124597"/>
                        </a:xfrm>
                        <a:prstGeom prst="rect">
                          <a:avLst/>
                        </a:prstGeom>
                        <a:ln>
                          <a:noFill/>
                        </a:ln>
                      </wps:spPr>
                      <wps:txbx>
                        <w:txbxContent>
                          <w:p w14:paraId="4AA0C7C0" w14:textId="77777777" w:rsidR="00CE6632" w:rsidRDefault="005B06B9">
                            <w:pPr>
                              <w:spacing w:after="160" w:line="259" w:lineRule="auto"/>
                              <w:ind w:left="0" w:firstLine="0"/>
                            </w:pPr>
                            <w:r>
                              <w:rPr>
                                <w:i/>
                                <w:color w:val="FFFFFF"/>
                                <w:sz w:val="16"/>
                              </w:rPr>
                              <w:t>S</w:t>
                            </w:r>
                          </w:p>
                        </w:txbxContent>
                      </wps:txbx>
                      <wps:bodyPr horzOverflow="overflow" vert="horz" lIns="0" tIns="0" rIns="0" bIns="0" rtlCol="0">
                        <a:noAutofit/>
                      </wps:bodyPr>
                    </wps:wsp>
                    <wps:wsp>
                      <wps:cNvPr id="24154" name="Rectangle 24154"/>
                      <wps:cNvSpPr/>
                      <wps:spPr>
                        <a:xfrm>
                          <a:off x="972617" y="282072"/>
                          <a:ext cx="1608323" cy="124597"/>
                        </a:xfrm>
                        <a:prstGeom prst="rect">
                          <a:avLst/>
                        </a:prstGeom>
                        <a:ln>
                          <a:noFill/>
                        </a:ln>
                      </wps:spPr>
                      <wps:txbx>
                        <w:txbxContent>
                          <w:p w14:paraId="6B87AE93" w14:textId="77777777" w:rsidR="00CE6632" w:rsidRDefault="005B06B9">
                            <w:pPr>
                              <w:spacing w:after="160" w:line="259" w:lineRule="auto"/>
                              <w:ind w:left="0" w:firstLine="0"/>
                            </w:pPr>
                            <w:r>
                              <w:rPr>
                                <w:i/>
                                <w:color w:val="FFFFFF"/>
                                <w:sz w:val="16"/>
                              </w:rPr>
                              <w:t>R100 EVK Quick User Guide</w:t>
                            </w:r>
                          </w:p>
                        </w:txbxContent>
                      </wps:txbx>
                      <wps:bodyPr horzOverflow="overflow" vert="horz" lIns="0" tIns="0" rIns="0" bIns="0" rtlCol="0">
                        <a:noAutofit/>
                      </wps:bodyPr>
                    </wps:wsp>
                    <wps:wsp>
                      <wps:cNvPr id="24155" name="Rectangle 24155"/>
                      <wps:cNvSpPr/>
                      <wps:spPr>
                        <a:xfrm>
                          <a:off x="2181098" y="282072"/>
                          <a:ext cx="33951" cy="124597"/>
                        </a:xfrm>
                        <a:prstGeom prst="rect">
                          <a:avLst/>
                        </a:prstGeom>
                        <a:ln>
                          <a:noFill/>
                        </a:ln>
                      </wps:spPr>
                      <wps:txbx>
                        <w:txbxContent>
                          <w:p w14:paraId="152A31F4"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156" name="Rectangle 24156"/>
                      <wps:cNvSpPr/>
                      <wps:spPr>
                        <a:xfrm>
                          <a:off x="3658235" y="282072"/>
                          <a:ext cx="33951" cy="124597"/>
                        </a:xfrm>
                        <a:prstGeom prst="rect">
                          <a:avLst/>
                        </a:prstGeom>
                        <a:ln>
                          <a:noFill/>
                        </a:ln>
                      </wps:spPr>
                      <wps:txbx>
                        <w:txbxContent>
                          <w:p w14:paraId="22C37663"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s:wsp>
                      <wps:cNvPr id="24157" name="Rectangle 24157"/>
                      <wps:cNvSpPr/>
                      <wps:spPr>
                        <a:xfrm>
                          <a:off x="5782945" y="282072"/>
                          <a:ext cx="232360" cy="124597"/>
                        </a:xfrm>
                        <a:prstGeom prst="rect">
                          <a:avLst/>
                        </a:prstGeom>
                        <a:ln>
                          <a:noFill/>
                        </a:ln>
                      </wps:spPr>
                      <wps:txbx>
                        <w:txbxContent>
                          <w:p w14:paraId="3090EEA0" w14:textId="77777777" w:rsidR="00CE6632" w:rsidRDefault="005B06B9">
                            <w:pPr>
                              <w:spacing w:after="160" w:line="259" w:lineRule="auto"/>
                              <w:ind w:left="0" w:firstLine="0"/>
                            </w:pPr>
                            <w:r>
                              <w:rPr>
                                <w:i/>
                                <w:color w:val="FFFFFF"/>
                                <w:sz w:val="16"/>
                              </w:rPr>
                              <w:t xml:space="preserve">PN: </w:t>
                            </w:r>
                          </w:p>
                        </w:txbxContent>
                      </wps:txbx>
                      <wps:bodyPr horzOverflow="overflow" vert="horz" lIns="0" tIns="0" rIns="0" bIns="0" rtlCol="0">
                        <a:noAutofit/>
                      </wps:bodyPr>
                    </wps:wsp>
                    <wps:wsp>
                      <wps:cNvPr id="24158" name="Rectangle 24158"/>
                      <wps:cNvSpPr/>
                      <wps:spPr>
                        <a:xfrm>
                          <a:off x="5958586" y="282072"/>
                          <a:ext cx="79581" cy="124597"/>
                        </a:xfrm>
                        <a:prstGeom prst="rect">
                          <a:avLst/>
                        </a:prstGeom>
                        <a:ln>
                          <a:noFill/>
                        </a:ln>
                      </wps:spPr>
                      <wps:txbx>
                        <w:txbxContent>
                          <w:p w14:paraId="215A066F" w14:textId="77777777" w:rsidR="00CE6632" w:rsidRDefault="005B06B9">
                            <w:pPr>
                              <w:spacing w:after="160" w:line="259" w:lineRule="auto"/>
                              <w:ind w:left="0" w:firstLine="0"/>
                            </w:pPr>
                            <w:r>
                              <w:rPr>
                                <w:i/>
                                <w:color w:val="FFFFFF"/>
                                <w:sz w:val="16"/>
                              </w:rPr>
                              <w:t>5</w:t>
                            </w:r>
                          </w:p>
                        </w:txbxContent>
                      </wps:txbx>
                      <wps:bodyPr horzOverflow="overflow" vert="horz" lIns="0" tIns="0" rIns="0" bIns="0" rtlCol="0">
                        <a:noAutofit/>
                      </wps:bodyPr>
                    </wps:wsp>
                    <wps:wsp>
                      <wps:cNvPr id="24159" name="Rectangle 24159"/>
                      <wps:cNvSpPr/>
                      <wps:spPr>
                        <a:xfrm>
                          <a:off x="6018023" y="282072"/>
                          <a:ext cx="117890" cy="124597"/>
                        </a:xfrm>
                        <a:prstGeom prst="rect">
                          <a:avLst/>
                        </a:prstGeom>
                        <a:ln>
                          <a:noFill/>
                        </a:ln>
                      </wps:spPr>
                      <wps:txbx>
                        <w:txbxContent>
                          <w:p w14:paraId="6F6E8291" w14:textId="77777777" w:rsidR="00CE6632" w:rsidRDefault="005B06B9">
                            <w:pPr>
                              <w:spacing w:after="160" w:line="259" w:lineRule="auto"/>
                              <w:ind w:left="0" w:firstLine="0"/>
                            </w:pPr>
                            <w:r>
                              <w:rPr>
                                <w:i/>
                                <w:color w:val="FFFFFF"/>
                                <w:sz w:val="16"/>
                              </w:rPr>
                              <w:t>xx</w:t>
                            </w:r>
                          </w:p>
                        </w:txbxContent>
                      </wps:txbx>
                      <wps:bodyPr horzOverflow="overflow" vert="horz" lIns="0" tIns="0" rIns="0" bIns="0" rtlCol="0">
                        <a:noAutofit/>
                      </wps:bodyPr>
                    </wps:wsp>
                    <wps:wsp>
                      <wps:cNvPr id="24160" name="Rectangle 24160"/>
                      <wps:cNvSpPr/>
                      <wps:spPr>
                        <a:xfrm>
                          <a:off x="6106414" y="282072"/>
                          <a:ext cx="33951" cy="124597"/>
                        </a:xfrm>
                        <a:prstGeom prst="rect">
                          <a:avLst/>
                        </a:prstGeom>
                        <a:ln>
                          <a:noFill/>
                        </a:ln>
                      </wps:spPr>
                      <wps:txbx>
                        <w:txbxContent>
                          <w:p w14:paraId="2B608486"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161" name="Rectangle 24161"/>
                      <wps:cNvSpPr/>
                      <wps:spPr>
                        <a:xfrm>
                          <a:off x="6132322" y="282072"/>
                          <a:ext cx="237682" cy="124597"/>
                        </a:xfrm>
                        <a:prstGeom prst="rect">
                          <a:avLst/>
                        </a:prstGeom>
                        <a:ln>
                          <a:noFill/>
                        </a:ln>
                      </wps:spPr>
                      <wps:txbx>
                        <w:txbxContent>
                          <w:p w14:paraId="25B25979" w14:textId="77777777" w:rsidR="00CE6632" w:rsidRDefault="005B06B9">
                            <w:pPr>
                              <w:spacing w:after="160" w:line="259" w:lineRule="auto"/>
                              <w:ind w:left="0" w:firstLine="0"/>
                            </w:pPr>
                            <w:r>
                              <w:rPr>
                                <w:i/>
                                <w:color w:val="FFFFFF"/>
                                <w:sz w:val="16"/>
                              </w:rPr>
                              <w:t>000</w:t>
                            </w:r>
                          </w:p>
                        </w:txbxContent>
                      </wps:txbx>
                      <wps:bodyPr horzOverflow="overflow" vert="horz" lIns="0" tIns="0" rIns="0" bIns="0" rtlCol="0">
                        <a:noAutofit/>
                      </wps:bodyPr>
                    </wps:wsp>
                    <wps:wsp>
                      <wps:cNvPr id="24162" name="Rectangle 24162"/>
                      <wps:cNvSpPr/>
                      <wps:spPr>
                        <a:xfrm>
                          <a:off x="6310632" y="282072"/>
                          <a:ext cx="176570" cy="124597"/>
                        </a:xfrm>
                        <a:prstGeom prst="rect">
                          <a:avLst/>
                        </a:prstGeom>
                        <a:ln>
                          <a:noFill/>
                        </a:ln>
                      </wps:spPr>
                      <wps:txbx>
                        <w:txbxContent>
                          <w:p w14:paraId="37E1D102" w14:textId="77777777" w:rsidR="00CE6632" w:rsidRDefault="005B06B9">
                            <w:pPr>
                              <w:spacing w:after="160" w:line="259" w:lineRule="auto"/>
                              <w:ind w:left="0" w:firstLine="0"/>
                            </w:pPr>
                            <w:r>
                              <w:rPr>
                                <w:i/>
                                <w:color w:val="FFFFFF"/>
                                <w:sz w:val="16"/>
                              </w:rPr>
                              <w:t>xxx</w:t>
                            </w:r>
                          </w:p>
                        </w:txbxContent>
                      </wps:txbx>
                      <wps:bodyPr horzOverflow="overflow" vert="horz" lIns="0" tIns="0" rIns="0" bIns="0" rtlCol="0">
                        <a:noAutofit/>
                      </wps:bodyPr>
                    </wps:wsp>
                    <wps:wsp>
                      <wps:cNvPr id="24163" name="Rectangle 24163"/>
                      <wps:cNvSpPr/>
                      <wps:spPr>
                        <a:xfrm>
                          <a:off x="6443218" y="282072"/>
                          <a:ext cx="33951" cy="124597"/>
                        </a:xfrm>
                        <a:prstGeom prst="rect">
                          <a:avLst/>
                        </a:prstGeom>
                        <a:ln>
                          <a:noFill/>
                        </a:ln>
                      </wps:spPr>
                      <wps:txbx>
                        <w:txbxContent>
                          <w:p w14:paraId="6AAE61C2" w14:textId="77777777" w:rsidR="00CE6632" w:rsidRDefault="005B06B9">
                            <w:pPr>
                              <w:spacing w:after="160" w:line="259" w:lineRule="auto"/>
                              <w:ind w:left="0" w:firstLine="0"/>
                            </w:pPr>
                            <w:r>
                              <w:rPr>
                                <w:i/>
                                <w:color w:val="FFFFFF"/>
                                <w:sz w:val="16"/>
                              </w:rPr>
                              <w:t>-</w:t>
                            </w:r>
                          </w:p>
                        </w:txbxContent>
                      </wps:txbx>
                      <wps:bodyPr horzOverflow="overflow" vert="horz" lIns="0" tIns="0" rIns="0" bIns="0" rtlCol="0">
                        <a:noAutofit/>
                      </wps:bodyPr>
                    </wps:wsp>
                    <wps:wsp>
                      <wps:cNvPr id="24164" name="Rectangle 24164"/>
                      <wps:cNvSpPr/>
                      <wps:spPr>
                        <a:xfrm>
                          <a:off x="6469126" y="282072"/>
                          <a:ext cx="158619" cy="124597"/>
                        </a:xfrm>
                        <a:prstGeom prst="rect">
                          <a:avLst/>
                        </a:prstGeom>
                        <a:ln>
                          <a:noFill/>
                        </a:ln>
                      </wps:spPr>
                      <wps:txbx>
                        <w:txbxContent>
                          <w:p w14:paraId="141640C1" w14:textId="77777777" w:rsidR="00CE6632" w:rsidRDefault="005B06B9">
                            <w:pPr>
                              <w:spacing w:after="160" w:line="259" w:lineRule="auto"/>
                              <w:ind w:left="0" w:firstLine="0"/>
                            </w:pPr>
                            <w:r>
                              <w:rPr>
                                <w:i/>
                                <w:color w:val="FFFFFF"/>
                                <w:sz w:val="16"/>
                              </w:rPr>
                              <w:t>01</w:t>
                            </w:r>
                          </w:p>
                        </w:txbxContent>
                      </wps:txbx>
                      <wps:bodyPr horzOverflow="overflow" vert="horz" lIns="0" tIns="0" rIns="0" bIns="0" rtlCol="0">
                        <a:noAutofit/>
                      </wps:bodyPr>
                    </wps:wsp>
                    <wps:wsp>
                      <wps:cNvPr id="24165" name="Rectangle 24165"/>
                      <wps:cNvSpPr/>
                      <wps:spPr>
                        <a:xfrm>
                          <a:off x="6587980" y="282072"/>
                          <a:ext cx="283150" cy="124597"/>
                        </a:xfrm>
                        <a:prstGeom prst="rect">
                          <a:avLst/>
                        </a:prstGeom>
                        <a:ln>
                          <a:noFill/>
                        </a:ln>
                      </wps:spPr>
                      <wps:txbx>
                        <w:txbxContent>
                          <w:p w14:paraId="1932B9ED" w14:textId="77777777" w:rsidR="00CE6632" w:rsidRDefault="005B06B9">
                            <w:pPr>
                              <w:spacing w:after="160" w:line="259" w:lineRule="auto"/>
                              <w:ind w:left="0" w:firstLine="0"/>
                            </w:pPr>
                            <w:r>
                              <w:rPr>
                                <w:i/>
                                <w:color w:val="FFFFFF"/>
                                <w:sz w:val="16"/>
                              </w:rPr>
                              <w:t xml:space="preserve"> Rev </w:t>
                            </w:r>
                          </w:p>
                        </w:txbxContent>
                      </wps:txbx>
                      <wps:bodyPr horzOverflow="overflow" vert="horz" lIns="0" tIns="0" rIns="0" bIns="0" rtlCol="0">
                        <a:noAutofit/>
                      </wps:bodyPr>
                    </wps:wsp>
                    <wps:wsp>
                      <wps:cNvPr id="24166" name="Rectangle 24166"/>
                      <wps:cNvSpPr/>
                      <wps:spPr>
                        <a:xfrm>
                          <a:off x="6801181" y="282072"/>
                          <a:ext cx="79582" cy="124597"/>
                        </a:xfrm>
                        <a:prstGeom prst="rect">
                          <a:avLst/>
                        </a:prstGeom>
                        <a:ln>
                          <a:noFill/>
                        </a:ln>
                      </wps:spPr>
                      <wps:txbx>
                        <w:txbxContent>
                          <w:p w14:paraId="69E7EAA7" w14:textId="77777777" w:rsidR="00CE6632" w:rsidRDefault="005B06B9">
                            <w:pPr>
                              <w:spacing w:after="160" w:line="259" w:lineRule="auto"/>
                              <w:ind w:left="0" w:firstLine="0"/>
                            </w:pPr>
                            <w:r>
                              <w:rPr>
                                <w:i/>
                                <w:color w:val="FFFFFF"/>
                                <w:sz w:val="16"/>
                              </w:rPr>
                              <w:t>1</w:t>
                            </w:r>
                          </w:p>
                        </w:txbxContent>
                      </wps:txbx>
                      <wps:bodyPr horzOverflow="overflow" vert="horz" lIns="0" tIns="0" rIns="0" bIns="0" rtlCol="0">
                        <a:noAutofit/>
                      </wps:bodyPr>
                    </wps:wsp>
                    <wps:wsp>
                      <wps:cNvPr id="24167" name="Rectangle 24167"/>
                      <wps:cNvSpPr/>
                      <wps:spPr>
                        <a:xfrm>
                          <a:off x="6859270" y="282072"/>
                          <a:ext cx="33951" cy="124597"/>
                        </a:xfrm>
                        <a:prstGeom prst="rect">
                          <a:avLst/>
                        </a:prstGeom>
                        <a:ln>
                          <a:noFill/>
                        </a:ln>
                      </wps:spPr>
                      <wps:txbx>
                        <w:txbxContent>
                          <w:p w14:paraId="1050F4FB" w14:textId="77777777" w:rsidR="00CE6632" w:rsidRDefault="005B06B9">
                            <w:pPr>
                              <w:spacing w:after="160" w:line="259" w:lineRule="auto"/>
                              <w:ind w:left="0" w:firstLine="0"/>
                            </w:pPr>
                            <w:r>
                              <w:rPr>
                                <w:i/>
                                <w:color w:val="FFFFFF"/>
                                <w:sz w:val="16"/>
                              </w:rPr>
                              <w:t xml:space="preserve"> </w:t>
                            </w:r>
                          </w:p>
                        </w:txbxContent>
                      </wps:txbx>
                      <wps:bodyPr horzOverflow="overflow" vert="horz" lIns="0" tIns="0" rIns="0" bIns="0" rtlCol="0">
                        <a:noAutofit/>
                      </wps:bodyPr>
                    </wps:wsp>
                  </wpg:wgp>
                </a:graphicData>
              </a:graphic>
            </wp:anchor>
          </w:drawing>
        </mc:Choice>
        <mc:Fallback>
          <w:pict>
            <v:group w14:anchorId="0281B980" id="Group 24151" o:spid="_x0000_s1144" style="position:absolute;left:0;text-align:left;margin-left:0;margin-top:0;width:612pt;height:46.8pt;z-index:251658263;mso-position-horizontal-relative:page;mso-position-vertical-relative:page" coordsize="77724,59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152" o:spid="_x0000_s1145" type="#_x0000_t75" style="position:absolute;width:77724;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">
                <v:imagedata r:id="rId2" o:title=""/>
              </v:shape>
              <v:rect id="Rectangle 24153" o:spid="_x0000_s1146" style="position:absolute;left:9147;top:2820;width:77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" filled="f" stroked="f">
                <v:textbox inset="0,0,0,0">
                  <w:txbxContent>
                    <w:p w14:paraId="4AA0C7C0" w14:textId="77777777" w:rsidR="00CE6632" w:rsidRDefault="005B06B9">
                      <w:pPr>
                        <w:spacing w:after="160" w:line="259" w:lineRule="auto"/>
                        <w:ind w:left="0" w:firstLine="0"/>
                      </w:pPr>
                      <w:r>
                        <w:rPr>
                          <w:i/>
                          <w:color w:val="FFFFFF"/>
                          <w:sz w:val="16"/>
                        </w:rPr>
                        <w:t>S</w:t>
                      </w:r>
                    </w:p>
                  </w:txbxContent>
                </v:textbox>
              </v:rect>
              <v:rect id="Rectangle 24154" o:spid="_x0000_s1147" style="position:absolute;left:9726;top:2820;width:16083;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" filled="f" stroked="f">
                <v:textbox inset="0,0,0,0">
                  <w:txbxContent>
                    <w:p w14:paraId="6B87AE93" w14:textId="77777777" w:rsidR="00CE6632" w:rsidRDefault="005B06B9">
                      <w:pPr>
                        <w:spacing w:after="160" w:line="259" w:lineRule="auto"/>
                        <w:ind w:left="0" w:firstLine="0"/>
                      </w:pPr>
                      <w:r>
                        <w:rPr>
                          <w:i/>
                          <w:color w:val="FFFFFF"/>
                          <w:sz w:val="16"/>
                        </w:rPr>
                        <w:t>R100 EVK Quick User Guide</w:t>
                      </w:r>
                    </w:p>
                  </w:txbxContent>
                </v:textbox>
              </v:rect>
              <v:rect id="Rectangle 24155" o:spid="_x0000_s1148" style="position:absolute;left:21810;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Y+W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" filled="f" stroked="f">
                <v:textbox inset="0,0,0,0">
                  <w:txbxContent>
                    <w:p w14:paraId="152A31F4" w14:textId="77777777" w:rsidR="00CE6632" w:rsidRDefault="005B06B9">
                      <w:pPr>
                        <w:spacing w:after="160" w:line="259" w:lineRule="auto"/>
                        <w:ind w:left="0" w:firstLine="0"/>
                      </w:pPr>
                      <w:r>
                        <w:rPr>
                          <w:i/>
                          <w:color w:val="FFFFFF"/>
                          <w:sz w:val="16"/>
                        </w:rPr>
                        <w:t xml:space="preserve"> </w:t>
                      </w:r>
                    </w:p>
                  </w:txbxContent>
                </v:textbox>
              </v:rect>
              <v:rect id="Rectangle 24156" o:spid="_x0000_s1149" style="position:absolute;left:3658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" filled="f" stroked="f">
                <v:textbox inset="0,0,0,0">
                  <w:txbxContent>
                    <w:p w14:paraId="22C37663" w14:textId="77777777" w:rsidR="00CE6632" w:rsidRDefault="005B06B9">
                      <w:pPr>
                        <w:spacing w:after="160" w:line="259" w:lineRule="auto"/>
                        <w:ind w:left="0" w:firstLine="0"/>
                      </w:pPr>
                      <w:r>
                        <w:rPr>
                          <w:i/>
                          <w:color w:val="FFFFFF"/>
                          <w:sz w:val="16"/>
                        </w:rPr>
                        <w:t xml:space="preserve"> </w:t>
                      </w:r>
                    </w:p>
                  </w:txbxContent>
                </v:textbox>
              </v:rect>
              <v:rect id="Rectangle 24157" o:spid="_x0000_s1150" style="position:absolute;left:57829;top:2820;width:2324;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" filled="f" stroked="f">
                <v:textbox inset="0,0,0,0">
                  <w:txbxContent>
                    <w:p w14:paraId="3090EEA0" w14:textId="77777777" w:rsidR="00CE6632" w:rsidRDefault="005B06B9">
                      <w:pPr>
                        <w:spacing w:after="160" w:line="259" w:lineRule="auto"/>
                        <w:ind w:left="0" w:firstLine="0"/>
                      </w:pPr>
                      <w:r>
                        <w:rPr>
                          <w:i/>
                          <w:color w:val="FFFFFF"/>
                          <w:sz w:val="16"/>
                        </w:rPr>
                        <w:t xml:space="preserve">PN: </w:t>
                      </w:r>
                    </w:p>
                  </w:txbxContent>
                </v:textbox>
              </v:rect>
              <v:rect id="Rectangle 24158" o:spid="_x0000_s1151" style="position:absolute;left:59585;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" filled="f" stroked="f">
                <v:textbox inset="0,0,0,0">
                  <w:txbxContent>
                    <w:p w14:paraId="215A066F" w14:textId="77777777" w:rsidR="00CE6632" w:rsidRDefault="005B06B9">
                      <w:pPr>
                        <w:spacing w:after="160" w:line="259" w:lineRule="auto"/>
                        <w:ind w:left="0" w:firstLine="0"/>
                      </w:pPr>
                      <w:r>
                        <w:rPr>
                          <w:i/>
                          <w:color w:val="FFFFFF"/>
                          <w:sz w:val="16"/>
                        </w:rPr>
                        <w:t>5</w:t>
                      </w:r>
                    </w:p>
                  </w:txbxContent>
                </v:textbox>
              </v:rect>
              <v:rect id="Rectangle 24159" o:spid="_x0000_s1152" style="position:absolute;left:60180;top:2820;width:117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" filled="f" stroked="f">
                <v:textbox inset="0,0,0,0">
                  <w:txbxContent>
                    <w:p w14:paraId="6F6E8291" w14:textId="77777777" w:rsidR="00CE6632" w:rsidRDefault="005B06B9">
                      <w:pPr>
                        <w:spacing w:after="160" w:line="259" w:lineRule="auto"/>
                        <w:ind w:left="0" w:firstLine="0"/>
                      </w:pPr>
                      <w:r>
                        <w:rPr>
                          <w:i/>
                          <w:color w:val="FFFFFF"/>
                          <w:sz w:val="16"/>
                        </w:rPr>
                        <w:t>xx</w:t>
                      </w:r>
                    </w:p>
                  </w:txbxContent>
                </v:textbox>
              </v:rect>
              <v:rect id="Rectangle 24160" o:spid="_x0000_s1153" style="position:absolute;left:61064;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" filled="f" stroked="f">
                <v:textbox inset="0,0,0,0">
                  <w:txbxContent>
                    <w:p w14:paraId="2B608486" w14:textId="77777777" w:rsidR="00CE6632" w:rsidRDefault="005B06B9">
                      <w:pPr>
                        <w:spacing w:after="160" w:line="259" w:lineRule="auto"/>
                        <w:ind w:left="0" w:firstLine="0"/>
                      </w:pPr>
                      <w:r>
                        <w:rPr>
                          <w:i/>
                          <w:color w:val="FFFFFF"/>
                          <w:sz w:val="16"/>
                        </w:rPr>
                        <w:t>-</w:t>
                      </w:r>
                    </w:p>
                  </w:txbxContent>
                </v:textbox>
              </v:rect>
              <v:rect id="Rectangle 24161" o:spid="_x0000_s1154" style="position:absolute;left:61323;top:2820;width:2377;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" filled="f" stroked="f">
                <v:textbox inset="0,0,0,0">
                  <w:txbxContent>
                    <w:p w14:paraId="25B25979" w14:textId="77777777" w:rsidR="00CE6632" w:rsidRDefault="005B06B9">
                      <w:pPr>
                        <w:spacing w:after="160" w:line="259" w:lineRule="auto"/>
                        <w:ind w:left="0" w:firstLine="0"/>
                      </w:pPr>
                      <w:r>
                        <w:rPr>
                          <w:i/>
                          <w:color w:val="FFFFFF"/>
                          <w:sz w:val="16"/>
                        </w:rPr>
                        <w:t>000</w:t>
                      </w:r>
                    </w:p>
                  </w:txbxContent>
                </v:textbox>
              </v:rect>
              <v:rect id="Rectangle 24162" o:spid="_x0000_s1155" style="position:absolute;left:63106;top:2820;width:176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" filled="f" stroked="f">
                <v:textbox inset="0,0,0,0">
                  <w:txbxContent>
                    <w:p w14:paraId="37E1D102" w14:textId="77777777" w:rsidR="00CE6632" w:rsidRDefault="005B06B9">
                      <w:pPr>
                        <w:spacing w:after="160" w:line="259" w:lineRule="auto"/>
                        <w:ind w:left="0" w:firstLine="0"/>
                      </w:pPr>
                      <w:r>
                        <w:rPr>
                          <w:i/>
                          <w:color w:val="FFFFFF"/>
                          <w:sz w:val="16"/>
                        </w:rPr>
                        <w:t>xxx</w:t>
                      </w:r>
                    </w:p>
                  </w:txbxContent>
                </v:textbox>
              </v:rect>
              <v:rect id="Rectangle 24163" o:spid="_x0000_s1156" style="position:absolute;left:64432;top:2820;width:339;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" filled="f" stroked="f">
                <v:textbox inset="0,0,0,0">
                  <w:txbxContent>
                    <w:p w14:paraId="6AAE61C2" w14:textId="77777777" w:rsidR="00CE6632" w:rsidRDefault="005B06B9">
                      <w:pPr>
                        <w:spacing w:after="160" w:line="259" w:lineRule="auto"/>
                        <w:ind w:left="0" w:firstLine="0"/>
                      </w:pPr>
                      <w:r>
                        <w:rPr>
                          <w:i/>
                          <w:color w:val="FFFFFF"/>
                          <w:sz w:val="16"/>
                        </w:rPr>
                        <w:t>-</w:t>
                      </w:r>
                    </w:p>
                  </w:txbxContent>
                </v:textbox>
              </v:rect>
              <v:rect id="Rectangle 24164" o:spid="_x0000_s1157" style="position:absolute;left:64691;top:2820;width:158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" filled="f" stroked="f">
                <v:textbox inset="0,0,0,0">
                  <w:txbxContent>
                    <w:p w14:paraId="141640C1" w14:textId="77777777" w:rsidR="00CE6632" w:rsidRDefault="005B06B9">
                      <w:pPr>
                        <w:spacing w:after="160" w:line="259" w:lineRule="auto"/>
                        <w:ind w:left="0" w:firstLine="0"/>
                      </w:pPr>
                      <w:r>
                        <w:rPr>
                          <w:i/>
                          <w:color w:val="FFFFFF"/>
                          <w:sz w:val="16"/>
                        </w:rPr>
                        <w:t>01</w:t>
                      </w:r>
                    </w:p>
                  </w:txbxContent>
                </v:textbox>
              </v:rect>
              <v:rect id="Rectangle 24165" o:spid="_x0000_s1158" style="position:absolute;left:65879;top:2820;width:2832;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" filled="f" stroked="f">
                <v:textbox inset="0,0,0,0">
                  <w:txbxContent>
                    <w:p w14:paraId="1932B9ED" w14:textId="77777777" w:rsidR="00CE6632" w:rsidRDefault="005B06B9">
                      <w:pPr>
                        <w:spacing w:after="160" w:line="259" w:lineRule="auto"/>
                        <w:ind w:left="0" w:firstLine="0"/>
                      </w:pPr>
                      <w:r>
                        <w:rPr>
                          <w:i/>
                          <w:color w:val="FFFFFF"/>
                          <w:sz w:val="16"/>
                        </w:rPr>
                        <w:t xml:space="preserve"> Rev </w:t>
                      </w:r>
                    </w:p>
                  </w:txbxContent>
                </v:textbox>
              </v:rect>
              <v:rect id="Rectangle 24166" o:spid="_x0000_s1159" style="position:absolute;left:68011;top:2820;width:796;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" filled="f" stroked="f">
                <v:textbox inset="0,0,0,0">
                  <w:txbxContent>
                    <w:p w14:paraId="69E7EAA7" w14:textId="77777777" w:rsidR="00CE6632" w:rsidRDefault="005B06B9">
                      <w:pPr>
                        <w:spacing w:after="160" w:line="259" w:lineRule="auto"/>
                        <w:ind w:left="0" w:firstLine="0"/>
                      </w:pPr>
                      <w:r>
                        <w:rPr>
                          <w:i/>
                          <w:color w:val="FFFFFF"/>
                          <w:sz w:val="16"/>
                        </w:rPr>
                        <w:t>1</w:t>
                      </w:r>
                    </w:p>
                  </w:txbxContent>
                </v:textbox>
              </v:rect>
              <v:rect id="Rectangle 24167" o:spid="_x0000_s1160" style="position:absolute;left:68592;top:2820;width:340;height: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37H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" filled="f" stroked="f">
                <v:textbox inset="0,0,0,0">
                  <w:txbxContent>
                    <w:p w14:paraId="1050F4FB" w14:textId="77777777" w:rsidR="00CE6632" w:rsidRDefault="005B06B9">
                      <w:pPr>
                        <w:spacing w:after="160" w:line="259" w:lineRule="auto"/>
                        <w:ind w:left="0" w:firstLine="0"/>
                      </w:pPr>
                      <w:r>
                        <w:rPr>
                          <w:i/>
                          <w:color w:val="FFFFFF"/>
                          <w:sz w:val="16"/>
                        </w:rPr>
                        <w:t xml:space="preserve"> </w:t>
                      </w:r>
                    </w:p>
                  </w:txbxContent>
                </v:textbox>
              </v:rect>
              <w10:wrap type="square" anchorx="page" anchory="page"/>
            </v:group>
          </w:pict>
        </mc:Fallback>
      </mc:AlternateContent>
    </w:r>
  </w:p>
  <w:p w14:paraId="5490DFFA" w14:textId="77777777" w:rsidR="00CE6632" w:rsidRDefault="005B06B9">
    <w:r>
      <w:rPr>
        <w:rFonts w:ascii="Calibri" w:eastAsia="Calibri" w:hAnsi="Calibri" w:cs="Calibri"/>
        <w:noProof/>
        <w:sz w:val="22"/>
      </w:rPr>
      <mc:AlternateContent>
        <mc:Choice Requires="wpg">
          <w:drawing>
            <wp:anchor distT="0" distB="0" distL="114300" distR="114300" simplePos="0" relativeHeight="251658264" behindDoc="1" locked="0" layoutInCell="1" allowOverlap="1" wp14:anchorId="7603C1D6" wp14:editId="0930243C">
              <wp:simplePos x="0" y="0"/>
              <wp:positionH relativeFrom="page">
                <wp:posOffset>2631440</wp:posOffset>
              </wp:positionH>
              <wp:positionV relativeFrom="page">
                <wp:posOffset>3790061</wp:posOffset>
              </wp:positionV>
              <wp:extent cx="2436368" cy="2376297"/>
              <wp:effectExtent l="0" t="0" r="0" b="0"/>
              <wp:wrapNone/>
              <wp:docPr id="24168" name="Group 24168"/>
              <wp:cNvGraphicFramePr/>
              <a:graphic xmlns:a="http://schemas.openxmlformats.org/drawingml/2006/main">
                <a:graphicData uri="http://schemas.microsoft.com/office/word/2010/wordprocessingGroup">
                  <wpg:wgp>
                    <wpg:cNvGrpSpPr/>
                    <wpg:grpSpPr>
                      <a:xfrm>
                        <a:off x="0" y="0"/>
                        <a:ext cx="2436368" cy="2376297"/>
                        <a:chOff x="0" y="0"/>
                        <a:chExt cx="2436368" cy="2376297"/>
                      </a:xfrm>
                    </wpg:grpSpPr>
                    <wps:wsp>
                      <wps:cNvPr id="24185" name="Shape 24185"/>
                      <wps:cNvSpPr/>
                      <wps:spPr>
                        <a:xfrm>
                          <a:off x="0" y="1851312"/>
                          <a:ext cx="203835" cy="381729"/>
                        </a:xfrm>
                        <a:custGeom>
                          <a:avLst/>
                          <a:gdLst/>
                          <a:ahLst/>
                          <a:cxnLst/>
                          <a:rect l="0" t="0" r="0" b="0"/>
                          <a:pathLst>
                            <a:path w="203835" h="381729">
                              <a:moveTo>
                                <a:pt x="203835" y="0"/>
                              </a:moveTo>
                              <a:lnTo>
                                <a:pt x="203835" y="63115"/>
                              </a:lnTo>
                              <a:lnTo>
                                <a:pt x="202311" y="63594"/>
                              </a:lnTo>
                              <a:cubicBezTo>
                                <a:pt x="193167" y="68420"/>
                                <a:pt x="179578" y="80231"/>
                                <a:pt x="161036" y="98773"/>
                              </a:cubicBezTo>
                              <a:cubicBezTo>
                                <a:pt x="134747" y="125062"/>
                                <a:pt x="108331" y="151478"/>
                                <a:pt x="81915" y="177894"/>
                              </a:cubicBezTo>
                              <a:lnTo>
                                <a:pt x="203835" y="299814"/>
                              </a:lnTo>
                              <a:lnTo>
                                <a:pt x="203835" y="381729"/>
                              </a:lnTo>
                              <a:lnTo>
                                <a:pt x="0" y="177894"/>
                              </a:lnTo>
                              <a:cubicBezTo>
                                <a:pt x="38862" y="139032"/>
                                <a:pt x="77851" y="100043"/>
                                <a:pt x="116713" y="61181"/>
                              </a:cubicBezTo>
                              <a:cubicBezTo>
                                <a:pt x="137160" y="40734"/>
                                <a:pt x="154178" y="26002"/>
                                <a:pt x="167132" y="17366"/>
                              </a:cubicBezTo>
                              <a:cubicBezTo>
                                <a:pt x="176149" y="11207"/>
                                <a:pt x="185166" y="6285"/>
                                <a:pt x="194199" y="2602"/>
                              </a:cubicBezTo>
                              <a:lnTo>
                                <a:pt x="203835"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84" name="Shape 24184"/>
                      <wps:cNvSpPr/>
                      <wps:spPr>
                        <a:xfrm>
                          <a:off x="203835" y="1844421"/>
                          <a:ext cx="186817" cy="531876"/>
                        </a:xfrm>
                        <a:custGeom>
                          <a:avLst/>
                          <a:gdLst/>
                          <a:ahLst/>
                          <a:cxnLst/>
                          <a:rect l="0" t="0" r="0" b="0"/>
                          <a:pathLst>
                            <a:path w="186817" h="531876">
                              <a:moveTo>
                                <a:pt x="17526" y="2159"/>
                              </a:moveTo>
                              <a:cubicBezTo>
                                <a:pt x="35941" y="0"/>
                                <a:pt x="55372" y="2667"/>
                                <a:pt x="76073" y="10922"/>
                              </a:cubicBezTo>
                              <a:cubicBezTo>
                                <a:pt x="96647" y="19304"/>
                                <a:pt x="115443" y="31623"/>
                                <a:pt x="132715" y="48895"/>
                              </a:cubicBezTo>
                              <a:cubicBezTo>
                                <a:pt x="162306" y="78486"/>
                                <a:pt x="178435" y="111887"/>
                                <a:pt x="182372" y="148844"/>
                              </a:cubicBezTo>
                              <a:cubicBezTo>
                                <a:pt x="186817" y="186182"/>
                                <a:pt x="166116" y="226695"/>
                                <a:pt x="122428" y="270383"/>
                              </a:cubicBezTo>
                              <a:cubicBezTo>
                                <a:pt x="96012" y="296926"/>
                                <a:pt x="69596" y="323342"/>
                                <a:pt x="43053" y="349758"/>
                              </a:cubicBezTo>
                              <a:cubicBezTo>
                                <a:pt x="90170" y="396875"/>
                                <a:pt x="137160" y="443865"/>
                                <a:pt x="184150" y="490982"/>
                              </a:cubicBezTo>
                              <a:cubicBezTo>
                                <a:pt x="170561" y="504571"/>
                                <a:pt x="156845" y="518287"/>
                                <a:pt x="143256" y="531876"/>
                              </a:cubicBezTo>
                              <a:lnTo>
                                <a:pt x="0" y="388620"/>
                              </a:lnTo>
                              <a:lnTo>
                                <a:pt x="0" y="306705"/>
                              </a:lnTo>
                              <a:lnTo>
                                <a:pt x="2159" y="308864"/>
                              </a:lnTo>
                              <a:cubicBezTo>
                                <a:pt x="28829" y="282194"/>
                                <a:pt x="55499" y="255524"/>
                                <a:pt x="82169" y="228854"/>
                              </a:cubicBezTo>
                              <a:cubicBezTo>
                                <a:pt x="108585" y="202438"/>
                                <a:pt x="122047" y="178181"/>
                                <a:pt x="121920" y="155956"/>
                              </a:cubicBezTo>
                              <a:cubicBezTo>
                                <a:pt x="121793" y="133604"/>
                                <a:pt x="112014" y="112776"/>
                                <a:pt x="91948" y="92583"/>
                              </a:cubicBezTo>
                              <a:cubicBezTo>
                                <a:pt x="77470" y="78105"/>
                                <a:pt x="61722" y="68961"/>
                                <a:pt x="44831" y="64897"/>
                              </a:cubicBezTo>
                              <a:cubicBezTo>
                                <a:pt x="36512" y="62992"/>
                                <a:pt x="28448" y="62547"/>
                                <a:pt x="20701" y="63500"/>
                              </a:cubicBezTo>
                              <a:lnTo>
                                <a:pt x="0" y="70006"/>
                              </a:lnTo>
                              <a:lnTo>
                                <a:pt x="0" y="6891"/>
                              </a:lnTo>
                              <a:lnTo>
                                <a:pt x="17526"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83" name="Shape 24183"/>
                      <wps:cNvSpPr/>
                      <wps:spPr>
                        <a:xfrm>
                          <a:off x="378714" y="1728089"/>
                          <a:ext cx="289433" cy="365125"/>
                        </a:xfrm>
                        <a:custGeom>
                          <a:avLst/>
                          <a:gdLst/>
                          <a:ahLst/>
                          <a:cxnLst/>
                          <a:rect l="0" t="0" r="0" b="0"/>
                          <a:pathLst>
                            <a:path w="289433" h="365125">
                              <a:moveTo>
                                <a:pt x="129794" y="0"/>
                              </a:moveTo>
                              <a:cubicBezTo>
                                <a:pt x="138811" y="17399"/>
                                <a:pt x="147320" y="35052"/>
                                <a:pt x="156337" y="52578"/>
                              </a:cubicBezTo>
                              <a:cubicBezTo>
                                <a:pt x="140843" y="55499"/>
                                <a:pt x="128524" y="61976"/>
                                <a:pt x="119253" y="71247"/>
                              </a:cubicBezTo>
                              <a:cubicBezTo>
                                <a:pt x="110998" y="79375"/>
                                <a:pt x="106045" y="89916"/>
                                <a:pt x="105156" y="101854"/>
                              </a:cubicBezTo>
                              <a:cubicBezTo>
                                <a:pt x="104394" y="114173"/>
                                <a:pt x="107188" y="126746"/>
                                <a:pt x="114427" y="139446"/>
                              </a:cubicBezTo>
                              <a:cubicBezTo>
                                <a:pt x="125476" y="158750"/>
                                <a:pt x="139827" y="177546"/>
                                <a:pt x="157734" y="195453"/>
                              </a:cubicBezTo>
                              <a:cubicBezTo>
                                <a:pt x="201676" y="239395"/>
                                <a:pt x="245618" y="283337"/>
                                <a:pt x="289433" y="327152"/>
                              </a:cubicBezTo>
                              <a:cubicBezTo>
                                <a:pt x="276733" y="339852"/>
                                <a:pt x="264160" y="352425"/>
                                <a:pt x="251460" y="365125"/>
                              </a:cubicBezTo>
                              <a:cubicBezTo>
                                <a:pt x="167640" y="281305"/>
                                <a:pt x="83820" y="197485"/>
                                <a:pt x="0" y="113665"/>
                              </a:cubicBezTo>
                              <a:cubicBezTo>
                                <a:pt x="11430" y="102362"/>
                                <a:pt x="22860" y="90932"/>
                                <a:pt x="34163" y="79502"/>
                              </a:cubicBezTo>
                              <a:cubicBezTo>
                                <a:pt x="46863" y="92202"/>
                                <a:pt x="59563" y="104902"/>
                                <a:pt x="72263" y="117602"/>
                              </a:cubicBezTo>
                              <a:cubicBezTo>
                                <a:pt x="62992" y="91313"/>
                                <a:pt x="59690" y="71120"/>
                                <a:pt x="61341" y="58039"/>
                              </a:cubicBezTo>
                              <a:cubicBezTo>
                                <a:pt x="62865" y="44958"/>
                                <a:pt x="68199" y="34163"/>
                                <a:pt x="77089" y="25273"/>
                              </a:cubicBezTo>
                              <a:cubicBezTo>
                                <a:pt x="89916" y="12319"/>
                                <a:pt x="107315"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81" name="Shape 24181"/>
                      <wps:cNvSpPr/>
                      <wps:spPr>
                        <a:xfrm>
                          <a:off x="564515" y="1560589"/>
                          <a:ext cx="135051" cy="324093"/>
                        </a:xfrm>
                        <a:custGeom>
                          <a:avLst/>
                          <a:gdLst/>
                          <a:ahLst/>
                          <a:cxnLst/>
                          <a:rect l="0" t="0" r="0" b="0"/>
                          <a:pathLst>
                            <a:path w="135051" h="324093">
                              <a:moveTo>
                                <a:pt x="135051" y="0"/>
                              </a:moveTo>
                              <a:lnTo>
                                <a:pt x="135051" y="52289"/>
                              </a:lnTo>
                              <a:lnTo>
                                <a:pt x="112840" y="53581"/>
                              </a:lnTo>
                              <a:cubicBezTo>
                                <a:pt x="100838" y="57360"/>
                                <a:pt x="89979" y="64122"/>
                                <a:pt x="80391" y="73774"/>
                              </a:cubicBezTo>
                              <a:cubicBezTo>
                                <a:pt x="62865" y="91173"/>
                                <a:pt x="54737" y="112382"/>
                                <a:pt x="56134" y="137274"/>
                              </a:cubicBezTo>
                              <a:cubicBezTo>
                                <a:pt x="57404" y="162293"/>
                                <a:pt x="68072" y="186423"/>
                                <a:pt x="88900" y="209664"/>
                              </a:cubicBezTo>
                              <a:lnTo>
                                <a:pt x="135051" y="163513"/>
                              </a:lnTo>
                              <a:lnTo>
                                <a:pt x="135051" y="233607"/>
                              </a:lnTo>
                              <a:lnTo>
                                <a:pt x="121793" y="246875"/>
                              </a:lnTo>
                              <a:lnTo>
                                <a:pt x="135051" y="256171"/>
                              </a:lnTo>
                              <a:lnTo>
                                <a:pt x="135051" y="324093"/>
                              </a:lnTo>
                              <a:lnTo>
                                <a:pt x="104569" y="304430"/>
                              </a:lnTo>
                              <a:cubicBezTo>
                                <a:pt x="94274" y="296596"/>
                                <a:pt x="84010" y="287579"/>
                                <a:pt x="73787" y="277355"/>
                              </a:cubicBezTo>
                              <a:cubicBezTo>
                                <a:pt x="31369" y="234937"/>
                                <a:pt x="8890" y="192519"/>
                                <a:pt x="4445" y="149720"/>
                              </a:cubicBezTo>
                              <a:cubicBezTo>
                                <a:pt x="0" y="106921"/>
                                <a:pt x="13843" y="70091"/>
                                <a:pt x="44958" y="39103"/>
                              </a:cubicBezTo>
                              <a:cubicBezTo>
                                <a:pt x="67437" y="16624"/>
                                <a:pt x="93274" y="3361"/>
                                <a:pt x="122468" y="9"/>
                              </a:cubicBezTo>
                              <a:lnTo>
                                <a:pt x="13505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82" name="Shape 24182"/>
                      <wps:cNvSpPr/>
                      <wps:spPr>
                        <a:xfrm>
                          <a:off x="699566" y="1680591"/>
                          <a:ext cx="219787" cy="227584"/>
                        </a:xfrm>
                        <a:custGeom>
                          <a:avLst/>
                          <a:gdLst/>
                          <a:ahLst/>
                          <a:cxnLst/>
                          <a:rect l="0" t="0" r="0" b="0"/>
                          <a:pathLst>
                            <a:path w="219787" h="227584">
                              <a:moveTo>
                                <a:pt x="192101" y="0"/>
                              </a:moveTo>
                              <a:cubicBezTo>
                                <a:pt x="212040" y="31877"/>
                                <a:pt x="219787" y="63373"/>
                                <a:pt x="217628" y="94361"/>
                              </a:cubicBezTo>
                              <a:cubicBezTo>
                                <a:pt x="215469" y="125222"/>
                                <a:pt x="200737" y="153797"/>
                                <a:pt x="174829" y="179832"/>
                              </a:cubicBezTo>
                              <a:cubicBezTo>
                                <a:pt x="142063" y="212471"/>
                                <a:pt x="104725" y="227584"/>
                                <a:pt x="62815" y="223647"/>
                              </a:cubicBezTo>
                              <a:cubicBezTo>
                                <a:pt x="41987" y="221742"/>
                                <a:pt x="21191" y="215392"/>
                                <a:pt x="490" y="204407"/>
                              </a:cubicBezTo>
                              <a:lnTo>
                                <a:pt x="0" y="204090"/>
                              </a:lnTo>
                              <a:lnTo>
                                <a:pt x="0" y="136169"/>
                              </a:lnTo>
                              <a:lnTo>
                                <a:pt x="29716" y="157004"/>
                              </a:lnTo>
                              <a:cubicBezTo>
                                <a:pt x="43765" y="164052"/>
                                <a:pt x="57545" y="168148"/>
                                <a:pt x="71070" y="169418"/>
                              </a:cubicBezTo>
                              <a:cubicBezTo>
                                <a:pt x="98248" y="171831"/>
                                <a:pt x="121235" y="163322"/>
                                <a:pt x="140031" y="144526"/>
                              </a:cubicBezTo>
                              <a:cubicBezTo>
                                <a:pt x="153874" y="130556"/>
                                <a:pt x="161875" y="114808"/>
                                <a:pt x="163399" y="96520"/>
                              </a:cubicBezTo>
                              <a:cubicBezTo>
                                <a:pt x="164796" y="78359"/>
                                <a:pt x="159843" y="57404"/>
                                <a:pt x="147524" y="33782"/>
                              </a:cubicBezTo>
                              <a:cubicBezTo>
                                <a:pt x="162383" y="22606"/>
                                <a:pt x="177242" y="11176"/>
                                <a:pt x="19210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80" name="Shape 24180"/>
                      <wps:cNvSpPr/>
                      <wps:spPr>
                        <a:xfrm>
                          <a:off x="699566" y="1560576"/>
                          <a:ext cx="153874" cy="233620"/>
                        </a:xfrm>
                        <a:custGeom>
                          <a:avLst/>
                          <a:gdLst/>
                          <a:ahLst/>
                          <a:cxnLst/>
                          <a:rect l="0" t="0" r="0" b="0"/>
                          <a:pathLst>
                            <a:path w="153874" h="233620">
                              <a:moveTo>
                                <a:pt x="17730" y="0"/>
                              </a:moveTo>
                              <a:cubicBezTo>
                                <a:pt x="59640" y="4318"/>
                                <a:pt x="101296" y="26670"/>
                                <a:pt x="142698" y="68072"/>
                              </a:cubicBezTo>
                              <a:cubicBezTo>
                                <a:pt x="145365" y="70739"/>
                                <a:pt x="149175" y="74422"/>
                                <a:pt x="153874" y="79629"/>
                              </a:cubicBezTo>
                              <a:lnTo>
                                <a:pt x="0" y="233620"/>
                              </a:lnTo>
                              <a:lnTo>
                                <a:pt x="0" y="163526"/>
                              </a:lnTo>
                              <a:lnTo>
                                <a:pt x="79071" y="84455"/>
                              </a:lnTo>
                              <a:cubicBezTo>
                                <a:pt x="56211" y="65151"/>
                                <a:pt x="35510" y="54356"/>
                                <a:pt x="17095" y="51308"/>
                              </a:cubicBezTo>
                              <a:lnTo>
                                <a:pt x="0" y="52302"/>
                              </a:lnTo>
                              <a:lnTo>
                                <a:pt x="0" y="13"/>
                              </a:lnTo>
                              <a:lnTo>
                                <a:pt x="1773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9" name="Shape 24179"/>
                      <wps:cNvSpPr/>
                      <wps:spPr>
                        <a:xfrm>
                          <a:off x="667004" y="1324229"/>
                          <a:ext cx="385064" cy="385064"/>
                        </a:xfrm>
                        <a:custGeom>
                          <a:avLst/>
                          <a:gdLst/>
                          <a:ahLst/>
                          <a:cxnLst/>
                          <a:rect l="0" t="0" r="0" b="0"/>
                          <a:pathLst>
                            <a:path w="385064" h="385064">
                              <a:moveTo>
                                <a:pt x="37973" y="0"/>
                              </a:moveTo>
                              <a:cubicBezTo>
                                <a:pt x="153670" y="115570"/>
                                <a:pt x="269367" y="231394"/>
                                <a:pt x="385064" y="347091"/>
                              </a:cubicBezTo>
                              <a:cubicBezTo>
                                <a:pt x="372491" y="359664"/>
                                <a:pt x="359791" y="372364"/>
                                <a:pt x="347091" y="385064"/>
                              </a:cubicBezTo>
                              <a:cubicBezTo>
                                <a:pt x="231394" y="269367"/>
                                <a:pt x="115697" y="153543"/>
                                <a:pt x="0" y="37973"/>
                              </a:cubicBezTo>
                              <a:cubicBezTo>
                                <a:pt x="12700" y="25273"/>
                                <a:pt x="25400" y="12573"/>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8" name="Shape 24178"/>
                      <wps:cNvSpPr/>
                      <wps:spPr>
                        <a:xfrm>
                          <a:off x="859790" y="1322705"/>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7" name="Shape 24177"/>
                      <wps:cNvSpPr/>
                      <wps:spPr>
                        <a:xfrm>
                          <a:off x="764159" y="1227074"/>
                          <a:ext cx="86995" cy="86995"/>
                        </a:xfrm>
                        <a:custGeom>
                          <a:avLst/>
                          <a:gdLst/>
                          <a:ahLst/>
                          <a:cxnLst/>
                          <a:rect l="0" t="0" r="0" b="0"/>
                          <a:pathLst>
                            <a:path w="86995" h="86995">
                              <a:moveTo>
                                <a:pt x="37973" y="0"/>
                              </a:moveTo>
                              <a:cubicBezTo>
                                <a:pt x="54356" y="16256"/>
                                <a:pt x="70612" y="32639"/>
                                <a:pt x="86995" y="49022"/>
                              </a:cubicBezTo>
                              <a:cubicBezTo>
                                <a:pt x="74295" y="61722"/>
                                <a:pt x="61722" y="74295"/>
                                <a:pt x="49022" y="86995"/>
                              </a:cubicBezTo>
                              <a:cubicBezTo>
                                <a:pt x="32639" y="70612"/>
                                <a:pt x="16256" y="54356"/>
                                <a:pt x="0" y="37973"/>
                              </a:cubicBezTo>
                              <a:cubicBezTo>
                                <a:pt x="12700"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6" name="Shape 24176"/>
                      <wps:cNvSpPr/>
                      <wps:spPr>
                        <a:xfrm>
                          <a:off x="955675" y="991997"/>
                          <a:ext cx="555117" cy="524383"/>
                        </a:xfrm>
                        <a:custGeom>
                          <a:avLst/>
                          <a:gdLst/>
                          <a:ahLst/>
                          <a:cxnLst/>
                          <a:rect l="0" t="0" r="0" b="0"/>
                          <a:pathLst>
                            <a:path w="555117" h="524383">
                              <a:moveTo>
                                <a:pt x="300736" y="2032"/>
                              </a:moveTo>
                              <a:cubicBezTo>
                                <a:pt x="326644" y="4191"/>
                                <a:pt x="353949" y="19304"/>
                                <a:pt x="382524" y="48006"/>
                              </a:cubicBezTo>
                              <a:cubicBezTo>
                                <a:pt x="440055" y="105537"/>
                                <a:pt x="497586" y="163068"/>
                                <a:pt x="555117" y="220599"/>
                              </a:cubicBezTo>
                              <a:cubicBezTo>
                                <a:pt x="542544" y="233172"/>
                                <a:pt x="529971" y="245745"/>
                                <a:pt x="517398" y="258318"/>
                              </a:cubicBezTo>
                              <a:cubicBezTo>
                                <a:pt x="464566" y="205613"/>
                                <a:pt x="411734" y="152781"/>
                                <a:pt x="358902" y="99949"/>
                              </a:cubicBezTo>
                              <a:cubicBezTo>
                                <a:pt x="341884" y="82931"/>
                                <a:pt x="328295" y="71882"/>
                                <a:pt x="318516" y="66548"/>
                              </a:cubicBezTo>
                              <a:cubicBezTo>
                                <a:pt x="308610" y="61722"/>
                                <a:pt x="297942" y="60198"/>
                                <a:pt x="286893" y="62103"/>
                              </a:cubicBezTo>
                              <a:cubicBezTo>
                                <a:pt x="275844" y="64008"/>
                                <a:pt x="265938" y="69469"/>
                                <a:pt x="257302" y="78105"/>
                              </a:cubicBezTo>
                              <a:cubicBezTo>
                                <a:pt x="241427" y="93853"/>
                                <a:pt x="234061" y="112903"/>
                                <a:pt x="235585" y="134874"/>
                              </a:cubicBezTo>
                              <a:cubicBezTo>
                                <a:pt x="237236" y="156972"/>
                                <a:pt x="250698" y="181229"/>
                                <a:pt x="276479" y="207010"/>
                              </a:cubicBezTo>
                              <a:cubicBezTo>
                                <a:pt x="325247" y="255778"/>
                                <a:pt x="373888" y="304419"/>
                                <a:pt x="422529" y="353187"/>
                              </a:cubicBezTo>
                              <a:cubicBezTo>
                                <a:pt x="409956" y="365760"/>
                                <a:pt x="397256" y="378460"/>
                                <a:pt x="384556" y="391160"/>
                              </a:cubicBezTo>
                              <a:cubicBezTo>
                                <a:pt x="330200" y="336677"/>
                                <a:pt x="275717" y="282194"/>
                                <a:pt x="221234" y="227711"/>
                              </a:cubicBezTo>
                              <a:cubicBezTo>
                                <a:pt x="202311" y="208788"/>
                                <a:pt x="184912" y="197866"/>
                                <a:pt x="169291" y="194437"/>
                              </a:cubicBezTo>
                              <a:cubicBezTo>
                                <a:pt x="153797" y="190881"/>
                                <a:pt x="138811" y="196469"/>
                                <a:pt x="124714" y="210566"/>
                              </a:cubicBezTo>
                              <a:cubicBezTo>
                                <a:pt x="113919" y="221361"/>
                                <a:pt x="107188" y="234188"/>
                                <a:pt x="104648" y="249682"/>
                              </a:cubicBezTo>
                              <a:cubicBezTo>
                                <a:pt x="102108" y="265049"/>
                                <a:pt x="104394" y="281178"/>
                                <a:pt x="112522" y="297180"/>
                              </a:cubicBezTo>
                              <a:cubicBezTo>
                                <a:pt x="120650" y="313182"/>
                                <a:pt x="136017" y="332867"/>
                                <a:pt x="158877" y="355854"/>
                              </a:cubicBezTo>
                              <a:cubicBezTo>
                                <a:pt x="202438" y="399415"/>
                                <a:pt x="245872" y="442849"/>
                                <a:pt x="289433" y="486283"/>
                              </a:cubicBezTo>
                              <a:cubicBezTo>
                                <a:pt x="276733" y="498983"/>
                                <a:pt x="264033" y="511683"/>
                                <a:pt x="251460" y="524383"/>
                              </a:cubicBezTo>
                              <a:cubicBezTo>
                                <a:pt x="167513" y="440563"/>
                                <a:pt x="83693" y="356616"/>
                                <a:pt x="0" y="272923"/>
                              </a:cubicBezTo>
                              <a:cubicBezTo>
                                <a:pt x="11303" y="261620"/>
                                <a:pt x="22606" y="250190"/>
                                <a:pt x="33909" y="238887"/>
                              </a:cubicBezTo>
                              <a:cubicBezTo>
                                <a:pt x="45720" y="250698"/>
                                <a:pt x="57404" y="262382"/>
                                <a:pt x="69215" y="274193"/>
                              </a:cubicBezTo>
                              <a:cubicBezTo>
                                <a:pt x="63754" y="254889"/>
                                <a:pt x="63627" y="235458"/>
                                <a:pt x="67437" y="216281"/>
                              </a:cubicBezTo>
                              <a:cubicBezTo>
                                <a:pt x="71501" y="197231"/>
                                <a:pt x="81153" y="180213"/>
                                <a:pt x="96266" y="165227"/>
                              </a:cubicBezTo>
                              <a:cubicBezTo>
                                <a:pt x="112903" y="148590"/>
                                <a:pt x="130175" y="138684"/>
                                <a:pt x="148717" y="135890"/>
                              </a:cubicBezTo>
                              <a:cubicBezTo>
                                <a:pt x="167132" y="133350"/>
                                <a:pt x="185166" y="136271"/>
                                <a:pt x="203581" y="145923"/>
                              </a:cubicBezTo>
                              <a:cubicBezTo>
                                <a:pt x="191516" y="98933"/>
                                <a:pt x="200279" y="61214"/>
                                <a:pt x="228727" y="32639"/>
                              </a:cubicBezTo>
                              <a:cubicBezTo>
                                <a:pt x="250952" y="10541"/>
                                <a:pt x="274955" y="0"/>
                                <a:pt x="300736" y="203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5" name="Shape 24175"/>
                      <wps:cNvSpPr/>
                      <wps:spPr>
                        <a:xfrm>
                          <a:off x="1315974" y="866521"/>
                          <a:ext cx="289433" cy="289433"/>
                        </a:xfrm>
                        <a:custGeom>
                          <a:avLst/>
                          <a:gdLst/>
                          <a:ahLst/>
                          <a:cxnLst/>
                          <a:rect l="0" t="0" r="0" b="0"/>
                          <a:pathLst>
                            <a:path w="289433" h="289433">
                              <a:moveTo>
                                <a:pt x="37973" y="0"/>
                              </a:moveTo>
                              <a:cubicBezTo>
                                <a:pt x="121793" y="83820"/>
                                <a:pt x="205613" y="167640"/>
                                <a:pt x="289433" y="251460"/>
                              </a:cubicBezTo>
                              <a:cubicBezTo>
                                <a:pt x="276733" y="264160"/>
                                <a:pt x="264160" y="276733"/>
                                <a:pt x="251460" y="289433"/>
                              </a:cubicBezTo>
                              <a:cubicBezTo>
                                <a:pt x="167640" y="205613"/>
                                <a:pt x="83820" y="121793"/>
                                <a:pt x="0" y="37973"/>
                              </a:cubicBezTo>
                              <a:cubicBezTo>
                                <a:pt x="12700" y="25400"/>
                                <a:pt x="25400"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4" name="Shape 24174"/>
                      <wps:cNvSpPr/>
                      <wps:spPr>
                        <a:xfrm>
                          <a:off x="1220343" y="770890"/>
                          <a:ext cx="86995" cy="86995"/>
                        </a:xfrm>
                        <a:custGeom>
                          <a:avLst/>
                          <a:gdLst/>
                          <a:ahLst/>
                          <a:cxnLst/>
                          <a:rect l="0" t="0" r="0" b="0"/>
                          <a:pathLst>
                            <a:path w="86995" h="86995">
                              <a:moveTo>
                                <a:pt x="37973" y="0"/>
                              </a:moveTo>
                              <a:cubicBezTo>
                                <a:pt x="54229" y="16383"/>
                                <a:pt x="70612" y="32639"/>
                                <a:pt x="86995" y="49022"/>
                              </a:cubicBezTo>
                              <a:cubicBezTo>
                                <a:pt x="74295" y="61722"/>
                                <a:pt x="61595" y="74295"/>
                                <a:pt x="49022" y="86995"/>
                              </a:cubicBezTo>
                              <a:cubicBezTo>
                                <a:pt x="32639" y="70612"/>
                                <a:pt x="16256" y="54356"/>
                                <a:pt x="0" y="37973"/>
                              </a:cubicBezTo>
                              <a:cubicBezTo>
                                <a:pt x="12573" y="25273"/>
                                <a:pt x="25273" y="12700"/>
                                <a:pt x="3797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3" name="Shape 24173"/>
                      <wps:cNvSpPr/>
                      <wps:spPr>
                        <a:xfrm>
                          <a:off x="1411859" y="662305"/>
                          <a:ext cx="433578" cy="397891"/>
                        </a:xfrm>
                        <a:custGeom>
                          <a:avLst/>
                          <a:gdLst/>
                          <a:ahLst/>
                          <a:cxnLst/>
                          <a:rect l="0" t="0" r="0" b="0"/>
                          <a:pathLst>
                            <a:path w="433578" h="397891">
                              <a:moveTo>
                                <a:pt x="169497" y="651"/>
                              </a:moveTo>
                              <a:cubicBezTo>
                                <a:pt x="177324" y="0"/>
                                <a:pt x="184848" y="445"/>
                                <a:pt x="192024" y="2032"/>
                              </a:cubicBezTo>
                              <a:cubicBezTo>
                                <a:pt x="206502" y="5334"/>
                                <a:pt x="221107" y="11938"/>
                                <a:pt x="235458" y="21717"/>
                              </a:cubicBezTo>
                              <a:cubicBezTo>
                                <a:pt x="244729" y="28067"/>
                                <a:pt x="259334" y="41402"/>
                                <a:pt x="278892" y="61087"/>
                              </a:cubicBezTo>
                              <a:cubicBezTo>
                                <a:pt x="330454" y="112522"/>
                                <a:pt x="382016" y="164084"/>
                                <a:pt x="433578" y="215646"/>
                              </a:cubicBezTo>
                              <a:cubicBezTo>
                                <a:pt x="420878" y="228346"/>
                                <a:pt x="408178" y="241046"/>
                                <a:pt x="395605" y="253619"/>
                              </a:cubicBezTo>
                              <a:cubicBezTo>
                                <a:pt x="344551" y="202692"/>
                                <a:pt x="293624" y="151765"/>
                                <a:pt x="242570" y="100711"/>
                              </a:cubicBezTo>
                              <a:cubicBezTo>
                                <a:pt x="225298" y="83439"/>
                                <a:pt x="210820" y="71882"/>
                                <a:pt x="199136" y="66040"/>
                              </a:cubicBezTo>
                              <a:cubicBezTo>
                                <a:pt x="187706" y="60452"/>
                                <a:pt x="175514" y="59055"/>
                                <a:pt x="162941" y="61087"/>
                              </a:cubicBezTo>
                              <a:cubicBezTo>
                                <a:pt x="150241" y="63627"/>
                                <a:pt x="138811" y="69977"/>
                                <a:pt x="128651" y="80137"/>
                              </a:cubicBezTo>
                              <a:cubicBezTo>
                                <a:pt x="112395" y="96393"/>
                                <a:pt x="104013" y="116078"/>
                                <a:pt x="104140" y="139192"/>
                              </a:cubicBezTo>
                              <a:cubicBezTo>
                                <a:pt x="104140" y="162687"/>
                                <a:pt x="119888" y="190373"/>
                                <a:pt x="152019" y="222504"/>
                              </a:cubicBezTo>
                              <a:cubicBezTo>
                                <a:pt x="197866" y="268351"/>
                                <a:pt x="243586" y="314071"/>
                                <a:pt x="289306" y="359918"/>
                              </a:cubicBezTo>
                              <a:cubicBezTo>
                                <a:pt x="276733" y="372491"/>
                                <a:pt x="264033" y="385191"/>
                                <a:pt x="251333" y="397891"/>
                              </a:cubicBezTo>
                              <a:cubicBezTo>
                                <a:pt x="167513" y="314071"/>
                                <a:pt x="83693" y="230251"/>
                                <a:pt x="0" y="146431"/>
                              </a:cubicBezTo>
                              <a:cubicBezTo>
                                <a:pt x="11303" y="135001"/>
                                <a:pt x="22733" y="123571"/>
                                <a:pt x="34163" y="112268"/>
                              </a:cubicBezTo>
                              <a:cubicBezTo>
                                <a:pt x="46101" y="124079"/>
                                <a:pt x="57912" y="136017"/>
                                <a:pt x="69850" y="147955"/>
                              </a:cubicBezTo>
                              <a:cubicBezTo>
                                <a:pt x="58293" y="103886"/>
                                <a:pt x="68707" y="66167"/>
                                <a:pt x="99822" y="35179"/>
                              </a:cubicBezTo>
                              <a:cubicBezTo>
                                <a:pt x="113284" y="21590"/>
                                <a:pt x="128270" y="11684"/>
                                <a:pt x="145161" y="5842"/>
                              </a:cubicBezTo>
                              <a:cubicBezTo>
                                <a:pt x="153543" y="3048"/>
                                <a:pt x="161671" y="1302"/>
                                <a:pt x="169497" y="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1" name="Shape 24171"/>
                      <wps:cNvSpPr/>
                      <wps:spPr>
                        <a:xfrm>
                          <a:off x="1687703" y="419354"/>
                          <a:ext cx="225556" cy="378714"/>
                        </a:xfrm>
                        <a:custGeom>
                          <a:avLst/>
                          <a:gdLst/>
                          <a:ahLst/>
                          <a:cxnLst/>
                          <a:rect l="0" t="0" r="0" b="0"/>
                          <a:pathLst>
                            <a:path w="225556" h="378714">
                              <a:moveTo>
                                <a:pt x="153162" y="1905"/>
                              </a:moveTo>
                              <a:cubicBezTo>
                                <a:pt x="166624" y="4191"/>
                                <a:pt x="180213" y="9906"/>
                                <a:pt x="194056" y="19304"/>
                              </a:cubicBezTo>
                              <a:cubicBezTo>
                                <a:pt x="198374" y="22352"/>
                                <a:pt x="203962" y="26956"/>
                                <a:pt x="210836" y="33163"/>
                              </a:cubicBezTo>
                              <a:lnTo>
                                <a:pt x="225556" y="47272"/>
                              </a:lnTo>
                              <a:lnTo>
                                <a:pt x="225556" y="145946"/>
                              </a:lnTo>
                              <a:lnTo>
                                <a:pt x="215836" y="165592"/>
                              </a:lnTo>
                              <a:cubicBezTo>
                                <a:pt x="208121" y="178562"/>
                                <a:pt x="198438" y="193040"/>
                                <a:pt x="186944" y="209169"/>
                              </a:cubicBezTo>
                              <a:cubicBezTo>
                                <a:pt x="173990" y="227457"/>
                                <a:pt x="165735" y="241173"/>
                                <a:pt x="162306" y="250952"/>
                              </a:cubicBezTo>
                              <a:cubicBezTo>
                                <a:pt x="158877" y="260477"/>
                                <a:pt x="158623" y="270129"/>
                                <a:pt x="161036" y="279654"/>
                              </a:cubicBezTo>
                              <a:cubicBezTo>
                                <a:pt x="163703" y="289306"/>
                                <a:pt x="168783" y="297942"/>
                                <a:pt x="176149" y="305181"/>
                              </a:cubicBezTo>
                              <a:cubicBezTo>
                                <a:pt x="187452" y="316611"/>
                                <a:pt x="200787" y="322072"/>
                                <a:pt x="216154" y="322072"/>
                              </a:cubicBezTo>
                              <a:lnTo>
                                <a:pt x="225556" y="319774"/>
                              </a:lnTo>
                              <a:lnTo>
                                <a:pt x="225556" y="374874"/>
                              </a:lnTo>
                              <a:lnTo>
                                <a:pt x="208280" y="378714"/>
                              </a:lnTo>
                              <a:cubicBezTo>
                                <a:pt x="181483" y="378206"/>
                                <a:pt x="157861" y="368046"/>
                                <a:pt x="136779" y="346964"/>
                              </a:cubicBezTo>
                              <a:cubicBezTo>
                                <a:pt x="124460" y="334645"/>
                                <a:pt x="115824" y="320675"/>
                                <a:pt x="110490" y="305435"/>
                              </a:cubicBezTo>
                              <a:cubicBezTo>
                                <a:pt x="105156" y="290449"/>
                                <a:pt x="103886" y="275844"/>
                                <a:pt x="105791" y="261493"/>
                              </a:cubicBezTo>
                              <a:cubicBezTo>
                                <a:pt x="107569" y="247269"/>
                                <a:pt x="112014" y="233553"/>
                                <a:pt x="118999" y="220218"/>
                              </a:cubicBezTo>
                              <a:cubicBezTo>
                                <a:pt x="124206" y="210693"/>
                                <a:pt x="133604" y="197231"/>
                                <a:pt x="146431" y="180086"/>
                              </a:cubicBezTo>
                              <a:cubicBezTo>
                                <a:pt x="172974" y="145415"/>
                                <a:pt x="190754" y="117983"/>
                                <a:pt x="199517" y="97663"/>
                              </a:cubicBezTo>
                              <a:cubicBezTo>
                                <a:pt x="193802" y="91567"/>
                                <a:pt x="190246" y="88011"/>
                                <a:pt x="188595" y="86360"/>
                              </a:cubicBezTo>
                              <a:cubicBezTo>
                                <a:pt x="171323" y="68961"/>
                                <a:pt x="155448" y="60452"/>
                                <a:pt x="141097" y="60452"/>
                              </a:cubicBezTo>
                              <a:cubicBezTo>
                                <a:pt x="121666" y="60198"/>
                                <a:pt x="102616" y="69977"/>
                                <a:pt x="83439" y="89154"/>
                              </a:cubicBezTo>
                              <a:cubicBezTo>
                                <a:pt x="65532" y="107188"/>
                                <a:pt x="55753" y="123825"/>
                                <a:pt x="54356" y="139065"/>
                              </a:cubicBezTo>
                              <a:cubicBezTo>
                                <a:pt x="52959" y="154813"/>
                                <a:pt x="58928" y="173863"/>
                                <a:pt x="72771" y="195580"/>
                              </a:cubicBezTo>
                              <a:cubicBezTo>
                                <a:pt x="58420" y="205994"/>
                                <a:pt x="44196" y="216535"/>
                                <a:pt x="29972" y="226949"/>
                              </a:cubicBezTo>
                              <a:cubicBezTo>
                                <a:pt x="15494" y="205994"/>
                                <a:pt x="6731" y="185928"/>
                                <a:pt x="3302" y="167005"/>
                              </a:cubicBezTo>
                              <a:cubicBezTo>
                                <a:pt x="0" y="148336"/>
                                <a:pt x="3048" y="128651"/>
                                <a:pt x="11557" y="108077"/>
                              </a:cubicBezTo>
                              <a:cubicBezTo>
                                <a:pt x="19939" y="87503"/>
                                <a:pt x="34417" y="67691"/>
                                <a:pt x="53594" y="48387"/>
                              </a:cubicBezTo>
                              <a:cubicBezTo>
                                <a:pt x="72771" y="29210"/>
                                <a:pt x="90805" y="16383"/>
                                <a:pt x="107823" y="9398"/>
                              </a:cubicBezTo>
                              <a:cubicBezTo>
                                <a:pt x="124841" y="2413"/>
                                <a:pt x="139954" y="0"/>
                                <a:pt x="153162"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2" name="Shape 24172"/>
                      <wps:cNvSpPr/>
                      <wps:spPr>
                        <a:xfrm>
                          <a:off x="1913259" y="466626"/>
                          <a:ext cx="184019" cy="327602"/>
                        </a:xfrm>
                        <a:custGeom>
                          <a:avLst/>
                          <a:gdLst/>
                          <a:ahLst/>
                          <a:cxnLst/>
                          <a:rect l="0" t="0" r="0" b="0"/>
                          <a:pathLst>
                            <a:path w="184019" h="327602">
                              <a:moveTo>
                                <a:pt x="0" y="0"/>
                              </a:moveTo>
                              <a:lnTo>
                                <a:pt x="9775" y="9370"/>
                              </a:lnTo>
                              <a:cubicBezTo>
                                <a:pt x="28698" y="28293"/>
                                <a:pt x="47622" y="47216"/>
                                <a:pt x="66544" y="66139"/>
                              </a:cubicBezTo>
                              <a:cubicBezTo>
                                <a:pt x="106168" y="105763"/>
                                <a:pt x="132076" y="129893"/>
                                <a:pt x="144142" y="138656"/>
                              </a:cubicBezTo>
                              <a:cubicBezTo>
                                <a:pt x="156333" y="147927"/>
                                <a:pt x="169542" y="154531"/>
                                <a:pt x="184019" y="159484"/>
                              </a:cubicBezTo>
                              <a:cubicBezTo>
                                <a:pt x="170811" y="172692"/>
                                <a:pt x="157604" y="186027"/>
                                <a:pt x="144268" y="199235"/>
                              </a:cubicBezTo>
                              <a:cubicBezTo>
                                <a:pt x="131568" y="194409"/>
                                <a:pt x="118614" y="186535"/>
                                <a:pt x="105661" y="175867"/>
                              </a:cubicBezTo>
                              <a:cubicBezTo>
                                <a:pt x="105280" y="203426"/>
                                <a:pt x="100835" y="226286"/>
                                <a:pt x="93595" y="244701"/>
                              </a:cubicBezTo>
                              <a:cubicBezTo>
                                <a:pt x="86103" y="263370"/>
                                <a:pt x="74799" y="280007"/>
                                <a:pt x="59813" y="294993"/>
                              </a:cubicBezTo>
                              <a:cubicBezTo>
                                <a:pt x="47494" y="307375"/>
                                <a:pt x="34922" y="316615"/>
                                <a:pt x="22078" y="322695"/>
                              </a:cubicBezTo>
                              <a:lnTo>
                                <a:pt x="0" y="327602"/>
                              </a:lnTo>
                              <a:lnTo>
                                <a:pt x="0" y="272502"/>
                              </a:lnTo>
                              <a:lnTo>
                                <a:pt x="13268" y="269260"/>
                              </a:lnTo>
                              <a:cubicBezTo>
                                <a:pt x="20761" y="265529"/>
                                <a:pt x="28191" y="259941"/>
                                <a:pt x="35556" y="252575"/>
                              </a:cubicBezTo>
                              <a:cubicBezTo>
                                <a:pt x="50161" y="237970"/>
                                <a:pt x="59813" y="221460"/>
                                <a:pt x="63750" y="202664"/>
                              </a:cubicBezTo>
                              <a:cubicBezTo>
                                <a:pt x="67814" y="184122"/>
                                <a:pt x="66798" y="165961"/>
                                <a:pt x="59432" y="148181"/>
                              </a:cubicBezTo>
                              <a:cubicBezTo>
                                <a:pt x="53717" y="134465"/>
                                <a:pt x="41652" y="118082"/>
                                <a:pt x="22983" y="99413"/>
                              </a:cubicBezTo>
                              <a:cubicBezTo>
                                <a:pt x="17776" y="94206"/>
                                <a:pt x="12569" y="88999"/>
                                <a:pt x="7362" y="83792"/>
                              </a:cubicBezTo>
                              <a:lnTo>
                                <a:pt x="0" y="9867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70" name="Shape 24170"/>
                      <wps:cNvSpPr/>
                      <wps:spPr>
                        <a:xfrm>
                          <a:off x="1892300" y="214503"/>
                          <a:ext cx="289433" cy="365252"/>
                        </a:xfrm>
                        <a:custGeom>
                          <a:avLst/>
                          <a:gdLst/>
                          <a:ahLst/>
                          <a:cxnLst/>
                          <a:rect l="0" t="0" r="0" b="0"/>
                          <a:pathLst>
                            <a:path w="289433" h="365252">
                              <a:moveTo>
                                <a:pt x="129794" y="0"/>
                              </a:moveTo>
                              <a:cubicBezTo>
                                <a:pt x="138684" y="17526"/>
                                <a:pt x="147320" y="35179"/>
                                <a:pt x="156210" y="52578"/>
                              </a:cubicBezTo>
                              <a:cubicBezTo>
                                <a:pt x="140716" y="55626"/>
                                <a:pt x="128397" y="61976"/>
                                <a:pt x="119126" y="71247"/>
                              </a:cubicBezTo>
                              <a:cubicBezTo>
                                <a:pt x="110871" y="79502"/>
                                <a:pt x="106045" y="89916"/>
                                <a:pt x="105029" y="101981"/>
                              </a:cubicBezTo>
                              <a:cubicBezTo>
                                <a:pt x="104267" y="114173"/>
                                <a:pt x="107061" y="126873"/>
                                <a:pt x="114300" y="139446"/>
                              </a:cubicBezTo>
                              <a:cubicBezTo>
                                <a:pt x="125349" y="158877"/>
                                <a:pt x="139700" y="177546"/>
                                <a:pt x="157734" y="195580"/>
                              </a:cubicBezTo>
                              <a:cubicBezTo>
                                <a:pt x="201676" y="239522"/>
                                <a:pt x="245491" y="283337"/>
                                <a:pt x="289433" y="327152"/>
                              </a:cubicBezTo>
                              <a:cubicBezTo>
                                <a:pt x="276733" y="339852"/>
                                <a:pt x="264033" y="352552"/>
                                <a:pt x="251333" y="365252"/>
                              </a:cubicBezTo>
                              <a:cubicBezTo>
                                <a:pt x="167513" y="281432"/>
                                <a:pt x="83693" y="197612"/>
                                <a:pt x="0" y="113792"/>
                              </a:cubicBezTo>
                              <a:cubicBezTo>
                                <a:pt x="11303" y="102362"/>
                                <a:pt x="22733" y="90932"/>
                                <a:pt x="34163" y="79629"/>
                              </a:cubicBezTo>
                              <a:cubicBezTo>
                                <a:pt x="46863" y="92329"/>
                                <a:pt x="59563" y="105029"/>
                                <a:pt x="72263" y="117729"/>
                              </a:cubicBezTo>
                              <a:cubicBezTo>
                                <a:pt x="62992" y="91313"/>
                                <a:pt x="59690" y="71247"/>
                                <a:pt x="61214" y="58166"/>
                              </a:cubicBezTo>
                              <a:cubicBezTo>
                                <a:pt x="62865" y="45085"/>
                                <a:pt x="68072" y="34163"/>
                                <a:pt x="76962" y="25273"/>
                              </a:cubicBezTo>
                              <a:cubicBezTo>
                                <a:pt x="89916" y="12446"/>
                                <a:pt x="107188" y="3810"/>
                                <a:pt x="12979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169" name="Shape 24169"/>
                      <wps:cNvSpPr/>
                      <wps:spPr>
                        <a:xfrm>
                          <a:off x="2015109" y="0"/>
                          <a:ext cx="421259" cy="533908"/>
                        </a:xfrm>
                        <a:custGeom>
                          <a:avLst/>
                          <a:gdLst/>
                          <a:ahLst/>
                          <a:cxnLst/>
                          <a:rect l="0" t="0" r="0" b="0"/>
                          <a:pathLst>
                            <a:path w="421259" h="533908">
                              <a:moveTo>
                                <a:pt x="205359" y="0"/>
                              </a:moveTo>
                              <a:cubicBezTo>
                                <a:pt x="262890" y="113411"/>
                                <a:pt x="318262" y="227711"/>
                                <a:pt x="375793" y="340995"/>
                              </a:cubicBezTo>
                              <a:cubicBezTo>
                                <a:pt x="394716" y="377698"/>
                                <a:pt x="406019" y="403987"/>
                                <a:pt x="411607" y="419354"/>
                              </a:cubicBezTo>
                              <a:cubicBezTo>
                                <a:pt x="418973" y="440055"/>
                                <a:pt x="421259" y="458343"/>
                                <a:pt x="419354" y="473583"/>
                              </a:cubicBezTo>
                              <a:cubicBezTo>
                                <a:pt x="417195" y="488696"/>
                                <a:pt x="409829" y="502539"/>
                                <a:pt x="397764" y="514604"/>
                              </a:cubicBezTo>
                              <a:cubicBezTo>
                                <a:pt x="390398" y="521970"/>
                                <a:pt x="380746" y="528447"/>
                                <a:pt x="368173" y="533908"/>
                              </a:cubicBezTo>
                              <a:cubicBezTo>
                                <a:pt x="353441" y="521843"/>
                                <a:pt x="338582" y="510032"/>
                                <a:pt x="323850" y="498094"/>
                              </a:cubicBezTo>
                              <a:cubicBezTo>
                                <a:pt x="334772" y="492506"/>
                                <a:pt x="343281" y="486283"/>
                                <a:pt x="349377" y="480187"/>
                              </a:cubicBezTo>
                              <a:cubicBezTo>
                                <a:pt x="357886" y="471678"/>
                                <a:pt x="362966" y="463296"/>
                                <a:pt x="364998" y="455168"/>
                              </a:cubicBezTo>
                              <a:cubicBezTo>
                                <a:pt x="366903" y="446913"/>
                                <a:pt x="366776" y="438277"/>
                                <a:pt x="364109" y="429387"/>
                              </a:cubicBezTo>
                              <a:cubicBezTo>
                                <a:pt x="362077" y="422783"/>
                                <a:pt x="355727" y="408051"/>
                                <a:pt x="344043" y="386080"/>
                              </a:cubicBezTo>
                              <a:cubicBezTo>
                                <a:pt x="342265" y="383032"/>
                                <a:pt x="339979" y="378206"/>
                                <a:pt x="336931" y="372237"/>
                              </a:cubicBezTo>
                              <a:cubicBezTo>
                                <a:pt x="225044" y="315976"/>
                                <a:pt x="111887" y="261747"/>
                                <a:pt x="0" y="205486"/>
                              </a:cubicBezTo>
                              <a:cubicBezTo>
                                <a:pt x="13589" y="191770"/>
                                <a:pt x="27305" y="178054"/>
                                <a:pt x="40894" y="164465"/>
                              </a:cubicBezTo>
                              <a:cubicBezTo>
                                <a:pt x="104775" y="197866"/>
                                <a:pt x="169291" y="230124"/>
                                <a:pt x="233172" y="263398"/>
                              </a:cubicBezTo>
                              <a:cubicBezTo>
                                <a:pt x="257683" y="275971"/>
                                <a:pt x="282575" y="289814"/>
                                <a:pt x="307721" y="305435"/>
                              </a:cubicBezTo>
                              <a:cubicBezTo>
                                <a:pt x="292354" y="281432"/>
                                <a:pt x="278765" y="257302"/>
                                <a:pt x="266065" y="232537"/>
                              </a:cubicBezTo>
                              <a:cubicBezTo>
                                <a:pt x="232791" y="167894"/>
                                <a:pt x="200660" y="102616"/>
                                <a:pt x="167386" y="37973"/>
                              </a:cubicBezTo>
                              <a:cubicBezTo>
                                <a:pt x="180086" y="25400"/>
                                <a:pt x="192659" y="12700"/>
                                <a:pt x="20535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24168" style="width:191.84pt;height:187.11pt;position:absolute;z-index:-2147483648;mso-position-horizontal-relative:page;mso-position-horizontal:absolute;margin-left:207.2pt;mso-position-vertical-relative:page;margin-top:298.43pt;" coordsize="24363,23762">
              <v:shape id="Shape 24185" style="position:absolute;width:2038;height:3817;left:0;top:18513;" coordsize="203835,381729" path="m203835,0l203835,63115l202311,63594c193167,68420,179578,80231,161036,98773c134747,125062,108331,151478,81915,177894l203835,299814l203835,381729l0,177894c38862,139032,77851,100043,116713,61181c137160,40734,154178,26002,167132,17366c176149,11207,185166,6285,194199,2602l203835,0x">
                <v:stroke weight="0pt" endcap="flat" joinstyle="miter" miterlimit="10" on="false" color="#000000" opacity="0"/>
                <v:fill on="true" color="#c0c0c0" opacity="0.501961"/>
              </v:shape>
              <v:shape id="Shape 24184" style="position:absolute;width:1868;height:5318;left:2038;top:18444;" coordsize="186817,531876" path="m17526,2159c35941,0,55372,2667,76073,10922c96647,19304,115443,31623,132715,48895c162306,78486,178435,111887,182372,148844c186817,186182,166116,226695,122428,270383c96012,296926,69596,323342,43053,349758c90170,396875,137160,443865,184150,490982c170561,504571,156845,518287,143256,531876l0,388620l0,306705l2159,308864c28829,282194,55499,255524,82169,228854c108585,202438,122047,178181,121920,155956c121793,133604,112014,112776,91948,92583c77470,78105,61722,68961,44831,64897c36512,62992,28448,62547,20701,63500l0,70006l0,6891l17526,2159x">
                <v:stroke weight="0pt" endcap="flat" joinstyle="miter" miterlimit="10" on="false" color="#000000" opacity="0"/>
                <v:fill on="true" color="#c0c0c0" opacity="0.501961"/>
              </v:shape>
              <v:shape id="Shape 24183" style="position:absolute;width:2894;height:3651;left:3787;top:17280;" coordsize="289433,365125" path="m129794,0c138811,17399,147320,35052,156337,52578c140843,55499,128524,61976,119253,71247c110998,79375,106045,89916,105156,101854c104394,114173,107188,126746,114427,139446c125476,158750,139827,177546,157734,195453c201676,239395,245618,283337,289433,327152c276733,339852,264160,352425,251460,365125c167640,281305,83820,197485,0,113665c11430,102362,22860,90932,34163,79502c46863,92202,59563,104902,72263,117602c62992,91313,59690,71120,61341,58039c62865,44958,68199,34163,77089,25273c89916,12319,107315,3810,129794,0x">
                <v:stroke weight="0pt" endcap="flat" joinstyle="miter" miterlimit="10" on="false" color="#000000" opacity="0"/>
                <v:fill on="true" color="#c0c0c0" opacity="0.501961"/>
              </v:shape>
              <v:shape id="Shape 24181" style="position:absolute;width:1350;height:3240;left:5645;top:15605;" coordsize="135051,324093" path="m135051,0l135051,52289l112840,53581c100838,57360,89979,64122,80391,73774c62865,91173,54737,112382,56134,137274c57404,162293,68072,186423,88900,209664l135051,163513l135051,233607l121793,246875l135051,256171l135051,324093l104569,304430c94274,296596,84010,287579,73787,277355c31369,234937,8890,192519,4445,149720c0,106921,13843,70091,44958,39103c67437,16624,93274,3361,122468,9l135051,0x">
                <v:stroke weight="0pt" endcap="flat" joinstyle="miter" miterlimit="10" on="false" color="#000000" opacity="0"/>
                <v:fill on="true" color="#c0c0c0" opacity="0.501961"/>
              </v:shape>
              <v:shape id="Shape 24182" style="position:absolute;width:2197;height:2275;left:6995;top:16805;" coordsize="219787,227584" path="m192101,0c212040,31877,219787,63373,217628,94361c215469,125222,200737,153797,174829,179832c142063,212471,104725,227584,62815,223647c41987,221742,21191,215392,490,204407l0,204090l0,136169l29716,157004c43765,164052,57545,168148,71070,169418c98248,171831,121235,163322,140031,144526c153874,130556,161875,114808,163399,96520c164796,78359,159843,57404,147524,33782c162383,22606,177242,11176,192101,0x">
                <v:stroke weight="0pt" endcap="flat" joinstyle="miter" miterlimit="10" on="false" color="#000000" opacity="0"/>
                <v:fill on="true" color="#c0c0c0" opacity="0.501961"/>
              </v:shape>
              <v:shape id="Shape 24180" style="position:absolute;width:1538;height:2336;left:6995;top:15605;" coordsize="153874,233620" path="m17730,0c59640,4318,101296,26670,142698,68072c145365,70739,149175,74422,153874,79629l0,233620l0,163526l79071,84455c56211,65151,35510,54356,17095,51308l0,52302l0,13l17730,0x">
                <v:stroke weight="0pt" endcap="flat" joinstyle="miter" miterlimit="10" on="false" color="#000000" opacity="0"/>
                <v:fill on="true" color="#c0c0c0" opacity="0.501961"/>
              </v:shape>
              <v:shape id="Shape 24179" style="position:absolute;width:3850;height:3850;left:6670;top:13242;" coordsize="385064,385064" path="m37973,0c153670,115570,269367,231394,385064,347091c372491,359664,359791,372364,347091,385064c231394,269367,115697,153543,0,37973c12700,25273,25400,12573,37973,0x">
                <v:stroke weight="0pt" endcap="flat" joinstyle="miter" miterlimit="10" on="false" color="#000000" opacity="0"/>
                <v:fill on="true" color="#c0c0c0" opacity="0.501961"/>
              </v:shape>
              <v:shape id="Shape 24178" style="position:absolute;width:2894;height:2894;left:8597;top:13227;"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177" style="position:absolute;width:869;height:869;left:7641;top:12270;" coordsize="86995,86995" path="m37973,0c54356,16256,70612,32639,86995,49022c74295,61722,61722,74295,49022,86995c32639,70612,16256,54356,0,37973c12700,25273,25273,12700,37973,0x">
                <v:stroke weight="0pt" endcap="flat" joinstyle="miter" miterlimit="10" on="false" color="#000000" opacity="0"/>
                <v:fill on="true" color="#c0c0c0" opacity="0.501961"/>
              </v:shape>
              <v:shape id="Shape 24176" style="position:absolute;width:5551;height:5243;left:9556;top:9919;" coordsize="555117,524383" path="m300736,2032c326644,4191,353949,19304,382524,48006c440055,105537,497586,163068,555117,220599c542544,233172,529971,245745,517398,258318c464566,205613,411734,152781,358902,99949c341884,82931,328295,71882,318516,66548c308610,61722,297942,60198,286893,62103c275844,64008,265938,69469,257302,78105c241427,93853,234061,112903,235585,134874c237236,156972,250698,181229,276479,207010c325247,255778,373888,304419,422529,353187c409956,365760,397256,378460,384556,391160c330200,336677,275717,282194,221234,227711c202311,208788,184912,197866,169291,194437c153797,190881,138811,196469,124714,210566c113919,221361,107188,234188,104648,249682c102108,265049,104394,281178,112522,297180c120650,313182,136017,332867,158877,355854c202438,399415,245872,442849,289433,486283c276733,498983,264033,511683,251460,524383c167513,440563,83693,356616,0,272923c11303,261620,22606,250190,33909,238887c45720,250698,57404,262382,69215,274193c63754,254889,63627,235458,67437,216281c71501,197231,81153,180213,96266,165227c112903,148590,130175,138684,148717,135890c167132,133350,185166,136271,203581,145923c191516,98933,200279,61214,228727,32639c250952,10541,274955,0,300736,2032x">
                <v:stroke weight="0pt" endcap="flat" joinstyle="miter" miterlimit="10" on="false" color="#000000" opacity="0"/>
                <v:fill on="true" color="#c0c0c0" opacity="0.501961"/>
              </v:shape>
              <v:shape id="Shape 24175" style="position:absolute;width:2894;height:2894;left:13159;top:8665;" coordsize="289433,289433" path="m37973,0c121793,83820,205613,167640,289433,251460c276733,264160,264160,276733,251460,289433c167640,205613,83820,121793,0,37973c12700,25400,25400,12700,37973,0x">
                <v:stroke weight="0pt" endcap="flat" joinstyle="miter" miterlimit="10" on="false" color="#000000" opacity="0"/>
                <v:fill on="true" color="#c0c0c0" opacity="0.501961"/>
              </v:shape>
              <v:shape id="Shape 24174" style="position:absolute;width:869;height:869;left:12203;top:7708;" coordsize="86995,86995" path="m37973,0c54229,16383,70612,32639,86995,49022c74295,61722,61595,74295,49022,86995c32639,70612,16256,54356,0,37973c12573,25273,25273,12700,37973,0x">
                <v:stroke weight="0pt" endcap="flat" joinstyle="miter" miterlimit="10" on="false" color="#000000" opacity="0"/>
                <v:fill on="true" color="#c0c0c0" opacity="0.501961"/>
              </v:shape>
              <v:shape id="Shape 24173" style="position:absolute;width:4335;height:3978;left:14118;top:6623;" coordsize="433578,397891" path="m169497,651c177324,0,184848,445,192024,2032c206502,5334,221107,11938,235458,21717c244729,28067,259334,41402,278892,61087c330454,112522,382016,164084,433578,215646c420878,228346,408178,241046,395605,253619c344551,202692,293624,151765,242570,100711c225298,83439,210820,71882,199136,66040c187706,60452,175514,59055,162941,61087c150241,63627,138811,69977,128651,80137c112395,96393,104013,116078,104140,139192c104140,162687,119888,190373,152019,222504c197866,268351,243586,314071,289306,359918c276733,372491,264033,385191,251333,397891c167513,314071,83693,230251,0,146431c11303,135001,22733,123571,34163,112268c46101,124079,57912,136017,69850,147955c58293,103886,68707,66167,99822,35179c113284,21590,128270,11684,145161,5842c153543,3048,161671,1302,169497,651x">
                <v:stroke weight="0pt" endcap="flat" joinstyle="miter" miterlimit="10" on="false" color="#000000" opacity="0"/>
                <v:fill on="true" color="#c0c0c0" opacity="0.501961"/>
              </v:shape>
              <v:shape id="Shape 24171" style="position:absolute;width:2255;height:3787;left:16877;top:4193;" coordsize="225556,378714" path="m153162,1905c166624,4191,180213,9906,194056,19304c198374,22352,203962,26956,210836,33163l225556,47272l225556,145946l215836,165592c208121,178562,198438,193040,186944,209169c173990,227457,165735,241173,162306,250952c158877,260477,158623,270129,161036,279654c163703,289306,168783,297942,176149,305181c187452,316611,200787,322072,216154,322072l225556,319774l225556,374874l208280,378714c181483,378206,157861,368046,136779,346964c124460,334645,115824,320675,110490,305435c105156,290449,103886,275844,105791,261493c107569,247269,112014,233553,118999,220218c124206,210693,133604,197231,146431,180086c172974,145415,190754,117983,199517,97663c193802,91567,190246,88011,188595,86360c171323,68961,155448,60452,141097,60452c121666,60198,102616,69977,83439,89154c65532,107188,55753,123825,54356,139065c52959,154813,58928,173863,72771,195580c58420,205994,44196,216535,29972,226949c15494,205994,6731,185928,3302,167005c0,148336,3048,128651,11557,108077c19939,87503,34417,67691,53594,48387c72771,29210,90805,16383,107823,9398c124841,2413,139954,0,153162,1905x">
                <v:stroke weight="0pt" endcap="flat" joinstyle="miter" miterlimit="10" on="false" color="#000000" opacity="0"/>
                <v:fill on="true" color="#c0c0c0" opacity="0.501961"/>
              </v:shape>
              <v:shape id="Shape 24172" style="position:absolute;width:1840;height:3276;left:19132;top:4666;" coordsize="184019,327602" path="m0,0l9775,9370c28698,28293,47622,47216,66544,66139c106168,105763,132076,129893,144142,138656c156333,147927,169542,154531,184019,159484c170811,172692,157604,186027,144268,199235c131568,194409,118614,186535,105661,175867c105280,203426,100835,226286,93595,244701c86103,263370,74799,280007,59813,294993c47494,307375,34922,316615,22078,322695l0,327602l0,272502l13268,269260c20761,265529,28191,259941,35556,252575c50161,237970,59813,221460,63750,202664c67814,184122,66798,165961,59432,148181c53717,134465,41652,118082,22983,99413c17776,94206,12569,88999,7362,83792l0,98674l0,0x">
                <v:stroke weight="0pt" endcap="flat" joinstyle="miter" miterlimit="10" on="false" color="#000000" opacity="0"/>
                <v:fill on="true" color="#c0c0c0" opacity="0.501961"/>
              </v:shape>
              <v:shape id="Shape 24170" style="position:absolute;width:2894;height:3652;left:18923;top:2145;" coordsize="289433,365252" path="m129794,0c138684,17526,147320,35179,156210,52578c140716,55626,128397,61976,119126,71247c110871,79502,106045,89916,105029,101981c104267,114173,107061,126873,114300,139446c125349,158877,139700,177546,157734,195580c201676,239522,245491,283337,289433,327152c276733,339852,264033,352552,251333,365252c167513,281432,83693,197612,0,113792c11303,102362,22733,90932,34163,79629c46863,92329,59563,105029,72263,117729c62992,91313,59690,71247,61214,58166c62865,45085,68072,34163,76962,25273c89916,12446,107188,3810,129794,0x">
                <v:stroke weight="0pt" endcap="flat" joinstyle="miter" miterlimit="10" on="false" color="#000000" opacity="0"/>
                <v:fill on="true" color="#c0c0c0" opacity="0.501961"/>
              </v:shape>
              <v:shape id="Shape 24169" style="position:absolute;width:4212;height:5339;left:20151;top:0;" coordsize="421259,533908" path="m205359,0c262890,113411,318262,227711,375793,340995c394716,377698,406019,403987,411607,419354c418973,440055,421259,458343,419354,473583c417195,488696,409829,502539,397764,514604c390398,521970,380746,528447,368173,533908c353441,521843,338582,510032,323850,498094c334772,492506,343281,486283,349377,480187c357886,471678,362966,463296,364998,455168c366903,446913,366776,438277,364109,429387c362077,422783,355727,408051,344043,386080c342265,383032,339979,378206,336931,372237c225044,315976,111887,261747,0,205486c13589,191770,27305,178054,40894,164465c104775,197866,169291,230124,233172,263398c257683,275971,282575,289814,307721,305435c292354,281432,278765,257302,266065,232537c232791,167894,200660,102616,167386,37973c180086,25400,192659,12700,205359,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39FD"/>
    <w:multiLevelType w:val="hybridMultilevel"/>
    <w:tmpl w:val="B6FEBC0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596FF7"/>
    <w:multiLevelType w:val="multilevel"/>
    <w:tmpl w:val="83B89678"/>
    <w:lvl w:ilvl="0">
      <w:start w:val="1"/>
      <w:numFmt w:val="lowerLetter"/>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75D19E3"/>
    <w:multiLevelType w:val="multilevel"/>
    <w:tmpl w:val="BC7A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37BF1"/>
    <w:multiLevelType w:val="hybridMultilevel"/>
    <w:tmpl w:val="4B266098"/>
    <w:lvl w:ilvl="0" w:tplc="2BF49358">
      <w:start w:val="1"/>
      <w:numFmt w:val="bullet"/>
      <w:lvlText w:val="•"/>
      <w:lvlJc w:val="left"/>
      <w:pPr>
        <w:ind w:left="15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7284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E48C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226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ECFA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18D5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F83A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C636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0BC5D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BC40FEC"/>
    <w:multiLevelType w:val="multilevel"/>
    <w:tmpl w:val="3CB095B0"/>
    <w:lvl w:ilvl="0">
      <w:start w:val="1"/>
      <w:numFmt w:val="lowerLetter"/>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0DA10022"/>
    <w:multiLevelType w:val="hybridMultilevel"/>
    <w:tmpl w:val="840E8C1E"/>
    <w:lvl w:ilvl="0" w:tplc="EEA4D124">
      <w:start w:val="1"/>
      <w:numFmt w:val="decimal"/>
      <w:lvlText w:val="%1."/>
      <w:lvlJc w:val="left"/>
      <w:pPr>
        <w:ind w:left="1512"/>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0980DB3E">
      <w:start w:val="1"/>
      <w:numFmt w:val="lowerLetter"/>
      <w:lvlText w:val="%2"/>
      <w:lvlJc w:val="left"/>
      <w:pPr>
        <w:ind w:left="14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9D369646">
      <w:start w:val="1"/>
      <w:numFmt w:val="lowerRoman"/>
      <w:lvlText w:val="%3"/>
      <w:lvlJc w:val="left"/>
      <w:pPr>
        <w:ind w:left="21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A252AE8E">
      <w:start w:val="1"/>
      <w:numFmt w:val="decimal"/>
      <w:lvlText w:val="%4"/>
      <w:lvlJc w:val="left"/>
      <w:pPr>
        <w:ind w:left="28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0B0E8A80">
      <w:start w:val="1"/>
      <w:numFmt w:val="lowerLetter"/>
      <w:lvlText w:val="%5"/>
      <w:lvlJc w:val="left"/>
      <w:pPr>
        <w:ind w:left="36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C5EC71E6">
      <w:start w:val="1"/>
      <w:numFmt w:val="lowerRoman"/>
      <w:lvlText w:val="%6"/>
      <w:lvlJc w:val="left"/>
      <w:pPr>
        <w:ind w:left="43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F8F68ADA">
      <w:start w:val="1"/>
      <w:numFmt w:val="decimal"/>
      <w:lvlText w:val="%7"/>
      <w:lvlJc w:val="left"/>
      <w:pPr>
        <w:ind w:left="50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78A02BB8">
      <w:start w:val="1"/>
      <w:numFmt w:val="lowerLetter"/>
      <w:lvlText w:val="%8"/>
      <w:lvlJc w:val="left"/>
      <w:pPr>
        <w:ind w:left="57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AB3A39E0">
      <w:start w:val="1"/>
      <w:numFmt w:val="lowerRoman"/>
      <w:lvlText w:val="%9"/>
      <w:lvlJc w:val="left"/>
      <w:pPr>
        <w:ind w:left="64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DF06997"/>
    <w:multiLevelType w:val="hybridMultilevel"/>
    <w:tmpl w:val="3E20DAC8"/>
    <w:lvl w:ilvl="0" w:tplc="DA1C266A">
      <w:start w:val="1"/>
      <w:numFmt w:val="decimal"/>
      <w:lvlText w:val="%1."/>
      <w:lvlJc w:val="left"/>
      <w:pPr>
        <w:ind w:left="7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F5FED64C">
      <w:start w:val="1"/>
      <w:numFmt w:val="lowerLetter"/>
      <w:lvlText w:val="%2"/>
      <w:lvlJc w:val="left"/>
      <w:pPr>
        <w:ind w:left="14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9DBE1C36">
      <w:start w:val="1"/>
      <w:numFmt w:val="lowerRoman"/>
      <w:lvlText w:val="%3"/>
      <w:lvlJc w:val="left"/>
      <w:pPr>
        <w:ind w:left="21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C9788A86">
      <w:start w:val="1"/>
      <w:numFmt w:val="decimal"/>
      <w:lvlText w:val="%4"/>
      <w:lvlJc w:val="left"/>
      <w:pPr>
        <w:ind w:left="28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D78EE7CA">
      <w:start w:val="1"/>
      <w:numFmt w:val="lowerLetter"/>
      <w:lvlText w:val="%5"/>
      <w:lvlJc w:val="left"/>
      <w:pPr>
        <w:ind w:left="36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B5868904">
      <w:start w:val="1"/>
      <w:numFmt w:val="lowerRoman"/>
      <w:lvlText w:val="%6"/>
      <w:lvlJc w:val="left"/>
      <w:pPr>
        <w:ind w:left="43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D9B2F92A">
      <w:start w:val="1"/>
      <w:numFmt w:val="decimal"/>
      <w:lvlText w:val="%7"/>
      <w:lvlJc w:val="left"/>
      <w:pPr>
        <w:ind w:left="50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530A00E8">
      <w:start w:val="1"/>
      <w:numFmt w:val="lowerLetter"/>
      <w:lvlText w:val="%8"/>
      <w:lvlJc w:val="left"/>
      <w:pPr>
        <w:ind w:left="57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FF840B9E">
      <w:start w:val="1"/>
      <w:numFmt w:val="lowerRoman"/>
      <w:lvlText w:val="%9"/>
      <w:lvlJc w:val="left"/>
      <w:pPr>
        <w:ind w:left="64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BA5AB8"/>
    <w:multiLevelType w:val="hybridMultilevel"/>
    <w:tmpl w:val="054C97F6"/>
    <w:lvl w:ilvl="0" w:tplc="0D4A4D92">
      <w:start w:val="1"/>
      <w:numFmt w:val="bullet"/>
      <w:lvlText w:val=""/>
      <w:lvlJc w:val="left"/>
      <w:pPr>
        <w:ind w:left="2949" w:hanging="645"/>
      </w:pPr>
      <w:rPr>
        <w:rFonts w:ascii="Symbol" w:eastAsia="Courier New" w:hAnsi="Symbol" w:cs="Courier New" w:hint="default"/>
      </w:rPr>
    </w:lvl>
    <w:lvl w:ilvl="1" w:tplc="40090003">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20CC5709"/>
    <w:multiLevelType w:val="hybridMultilevel"/>
    <w:tmpl w:val="719621C4"/>
    <w:lvl w:ilvl="0" w:tplc="B624F064">
      <w:start w:val="1"/>
      <w:numFmt w:val="bullet"/>
      <w:lvlText w:val="o"/>
      <w:lvlJc w:val="left"/>
      <w:pPr>
        <w:ind w:left="7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DA28AA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A84FE6">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B9CE47E">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766D1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BCDAD4">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8F47DC0">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F65BA8">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5ECBE56">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3193F80"/>
    <w:multiLevelType w:val="hybridMultilevel"/>
    <w:tmpl w:val="8C94842C"/>
    <w:lvl w:ilvl="0" w:tplc="17DCDA0C">
      <w:start w:val="1"/>
      <w:numFmt w:val="decimal"/>
      <w:lvlText w:val="%1."/>
      <w:lvlJc w:val="left"/>
      <w:pPr>
        <w:ind w:left="749"/>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A4A85A36">
      <w:start w:val="1"/>
      <w:numFmt w:val="lowerLetter"/>
      <w:lvlText w:val="%2"/>
      <w:lvlJc w:val="left"/>
      <w:pPr>
        <w:ind w:left="18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25603F26">
      <w:start w:val="1"/>
      <w:numFmt w:val="lowerRoman"/>
      <w:lvlText w:val="%3"/>
      <w:lvlJc w:val="left"/>
      <w:pPr>
        <w:ind w:left="25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0400F34E">
      <w:start w:val="1"/>
      <w:numFmt w:val="decimal"/>
      <w:lvlText w:val="%4"/>
      <w:lvlJc w:val="left"/>
      <w:pPr>
        <w:ind w:left="32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B502B5E6">
      <w:start w:val="1"/>
      <w:numFmt w:val="lowerLetter"/>
      <w:lvlText w:val="%5"/>
      <w:lvlJc w:val="left"/>
      <w:pPr>
        <w:ind w:left="39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C05E6D74">
      <w:start w:val="1"/>
      <w:numFmt w:val="lowerRoman"/>
      <w:lvlText w:val="%6"/>
      <w:lvlJc w:val="left"/>
      <w:pPr>
        <w:ind w:left="46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6082EE98">
      <w:start w:val="1"/>
      <w:numFmt w:val="decimal"/>
      <w:lvlText w:val="%7"/>
      <w:lvlJc w:val="left"/>
      <w:pPr>
        <w:ind w:left="54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DC44CB3C">
      <w:start w:val="1"/>
      <w:numFmt w:val="lowerLetter"/>
      <w:lvlText w:val="%8"/>
      <w:lvlJc w:val="left"/>
      <w:pPr>
        <w:ind w:left="61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64B61048">
      <w:start w:val="1"/>
      <w:numFmt w:val="lowerRoman"/>
      <w:lvlText w:val="%9"/>
      <w:lvlJc w:val="left"/>
      <w:pPr>
        <w:ind w:left="68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057C24"/>
    <w:multiLevelType w:val="hybridMultilevel"/>
    <w:tmpl w:val="A0545F4A"/>
    <w:lvl w:ilvl="0" w:tplc="0D4A4D92">
      <w:start w:val="1"/>
      <w:numFmt w:val="bullet"/>
      <w:lvlText w:val=""/>
      <w:lvlJc w:val="left"/>
      <w:pPr>
        <w:ind w:left="1437" w:hanging="645"/>
      </w:pPr>
      <w:rPr>
        <w:rFonts w:ascii="Symbol" w:eastAsia="Courier New" w:hAnsi="Symbol" w:cs="Courier New"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1" w15:restartNumberingAfterBreak="0">
    <w:nsid w:val="240923CD"/>
    <w:multiLevelType w:val="hybridMultilevel"/>
    <w:tmpl w:val="FD24EF78"/>
    <w:lvl w:ilvl="0" w:tplc="4E9E64A2">
      <w:start w:val="2"/>
      <w:numFmt w:val="bullet"/>
      <w:lvlText w:val=""/>
      <w:lvlJc w:val="left"/>
      <w:pPr>
        <w:ind w:left="1437" w:hanging="645"/>
      </w:pPr>
      <w:rPr>
        <w:rFonts w:ascii="Symbol" w:eastAsia="Courier New" w:hAnsi="Symbol" w:cs="Courier New"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4AF17E5"/>
    <w:multiLevelType w:val="hybridMultilevel"/>
    <w:tmpl w:val="E8105FFA"/>
    <w:lvl w:ilvl="0" w:tplc="FFFFFFFF">
      <w:start w:val="1"/>
      <w:numFmt w:val="bullet"/>
      <w:lvlText w:val=""/>
      <w:lvlJc w:val="left"/>
      <w:pPr>
        <w:ind w:left="2082" w:hanging="645"/>
      </w:pPr>
      <w:rPr>
        <w:rFonts w:ascii="Symbol" w:eastAsia="Courier New" w:hAnsi="Symbol" w:cs="Courier New" w:hint="default"/>
      </w:rPr>
    </w:lvl>
    <w:lvl w:ilvl="1" w:tplc="FFFFFFFF">
      <w:start w:val="1"/>
      <w:numFmt w:val="bullet"/>
      <w:lvlText w:val="o"/>
      <w:lvlJc w:val="left"/>
      <w:pPr>
        <w:ind w:left="1365" w:hanging="360"/>
      </w:pPr>
      <w:rPr>
        <w:rFonts w:ascii="Courier New" w:hAnsi="Courier New" w:cs="Courier New" w:hint="default"/>
      </w:rPr>
    </w:lvl>
    <w:lvl w:ilvl="2" w:tplc="FFFFFFFF">
      <w:start w:val="1"/>
      <w:numFmt w:val="bullet"/>
      <w:lvlText w:val=""/>
      <w:lvlJc w:val="left"/>
      <w:pPr>
        <w:ind w:left="2085" w:hanging="360"/>
      </w:pPr>
      <w:rPr>
        <w:rFonts w:ascii="Wingdings" w:hAnsi="Wingdings" w:hint="default"/>
      </w:rPr>
    </w:lvl>
    <w:lvl w:ilvl="3" w:tplc="40090003">
      <w:start w:val="1"/>
      <w:numFmt w:val="bullet"/>
      <w:lvlText w:val="o"/>
      <w:lvlJc w:val="left"/>
      <w:pPr>
        <w:ind w:left="2805" w:hanging="360"/>
      </w:pPr>
      <w:rPr>
        <w:rFonts w:ascii="Courier New" w:hAnsi="Courier New" w:cs="Courier New" w:hint="default"/>
      </w:rPr>
    </w:lvl>
    <w:lvl w:ilvl="4" w:tplc="FFFFFFFF" w:tentative="1">
      <w:start w:val="1"/>
      <w:numFmt w:val="bullet"/>
      <w:lvlText w:val="o"/>
      <w:lvlJc w:val="left"/>
      <w:pPr>
        <w:ind w:left="3525" w:hanging="360"/>
      </w:pPr>
      <w:rPr>
        <w:rFonts w:ascii="Courier New" w:hAnsi="Courier New" w:cs="Courier New" w:hint="default"/>
      </w:rPr>
    </w:lvl>
    <w:lvl w:ilvl="5" w:tplc="FFFFFFFF" w:tentative="1">
      <w:start w:val="1"/>
      <w:numFmt w:val="bullet"/>
      <w:lvlText w:val=""/>
      <w:lvlJc w:val="left"/>
      <w:pPr>
        <w:ind w:left="4245" w:hanging="360"/>
      </w:pPr>
      <w:rPr>
        <w:rFonts w:ascii="Wingdings" w:hAnsi="Wingdings" w:hint="default"/>
      </w:rPr>
    </w:lvl>
    <w:lvl w:ilvl="6" w:tplc="FFFFFFFF" w:tentative="1">
      <w:start w:val="1"/>
      <w:numFmt w:val="bullet"/>
      <w:lvlText w:val=""/>
      <w:lvlJc w:val="left"/>
      <w:pPr>
        <w:ind w:left="4965" w:hanging="360"/>
      </w:pPr>
      <w:rPr>
        <w:rFonts w:ascii="Symbol" w:hAnsi="Symbol" w:hint="default"/>
      </w:rPr>
    </w:lvl>
    <w:lvl w:ilvl="7" w:tplc="FFFFFFFF" w:tentative="1">
      <w:start w:val="1"/>
      <w:numFmt w:val="bullet"/>
      <w:lvlText w:val="o"/>
      <w:lvlJc w:val="left"/>
      <w:pPr>
        <w:ind w:left="5685" w:hanging="360"/>
      </w:pPr>
      <w:rPr>
        <w:rFonts w:ascii="Courier New" w:hAnsi="Courier New" w:cs="Courier New" w:hint="default"/>
      </w:rPr>
    </w:lvl>
    <w:lvl w:ilvl="8" w:tplc="FFFFFFFF" w:tentative="1">
      <w:start w:val="1"/>
      <w:numFmt w:val="bullet"/>
      <w:lvlText w:val=""/>
      <w:lvlJc w:val="left"/>
      <w:pPr>
        <w:ind w:left="6405" w:hanging="360"/>
      </w:pPr>
      <w:rPr>
        <w:rFonts w:ascii="Wingdings" w:hAnsi="Wingdings" w:hint="default"/>
      </w:rPr>
    </w:lvl>
  </w:abstractNum>
  <w:abstractNum w:abstractNumId="13" w15:restartNumberingAfterBreak="0">
    <w:nsid w:val="251E33A7"/>
    <w:multiLevelType w:val="hybridMultilevel"/>
    <w:tmpl w:val="8348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649FD"/>
    <w:multiLevelType w:val="hybridMultilevel"/>
    <w:tmpl w:val="8B1C18BC"/>
    <w:lvl w:ilvl="0" w:tplc="5AE21D58">
      <w:start w:val="1"/>
      <w:numFmt w:val="decimal"/>
      <w:lvlText w:val="%1."/>
      <w:lvlJc w:val="left"/>
      <w:pPr>
        <w:ind w:left="7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FB8259A2">
      <w:start w:val="1"/>
      <w:numFmt w:val="lowerLetter"/>
      <w:lvlText w:val="%2"/>
      <w:lvlJc w:val="left"/>
      <w:pPr>
        <w:ind w:left="14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09880948">
      <w:start w:val="1"/>
      <w:numFmt w:val="lowerRoman"/>
      <w:lvlText w:val="%3"/>
      <w:lvlJc w:val="left"/>
      <w:pPr>
        <w:ind w:left="21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4ED81810">
      <w:start w:val="1"/>
      <w:numFmt w:val="decimal"/>
      <w:lvlText w:val="%4"/>
      <w:lvlJc w:val="left"/>
      <w:pPr>
        <w:ind w:left="28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90C203DA">
      <w:start w:val="1"/>
      <w:numFmt w:val="lowerLetter"/>
      <w:lvlText w:val="%5"/>
      <w:lvlJc w:val="left"/>
      <w:pPr>
        <w:ind w:left="36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3D321A5A">
      <w:start w:val="1"/>
      <w:numFmt w:val="lowerRoman"/>
      <w:lvlText w:val="%6"/>
      <w:lvlJc w:val="left"/>
      <w:pPr>
        <w:ind w:left="43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33106BBE">
      <w:start w:val="1"/>
      <w:numFmt w:val="decimal"/>
      <w:lvlText w:val="%7"/>
      <w:lvlJc w:val="left"/>
      <w:pPr>
        <w:ind w:left="50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E8CC9DBA">
      <w:start w:val="1"/>
      <w:numFmt w:val="lowerLetter"/>
      <w:lvlText w:val="%8"/>
      <w:lvlJc w:val="left"/>
      <w:pPr>
        <w:ind w:left="57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771A8BD6">
      <w:start w:val="1"/>
      <w:numFmt w:val="lowerRoman"/>
      <w:lvlText w:val="%9"/>
      <w:lvlJc w:val="left"/>
      <w:pPr>
        <w:ind w:left="64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6426799"/>
    <w:multiLevelType w:val="hybridMultilevel"/>
    <w:tmpl w:val="08A028C6"/>
    <w:lvl w:ilvl="0" w:tplc="50F06578">
      <w:start w:val="3"/>
      <w:numFmt w:val="bullet"/>
      <w:lvlText w:val=""/>
      <w:lvlJc w:val="left"/>
      <w:pPr>
        <w:ind w:left="1440" w:hanging="360"/>
      </w:pPr>
      <w:rPr>
        <w:rFonts w:ascii="Symbol" w:eastAsia="Courier New" w:hAnsi="Symbol"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F842A32"/>
    <w:multiLevelType w:val="multilevel"/>
    <w:tmpl w:val="D1CE5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B77C0"/>
    <w:multiLevelType w:val="hybridMultilevel"/>
    <w:tmpl w:val="935CDE68"/>
    <w:lvl w:ilvl="0" w:tplc="326CADA8">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8" w15:restartNumberingAfterBreak="0">
    <w:nsid w:val="33A87FA2"/>
    <w:multiLevelType w:val="multilevel"/>
    <w:tmpl w:val="8904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96FF1"/>
    <w:multiLevelType w:val="hybridMultilevel"/>
    <w:tmpl w:val="F11EC38E"/>
    <w:lvl w:ilvl="0" w:tplc="40090003">
      <w:start w:val="1"/>
      <w:numFmt w:val="bullet"/>
      <w:lvlText w:val="o"/>
      <w:lvlJc w:val="left"/>
      <w:pPr>
        <w:ind w:left="1497" w:hanging="360"/>
      </w:pPr>
      <w:rPr>
        <w:rFonts w:ascii="Courier New" w:hAnsi="Courier New" w:cs="Courier New"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20" w15:restartNumberingAfterBreak="0">
    <w:nsid w:val="3651783E"/>
    <w:multiLevelType w:val="multilevel"/>
    <w:tmpl w:val="8ADA506E"/>
    <w:lvl w:ilvl="0">
      <w:start w:val="1"/>
      <w:numFmt w:val="bullet"/>
      <w:lvlText w:val=""/>
      <w:lvlJc w:val="left"/>
      <w:pPr>
        <w:tabs>
          <w:tab w:val="num" w:pos="1512"/>
        </w:tabs>
        <w:ind w:left="1512" w:hanging="360"/>
      </w:pPr>
      <w:rPr>
        <w:rFonts w:ascii="Symbol" w:hAnsi="Symbol" w:hint="default"/>
        <w:sz w:val="20"/>
      </w:rPr>
    </w:lvl>
    <w:lvl w:ilvl="1">
      <w:start w:val="1"/>
      <w:numFmt w:val="bullet"/>
      <w:lvlText w:val=""/>
      <w:lvlJc w:val="left"/>
      <w:pPr>
        <w:tabs>
          <w:tab w:val="num" w:pos="2232"/>
        </w:tabs>
        <w:ind w:left="2232" w:hanging="360"/>
      </w:pPr>
      <w:rPr>
        <w:rFonts w:ascii="Symbol" w:hAnsi="Symbol" w:hint="default"/>
        <w:sz w:val="20"/>
      </w:rPr>
    </w:lvl>
    <w:lvl w:ilvl="2">
      <w:start w:val="1"/>
      <w:numFmt w:val="bullet"/>
      <w:lvlText w:val=""/>
      <w:lvlJc w:val="left"/>
      <w:pPr>
        <w:tabs>
          <w:tab w:val="num" w:pos="2952"/>
        </w:tabs>
        <w:ind w:left="2952" w:hanging="360"/>
      </w:pPr>
      <w:rPr>
        <w:rFonts w:ascii="Symbol" w:hAnsi="Symbol" w:hint="default"/>
        <w:sz w:val="20"/>
      </w:rPr>
    </w:lvl>
    <w:lvl w:ilvl="3">
      <w:start w:val="1"/>
      <w:numFmt w:val="bullet"/>
      <w:lvlText w:val=""/>
      <w:lvlJc w:val="left"/>
      <w:pPr>
        <w:tabs>
          <w:tab w:val="num" w:pos="3672"/>
        </w:tabs>
        <w:ind w:left="3672" w:hanging="360"/>
      </w:pPr>
      <w:rPr>
        <w:rFonts w:ascii="Symbol" w:hAnsi="Symbol" w:hint="default"/>
        <w:sz w:val="20"/>
      </w:rPr>
    </w:lvl>
    <w:lvl w:ilvl="4">
      <w:start w:val="1"/>
      <w:numFmt w:val="bullet"/>
      <w:lvlText w:val=""/>
      <w:lvlJc w:val="left"/>
      <w:pPr>
        <w:tabs>
          <w:tab w:val="num" w:pos="4392"/>
        </w:tabs>
        <w:ind w:left="4392" w:hanging="360"/>
      </w:pPr>
      <w:rPr>
        <w:rFonts w:ascii="Symbol" w:hAnsi="Symbol" w:hint="default"/>
        <w:sz w:val="20"/>
      </w:rPr>
    </w:lvl>
    <w:lvl w:ilvl="5">
      <w:start w:val="1"/>
      <w:numFmt w:val="bullet"/>
      <w:lvlText w:val=""/>
      <w:lvlJc w:val="left"/>
      <w:pPr>
        <w:tabs>
          <w:tab w:val="num" w:pos="5112"/>
        </w:tabs>
        <w:ind w:left="5112" w:hanging="360"/>
      </w:pPr>
      <w:rPr>
        <w:rFonts w:ascii="Symbol" w:hAnsi="Symbol" w:hint="default"/>
        <w:sz w:val="20"/>
      </w:rPr>
    </w:lvl>
    <w:lvl w:ilvl="6">
      <w:start w:val="1"/>
      <w:numFmt w:val="bullet"/>
      <w:lvlText w:val=""/>
      <w:lvlJc w:val="left"/>
      <w:pPr>
        <w:tabs>
          <w:tab w:val="num" w:pos="5832"/>
        </w:tabs>
        <w:ind w:left="5832" w:hanging="360"/>
      </w:pPr>
      <w:rPr>
        <w:rFonts w:ascii="Symbol" w:hAnsi="Symbol" w:hint="default"/>
        <w:sz w:val="20"/>
      </w:rPr>
    </w:lvl>
    <w:lvl w:ilvl="7">
      <w:start w:val="1"/>
      <w:numFmt w:val="bullet"/>
      <w:lvlText w:val=""/>
      <w:lvlJc w:val="left"/>
      <w:pPr>
        <w:tabs>
          <w:tab w:val="num" w:pos="6552"/>
        </w:tabs>
        <w:ind w:left="6552" w:hanging="360"/>
      </w:pPr>
      <w:rPr>
        <w:rFonts w:ascii="Symbol" w:hAnsi="Symbol" w:hint="default"/>
        <w:sz w:val="20"/>
      </w:rPr>
    </w:lvl>
    <w:lvl w:ilvl="8">
      <w:start w:val="1"/>
      <w:numFmt w:val="bullet"/>
      <w:lvlText w:val=""/>
      <w:lvlJc w:val="left"/>
      <w:pPr>
        <w:tabs>
          <w:tab w:val="num" w:pos="7272"/>
        </w:tabs>
        <w:ind w:left="7272" w:hanging="360"/>
      </w:pPr>
      <w:rPr>
        <w:rFonts w:ascii="Symbol" w:hAnsi="Symbol" w:hint="default"/>
        <w:sz w:val="20"/>
      </w:rPr>
    </w:lvl>
  </w:abstractNum>
  <w:abstractNum w:abstractNumId="21" w15:restartNumberingAfterBreak="0">
    <w:nsid w:val="369367CC"/>
    <w:multiLevelType w:val="hybridMultilevel"/>
    <w:tmpl w:val="25F8FD38"/>
    <w:lvl w:ilvl="0" w:tplc="40090003">
      <w:start w:val="1"/>
      <w:numFmt w:val="bullet"/>
      <w:lvlText w:val="o"/>
      <w:lvlJc w:val="left"/>
      <w:pPr>
        <w:ind w:left="1437" w:hanging="645"/>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2" w15:restartNumberingAfterBreak="0">
    <w:nsid w:val="46E15B27"/>
    <w:multiLevelType w:val="multilevel"/>
    <w:tmpl w:val="76947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EE1659"/>
    <w:multiLevelType w:val="hybridMultilevel"/>
    <w:tmpl w:val="F3DCBE88"/>
    <w:lvl w:ilvl="0" w:tplc="FF120A82">
      <w:start w:val="1"/>
      <w:numFmt w:val="decimal"/>
      <w:lvlText w:val="%1."/>
      <w:lvlJc w:val="left"/>
      <w:pPr>
        <w:ind w:left="1512"/>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7BF02054">
      <w:start w:val="1"/>
      <w:numFmt w:val="lowerLetter"/>
      <w:lvlText w:val="%2."/>
      <w:lvlJc w:val="left"/>
      <w:pPr>
        <w:ind w:left="2232"/>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AE7A2C54">
      <w:start w:val="1"/>
      <w:numFmt w:val="lowerRoman"/>
      <w:lvlText w:val="%3"/>
      <w:lvlJc w:val="left"/>
      <w:pPr>
        <w:ind w:left="21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17403350">
      <w:start w:val="1"/>
      <w:numFmt w:val="decimal"/>
      <w:lvlText w:val="%4"/>
      <w:lvlJc w:val="left"/>
      <w:pPr>
        <w:ind w:left="28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CB4CBAFA">
      <w:start w:val="1"/>
      <w:numFmt w:val="lowerLetter"/>
      <w:lvlText w:val="%5"/>
      <w:lvlJc w:val="left"/>
      <w:pPr>
        <w:ind w:left="36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8F0E7174">
      <w:start w:val="1"/>
      <w:numFmt w:val="lowerRoman"/>
      <w:lvlText w:val="%6"/>
      <w:lvlJc w:val="left"/>
      <w:pPr>
        <w:ind w:left="43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CCCA106E">
      <w:start w:val="1"/>
      <w:numFmt w:val="decimal"/>
      <w:lvlText w:val="%7"/>
      <w:lvlJc w:val="left"/>
      <w:pPr>
        <w:ind w:left="50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8DDCBA8E">
      <w:start w:val="1"/>
      <w:numFmt w:val="lowerLetter"/>
      <w:lvlText w:val="%8"/>
      <w:lvlJc w:val="left"/>
      <w:pPr>
        <w:ind w:left="57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81484418">
      <w:start w:val="1"/>
      <w:numFmt w:val="lowerRoman"/>
      <w:lvlText w:val="%9"/>
      <w:lvlJc w:val="left"/>
      <w:pPr>
        <w:ind w:left="64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B10799E"/>
    <w:multiLevelType w:val="hybridMultilevel"/>
    <w:tmpl w:val="175EE6C8"/>
    <w:lvl w:ilvl="0" w:tplc="40090003">
      <w:start w:val="1"/>
      <w:numFmt w:val="bullet"/>
      <w:lvlText w:val="o"/>
      <w:lvlJc w:val="left"/>
      <w:pPr>
        <w:ind w:left="2085" w:hanging="645"/>
      </w:pPr>
      <w:rPr>
        <w:rFonts w:ascii="Courier New" w:hAnsi="Courier New" w:cs="Courier New" w:hint="default"/>
      </w:rPr>
    </w:lvl>
    <w:lvl w:ilvl="1" w:tplc="FFFFFFFF">
      <w:start w:val="1"/>
      <w:numFmt w:val="bullet"/>
      <w:lvlText w:val="o"/>
      <w:lvlJc w:val="left"/>
      <w:pPr>
        <w:ind w:left="1368" w:hanging="360"/>
      </w:pPr>
      <w:rPr>
        <w:rFonts w:ascii="Courier New" w:hAnsi="Courier New" w:cs="Courier New" w:hint="default"/>
      </w:rPr>
    </w:lvl>
    <w:lvl w:ilvl="2" w:tplc="FFFFFFFF">
      <w:start w:val="1"/>
      <w:numFmt w:val="bullet"/>
      <w:lvlText w:val=""/>
      <w:lvlJc w:val="left"/>
      <w:pPr>
        <w:ind w:left="2088" w:hanging="360"/>
      </w:pPr>
      <w:rPr>
        <w:rFonts w:ascii="Wingdings" w:hAnsi="Wingdings" w:hint="default"/>
      </w:rPr>
    </w:lvl>
    <w:lvl w:ilvl="3" w:tplc="FFFFFFFF">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25" w15:restartNumberingAfterBreak="0">
    <w:nsid w:val="51A026BB"/>
    <w:multiLevelType w:val="multilevel"/>
    <w:tmpl w:val="2228C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57B05"/>
    <w:multiLevelType w:val="hybridMultilevel"/>
    <w:tmpl w:val="66BCA3A6"/>
    <w:lvl w:ilvl="0" w:tplc="0D4A4D92">
      <w:start w:val="1"/>
      <w:numFmt w:val="bullet"/>
      <w:lvlText w:val=""/>
      <w:lvlJc w:val="left"/>
      <w:pPr>
        <w:ind w:left="2157" w:hanging="645"/>
      </w:pPr>
      <w:rPr>
        <w:rFonts w:ascii="Symbol" w:eastAsia="Courier New" w:hAnsi="Symbol" w:cs="Courier New"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7" w15:restartNumberingAfterBreak="0">
    <w:nsid w:val="56E55767"/>
    <w:multiLevelType w:val="multilevel"/>
    <w:tmpl w:val="8102A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63450"/>
    <w:multiLevelType w:val="hybridMultilevel"/>
    <w:tmpl w:val="3A809DA2"/>
    <w:lvl w:ilvl="0" w:tplc="40090003">
      <w:start w:val="1"/>
      <w:numFmt w:val="bullet"/>
      <w:lvlText w:val="o"/>
      <w:lvlJc w:val="left"/>
      <w:pPr>
        <w:ind w:left="1437" w:hanging="645"/>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9" w15:restartNumberingAfterBreak="0">
    <w:nsid w:val="754A7BDB"/>
    <w:multiLevelType w:val="multilevel"/>
    <w:tmpl w:val="8A882B54"/>
    <w:lvl w:ilvl="0">
      <w:start w:val="1"/>
      <w:numFmt w:val="decimal"/>
      <w:pStyle w:val="Heading1"/>
      <w:lvlText w:val="%1."/>
      <w:lvlJc w:val="left"/>
      <w:pPr>
        <w:ind w:left="0"/>
      </w:pPr>
      <w:rPr>
        <w:rFonts w:ascii="Century Gothic" w:eastAsia="Century Gothic" w:hAnsi="Century Gothic" w:cs="Century Gothic"/>
        <w:b/>
        <w:bCs/>
        <w:i w:val="0"/>
        <w:strike w:val="0"/>
        <w:dstrike w:val="0"/>
        <w:color w:val="007DC3"/>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entury Gothic" w:eastAsia="Century Gothic" w:hAnsi="Century Gothic" w:cs="Century Gothic"/>
        <w:b/>
        <w:bCs/>
        <w:i w:val="0"/>
        <w:strike w:val="0"/>
        <w:dstrike w:val="0"/>
        <w:color w:val="007DC3"/>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Century Gothic" w:eastAsia="Century Gothic" w:hAnsi="Century Gothic" w:cs="Century Gothic"/>
        <w:b/>
        <w:bCs/>
        <w:i/>
        <w:iCs/>
        <w:strike w:val="0"/>
        <w:dstrike w:val="0"/>
        <w:color w:val="007DC3"/>
        <w:sz w:val="24"/>
        <w:szCs w:val="24"/>
        <w:u w:val="none" w:color="000000"/>
        <w:bdr w:val="none" w:sz="0" w:space="0" w:color="auto"/>
        <w:shd w:val="clear" w:color="auto" w:fill="auto"/>
        <w:vertAlign w:val="baseline"/>
      </w:rPr>
    </w:lvl>
    <w:lvl w:ilvl="3">
      <w:start w:val="1"/>
      <w:numFmt w:val="decimal"/>
      <w:lvlText w:val="%4"/>
      <w:lvlJc w:val="left"/>
      <w:pPr>
        <w:ind w:left="1080"/>
      </w:pPr>
      <w:rPr>
        <w:rFonts w:ascii="Century Gothic" w:eastAsia="Century Gothic" w:hAnsi="Century Gothic" w:cs="Century Gothic"/>
        <w:b/>
        <w:bCs/>
        <w:i/>
        <w:iCs/>
        <w:strike w:val="0"/>
        <w:dstrike w:val="0"/>
        <w:color w:val="007DC3"/>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entury Gothic" w:eastAsia="Century Gothic" w:hAnsi="Century Gothic" w:cs="Century Gothic"/>
        <w:b/>
        <w:bCs/>
        <w:i/>
        <w:iCs/>
        <w:strike w:val="0"/>
        <w:dstrike w:val="0"/>
        <w:color w:val="007DC3"/>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entury Gothic" w:eastAsia="Century Gothic" w:hAnsi="Century Gothic" w:cs="Century Gothic"/>
        <w:b/>
        <w:bCs/>
        <w:i/>
        <w:iCs/>
        <w:strike w:val="0"/>
        <w:dstrike w:val="0"/>
        <w:color w:val="007DC3"/>
        <w:sz w:val="24"/>
        <w:szCs w:val="24"/>
        <w:u w:val="none" w:color="000000"/>
        <w:bdr w:val="none" w:sz="0" w:space="0" w:color="auto"/>
        <w:shd w:val="clear" w:color="auto" w:fill="auto"/>
        <w:vertAlign w:val="baseline"/>
      </w:rPr>
    </w:lvl>
    <w:lvl w:ilvl="6">
      <w:start w:val="1"/>
      <w:numFmt w:val="decimal"/>
      <w:lvlText w:val="%7"/>
      <w:lvlJc w:val="left"/>
      <w:pPr>
        <w:ind w:left="3240"/>
      </w:pPr>
      <w:rPr>
        <w:rFonts w:ascii="Century Gothic" w:eastAsia="Century Gothic" w:hAnsi="Century Gothic" w:cs="Century Gothic"/>
        <w:b/>
        <w:bCs/>
        <w:i/>
        <w:iCs/>
        <w:strike w:val="0"/>
        <w:dstrike w:val="0"/>
        <w:color w:val="007DC3"/>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entury Gothic" w:eastAsia="Century Gothic" w:hAnsi="Century Gothic" w:cs="Century Gothic"/>
        <w:b/>
        <w:bCs/>
        <w:i/>
        <w:iCs/>
        <w:strike w:val="0"/>
        <w:dstrike w:val="0"/>
        <w:color w:val="007DC3"/>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entury Gothic" w:eastAsia="Century Gothic" w:hAnsi="Century Gothic" w:cs="Century Gothic"/>
        <w:b/>
        <w:bCs/>
        <w:i/>
        <w:iCs/>
        <w:strike w:val="0"/>
        <w:dstrike w:val="0"/>
        <w:color w:val="007DC3"/>
        <w:sz w:val="24"/>
        <w:szCs w:val="24"/>
        <w:u w:val="none" w:color="000000"/>
        <w:bdr w:val="none" w:sz="0" w:space="0" w:color="auto"/>
        <w:shd w:val="clear" w:color="auto" w:fill="auto"/>
        <w:vertAlign w:val="baseline"/>
      </w:rPr>
    </w:lvl>
  </w:abstractNum>
  <w:abstractNum w:abstractNumId="30" w15:restartNumberingAfterBreak="0">
    <w:nsid w:val="784E1F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8F17D46"/>
    <w:multiLevelType w:val="hybridMultilevel"/>
    <w:tmpl w:val="2D1E1D02"/>
    <w:lvl w:ilvl="0" w:tplc="9A10C1B0">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2" w15:restartNumberingAfterBreak="0">
    <w:nsid w:val="79771FBE"/>
    <w:multiLevelType w:val="hybridMultilevel"/>
    <w:tmpl w:val="E9B69FFE"/>
    <w:lvl w:ilvl="0" w:tplc="6B02A06E">
      <w:start w:val="1"/>
      <w:numFmt w:val="decimal"/>
      <w:lvlText w:val="%1"/>
      <w:lvlJc w:val="left"/>
      <w:pPr>
        <w:ind w:left="3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1" w:tplc="409E3E60">
      <w:start w:val="1"/>
      <w:numFmt w:val="decimal"/>
      <w:lvlText w:val="%2."/>
      <w:lvlJc w:val="left"/>
      <w:pPr>
        <w:ind w:left="14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7AEC0BDA">
      <w:start w:val="1"/>
      <w:numFmt w:val="lowerRoman"/>
      <w:lvlText w:val="%3"/>
      <w:lvlJc w:val="left"/>
      <w:pPr>
        <w:ind w:left="21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3" w:tplc="2E746438">
      <w:start w:val="1"/>
      <w:numFmt w:val="decimal"/>
      <w:lvlText w:val="%4"/>
      <w:lvlJc w:val="left"/>
      <w:pPr>
        <w:ind w:left="28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4" w:tplc="15ACBAC8">
      <w:start w:val="1"/>
      <w:numFmt w:val="lowerLetter"/>
      <w:lvlText w:val="%5"/>
      <w:lvlJc w:val="left"/>
      <w:pPr>
        <w:ind w:left="360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5" w:tplc="F9062528">
      <w:start w:val="1"/>
      <w:numFmt w:val="lowerRoman"/>
      <w:lvlText w:val="%6"/>
      <w:lvlJc w:val="left"/>
      <w:pPr>
        <w:ind w:left="432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6" w:tplc="C5B2F096">
      <w:start w:val="1"/>
      <w:numFmt w:val="decimal"/>
      <w:lvlText w:val="%7"/>
      <w:lvlJc w:val="left"/>
      <w:pPr>
        <w:ind w:left="504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7" w:tplc="6C383F86">
      <w:start w:val="1"/>
      <w:numFmt w:val="lowerLetter"/>
      <w:lvlText w:val="%8"/>
      <w:lvlJc w:val="left"/>
      <w:pPr>
        <w:ind w:left="576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8" w:tplc="54FCBE62">
      <w:start w:val="1"/>
      <w:numFmt w:val="lowerRoman"/>
      <w:lvlText w:val="%9"/>
      <w:lvlJc w:val="left"/>
      <w:pPr>
        <w:ind w:left="6480"/>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D421A7A"/>
    <w:multiLevelType w:val="hybridMultilevel"/>
    <w:tmpl w:val="935CDE68"/>
    <w:lvl w:ilvl="0" w:tplc="FFFFFFFF">
      <w:start w:val="1"/>
      <w:numFmt w:val="decimal"/>
      <w:lvlText w:val="%1."/>
      <w:lvlJc w:val="left"/>
      <w:pPr>
        <w:ind w:left="1152" w:hanging="360"/>
      </w:pPr>
      <w:rPr>
        <w:rFonts w:hint="default"/>
      </w:r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num w:numId="1" w16cid:durableId="414984288">
    <w:abstractNumId w:val="3"/>
  </w:num>
  <w:num w:numId="2" w16cid:durableId="742292051">
    <w:abstractNumId w:val="5"/>
  </w:num>
  <w:num w:numId="3" w16cid:durableId="1709602713">
    <w:abstractNumId w:val="23"/>
  </w:num>
  <w:num w:numId="4" w16cid:durableId="253826681">
    <w:abstractNumId w:val="8"/>
  </w:num>
  <w:num w:numId="5" w16cid:durableId="92022914">
    <w:abstractNumId w:val="14"/>
  </w:num>
  <w:num w:numId="6" w16cid:durableId="560747941">
    <w:abstractNumId w:val="6"/>
  </w:num>
  <w:num w:numId="7" w16cid:durableId="580912925">
    <w:abstractNumId w:val="32"/>
  </w:num>
  <w:num w:numId="8" w16cid:durableId="1234121711">
    <w:abstractNumId w:val="9"/>
  </w:num>
  <w:num w:numId="9" w16cid:durableId="2112048388">
    <w:abstractNumId w:val="29"/>
  </w:num>
  <w:num w:numId="10" w16cid:durableId="611058378">
    <w:abstractNumId w:val="19"/>
  </w:num>
  <w:num w:numId="11" w16cid:durableId="836726965">
    <w:abstractNumId w:val="11"/>
  </w:num>
  <w:num w:numId="12" w16cid:durableId="1394818689">
    <w:abstractNumId w:val="21"/>
  </w:num>
  <w:num w:numId="13" w16cid:durableId="583953929">
    <w:abstractNumId w:val="28"/>
  </w:num>
  <w:num w:numId="14" w16cid:durableId="1551189127">
    <w:abstractNumId w:val="15"/>
  </w:num>
  <w:num w:numId="15" w16cid:durableId="1614900847">
    <w:abstractNumId w:val="4"/>
  </w:num>
  <w:num w:numId="16" w16cid:durableId="901527542">
    <w:abstractNumId w:val="1"/>
  </w:num>
  <w:num w:numId="17" w16cid:durableId="781802729">
    <w:abstractNumId w:val="17"/>
  </w:num>
  <w:num w:numId="18" w16cid:durableId="1708339002">
    <w:abstractNumId w:val="30"/>
  </w:num>
  <w:num w:numId="19" w16cid:durableId="1491091461">
    <w:abstractNumId w:val="31"/>
  </w:num>
  <w:num w:numId="20" w16cid:durableId="977687060">
    <w:abstractNumId w:val="0"/>
  </w:num>
  <w:num w:numId="21" w16cid:durableId="30233204">
    <w:abstractNumId w:val="33"/>
  </w:num>
  <w:num w:numId="22" w16cid:durableId="1541822653">
    <w:abstractNumId w:val="26"/>
  </w:num>
  <w:num w:numId="23" w16cid:durableId="1890072493">
    <w:abstractNumId w:val="7"/>
  </w:num>
  <w:num w:numId="24" w16cid:durableId="2093503447">
    <w:abstractNumId w:val="10"/>
  </w:num>
  <w:num w:numId="25" w16cid:durableId="1910647202">
    <w:abstractNumId w:val="12"/>
  </w:num>
  <w:num w:numId="26" w16cid:durableId="2086999081">
    <w:abstractNumId w:val="24"/>
  </w:num>
  <w:num w:numId="27" w16cid:durableId="230970356">
    <w:abstractNumId w:val="18"/>
  </w:num>
  <w:num w:numId="28" w16cid:durableId="857886689">
    <w:abstractNumId w:val="16"/>
  </w:num>
  <w:num w:numId="29" w16cid:durableId="547498378">
    <w:abstractNumId w:val="25"/>
  </w:num>
  <w:num w:numId="30" w16cid:durableId="1981768921">
    <w:abstractNumId w:val="27"/>
  </w:num>
  <w:num w:numId="31" w16cid:durableId="1193611431">
    <w:abstractNumId w:val="2"/>
  </w:num>
  <w:num w:numId="32" w16cid:durableId="931233269">
    <w:abstractNumId w:val="22"/>
  </w:num>
  <w:num w:numId="33" w16cid:durableId="1032921327">
    <w:abstractNumId w:val="13"/>
  </w:num>
  <w:num w:numId="34" w16cid:durableId="2138714557">
    <w:abstractNumId w:val="20"/>
  </w:num>
  <w:num w:numId="35" w16cid:durableId="1793984475">
    <w:abstractNumId w:val="29"/>
  </w:num>
  <w:num w:numId="36" w16cid:durableId="101002647">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dd Dust">
    <w15:presenceInfo w15:providerId="AD" w15:userId="S::tdust@synaptics.com::40cfdc18-93a3-4f28-940c-20ae1a66fb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632"/>
    <w:rsid w:val="00001377"/>
    <w:rsid w:val="000054FC"/>
    <w:rsid w:val="00027694"/>
    <w:rsid w:val="00042E1A"/>
    <w:rsid w:val="00046131"/>
    <w:rsid w:val="0005291A"/>
    <w:rsid w:val="00065D59"/>
    <w:rsid w:val="00070F18"/>
    <w:rsid w:val="000731BA"/>
    <w:rsid w:val="00076E7C"/>
    <w:rsid w:val="000867CB"/>
    <w:rsid w:val="000D40EE"/>
    <w:rsid w:val="000D76E5"/>
    <w:rsid w:val="000F763D"/>
    <w:rsid w:val="00110025"/>
    <w:rsid w:val="00115818"/>
    <w:rsid w:val="001255FB"/>
    <w:rsid w:val="00131691"/>
    <w:rsid w:val="00132804"/>
    <w:rsid w:val="001353F6"/>
    <w:rsid w:val="001356B8"/>
    <w:rsid w:val="001443B2"/>
    <w:rsid w:val="001532E1"/>
    <w:rsid w:val="001537F8"/>
    <w:rsid w:val="0018544C"/>
    <w:rsid w:val="00191978"/>
    <w:rsid w:val="001956FD"/>
    <w:rsid w:val="00196318"/>
    <w:rsid w:val="001A1352"/>
    <w:rsid w:val="001A4080"/>
    <w:rsid w:val="001C4060"/>
    <w:rsid w:val="001E014D"/>
    <w:rsid w:val="002134D0"/>
    <w:rsid w:val="002246BE"/>
    <w:rsid w:val="0023068F"/>
    <w:rsid w:val="002371A4"/>
    <w:rsid w:val="002404BB"/>
    <w:rsid w:val="00243378"/>
    <w:rsid w:val="002603DE"/>
    <w:rsid w:val="00261ECC"/>
    <w:rsid w:val="00266317"/>
    <w:rsid w:val="00272091"/>
    <w:rsid w:val="002772F5"/>
    <w:rsid w:val="0028196F"/>
    <w:rsid w:val="00283134"/>
    <w:rsid w:val="00297FB2"/>
    <w:rsid w:val="002A7DF7"/>
    <w:rsid w:val="002B061A"/>
    <w:rsid w:val="002C2D5D"/>
    <w:rsid w:val="002D0D2C"/>
    <w:rsid w:val="002D2384"/>
    <w:rsid w:val="00303287"/>
    <w:rsid w:val="00304F81"/>
    <w:rsid w:val="003178BD"/>
    <w:rsid w:val="00324104"/>
    <w:rsid w:val="00326430"/>
    <w:rsid w:val="00337A01"/>
    <w:rsid w:val="00342B54"/>
    <w:rsid w:val="00345E46"/>
    <w:rsid w:val="00346BF6"/>
    <w:rsid w:val="003526A9"/>
    <w:rsid w:val="00354DC5"/>
    <w:rsid w:val="00355BBD"/>
    <w:rsid w:val="003647C2"/>
    <w:rsid w:val="00367E3D"/>
    <w:rsid w:val="00384EC6"/>
    <w:rsid w:val="00387E70"/>
    <w:rsid w:val="003918A1"/>
    <w:rsid w:val="003929B8"/>
    <w:rsid w:val="003C2539"/>
    <w:rsid w:val="003C3910"/>
    <w:rsid w:val="003D1268"/>
    <w:rsid w:val="003D4BBB"/>
    <w:rsid w:val="004034BD"/>
    <w:rsid w:val="004455A9"/>
    <w:rsid w:val="004644D5"/>
    <w:rsid w:val="00471F92"/>
    <w:rsid w:val="00473755"/>
    <w:rsid w:val="00477BA7"/>
    <w:rsid w:val="0049748D"/>
    <w:rsid w:val="004A2264"/>
    <w:rsid w:val="004A7B25"/>
    <w:rsid w:val="004D34F5"/>
    <w:rsid w:val="004D5B82"/>
    <w:rsid w:val="004E2FF5"/>
    <w:rsid w:val="004F0AAB"/>
    <w:rsid w:val="004F3E83"/>
    <w:rsid w:val="00524826"/>
    <w:rsid w:val="00526ED4"/>
    <w:rsid w:val="005404AE"/>
    <w:rsid w:val="0055052C"/>
    <w:rsid w:val="0055307F"/>
    <w:rsid w:val="00562392"/>
    <w:rsid w:val="005736F6"/>
    <w:rsid w:val="00587B50"/>
    <w:rsid w:val="005919B6"/>
    <w:rsid w:val="005949A4"/>
    <w:rsid w:val="005A63F6"/>
    <w:rsid w:val="005B06B9"/>
    <w:rsid w:val="005B2126"/>
    <w:rsid w:val="005C0A20"/>
    <w:rsid w:val="005D4A79"/>
    <w:rsid w:val="005D67BB"/>
    <w:rsid w:val="005E50EE"/>
    <w:rsid w:val="005F2765"/>
    <w:rsid w:val="0060128A"/>
    <w:rsid w:val="00621A1E"/>
    <w:rsid w:val="00643F44"/>
    <w:rsid w:val="00670791"/>
    <w:rsid w:val="00675C18"/>
    <w:rsid w:val="00694DC7"/>
    <w:rsid w:val="00694E78"/>
    <w:rsid w:val="006A399A"/>
    <w:rsid w:val="006A4714"/>
    <w:rsid w:val="006A58A1"/>
    <w:rsid w:val="006B3CC3"/>
    <w:rsid w:val="006C1119"/>
    <w:rsid w:val="006E21B2"/>
    <w:rsid w:val="00716AA7"/>
    <w:rsid w:val="00735931"/>
    <w:rsid w:val="00744FD8"/>
    <w:rsid w:val="00751B76"/>
    <w:rsid w:val="007552D9"/>
    <w:rsid w:val="00770E3D"/>
    <w:rsid w:val="0078171E"/>
    <w:rsid w:val="007C4E86"/>
    <w:rsid w:val="007C70BC"/>
    <w:rsid w:val="007E063B"/>
    <w:rsid w:val="007F36E7"/>
    <w:rsid w:val="007F67D0"/>
    <w:rsid w:val="0081152F"/>
    <w:rsid w:val="0083299E"/>
    <w:rsid w:val="00846551"/>
    <w:rsid w:val="008469F6"/>
    <w:rsid w:val="008537AD"/>
    <w:rsid w:val="0087199A"/>
    <w:rsid w:val="008812C8"/>
    <w:rsid w:val="008B3B33"/>
    <w:rsid w:val="008C1118"/>
    <w:rsid w:val="008C1860"/>
    <w:rsid w:val="008D5F44"/>
    <w:rsid w:val="008E533E"/>
    <w:rsid w:val="008F2BAB"/>
    <w:rsid w:val="008F799F"/>
    <w:rsid w:val="00905A88"/>
    <w:rsid w:val="00912E59"/>
    <w:rsid w:val="00923177"/>
    <w:rsid w:val="009649A8"/>
    <w:rsid w:val="00970A35"/>
    <w:rsid w:val="00975F3C"/>
    <w:rsid w:val="00984E6B"/>
    <w:rsid w:val="00986591"/>
    <w:rsid w:val="00997538"/>
    <w:rsid w:val="009B3024"/>
    <w:rsid w:val="009C2AC2"/>
    <w:rsid w:val="009C5FAD"/>
    <w:rsid w:val="009D1508"/>
    <w:rsid w:val="009D5D69"/>
    <w:rsid w:val="009F05F9"/>
    <w:rsid w:val="00A1007E"/>
    <w:rsid w:val="00A1439B"/>
    <w:rsid w:val="00A269A2"/>
    <w:rsid w:val="00A33A9E"/>
    <w:rsid w:val="00A41006"/>
    <w:rsid w:val="00A44C12"/>
    <w:rsid w:val="00A47724"/>
    <w:rsid w:val="00A502CB"/>
    <w:rsid w:val="00A71B55"/>
    <w:rsid w:val="00A7595C"/>
    <w:rsid w:val="00A76AFD"/>
    <w:rsid w:val="00A80337"/>
    <w:rsid w:val="00A85C72"/>
    <w:rsid w:val="00A86E11"/>
    <w:rsid w:val="00AA26F8"/>
    <w:rsid w:val="00AB26D4"/>
    <w:rsid w:val="00AC1AA5"/>
    <w:rsid w:val="00AE02E5"/>
    <w:rsid w:val="00AE2FFF"/>
    <w:rsid w:val="00B17A94"/>
    <w:rsid w:val="00B370B1"/>
    <w:rsid w:val="00B43242"/>
    <w:rsid w:val="00B45072"/>
    <w:rsid w:val="00B4729D"/>
    <w:rsid w:val="00B47A0A"/>
    <w:rsid w:val="00B56C6F"/>
    <w:rsid w:val="00B63058"/>
    <w:rsid w:val="00B737ED"/>
    <w:rsid w:val="00B81D7B"/>
    <w:rsid w:val="00B9180D"/>
    <w:rsid w:val="00B96659"/>
    <w:rsid w:val="00B96746"/>
    <w:rsid w:val="00B97349"/>
    <w:rsid w:val="00BA45C5"/>
    <w:rsid w:val="00BA4B20"/>
    <w:rsid w:val="00BE0201"/>
    <w:rsid w:val="00BF1E7B"/>
    <w:rsid w:val="00C02B92"/>
    <w:rsid w:val="00C05FCF"/>
    <w:rsid w:val="00C24C58"/>
    <w:rsid w:val="00C31217"/>
    <w:rsid w:val="00C314EE"/>
    <w:rsid w:val="00C35860"/>
    <w:rsid w:val="00C35F25"/>
    <w:rsid w:val="00C4098A"/>
    <w:rsid w:val="00C42201"/>
    <w:rsid w:val="00C66E5C"/>
    <w:rsid w:val="00C86DD2"/>
    <w:rsid w:val="00C963C4"/>
    <w:rsid w:val="00CB65BC"/>
    <w:rsid w:val="00CC4042"/>
    <w:rsid w:val="00CC5142"/>
    <w:rsid w:val="00CC51D1"/>
    <w:rsid w:val="00CD7253"/>
    <w:rsid w:val="00CE28F8"/>
    <w:rsid w:val="00CE6632"/>
    <w:rsid w:val="00D128D1"/>
    <w:rsid w:val="00D25859"/>
    <w:rsid w:val="00D27A82"/>
    <w:rsid w:val="00D427C6"/>
    <w:rsid w:val="00D62368"/>
    <w:rsid w:val="00D6264D"/>
    <w:rsid w:val="00D62A6C"/>
    <w:rsid w:val="00D631D8"/>
    <w:rsid w:val="00D91B3A"/>
    <w:rsid w:val="00DA4CBA"/>
    <w:rsid w:val="00DA5324"/>
    <w:rsid w:val="00DA6DF7"/>
    <w:rsid w:val="00DB630E"/>
    <w:rsid w:val="00DD23A6"/>
    <w:rsid w:val="00DD7F13"/>
    <w:rsid w:val="00DF5A29"/>
    <w:rsid w:val="00E14601"/>
    <w:rsid w:val="00E2166E"/>
    <w:rsid w:val="00E270F3"/>
    <w:rsid w:val="00E35539"/>
    <w:rsid w:val="00E51041"/>
    <w:rsid w:val="00E52928"/>
    <w:rsid w:val="00E53F22"/>
    <w:rsid w:val="00E7177E"/>
    <w:rsid w:val="00E72CEC"/>
    <w:rsid w:val="00E80074"/>
    <w:rsid w:val="00E807C2"/>
    <w:rsid w:val="00E81BB5"/>
    <w:rsid w:val="00E90925"/>
    <w:rsid w:val="00E96CA5"/>
    <w:rsid w:val="00EC16F7"/>
    <w:rsid w:val="00EE1532"/>
    <w:rsid w:val="00EE2BA7"/>
    <w:rsid w:val="00EF5792"/>
    <w:rsid w:val="00F03BD4"/>
    <w:rsid w:val="00F161C9"/>
    <w:rsid w:val="00F30D13"/>
    <w:rsid w:val="00F419AC"/>
    <w:rsid w:val="00F44B11"/>
    <w:rsid w:val="00F44C72"/>
    <w:rsid w:val="00F45AAD"/>
    <w:rsid w:val="00F470C0"/>
    <w:rsid w:val="00F472B4"/>
    <w:rsid w:val="00F47578"/>
    <w:rsid w:val="00F54E8B"/>
    <w:rsid w:val="00F60D92"/>
    <w:rsid w:val="00F67EA9"/>
    <w:rsid w:val="00F74D73"/>
    <w:rsid w:val="00F826FF"/>
    <w:rsid w:val="00F90D04"/>
    <w:rsid w:val="00FB5AA5"/>
    <w:rsid w:val="00FB7231"/>
    <w:rsid w:val="00FC25E1"/>
    <w:rsid w:val="00FE4D12"/>
    <w:rsid w:val="00FF1896"/>
    <w:rsid w:val="00FF5A11"/>
    <w:rsid w:val="00FF66A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77F76"/>
  <w15:docId w15:val="{1195B125-CF7B-499B-BAE7-E31ED84C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A5"/>
    <w:pPr>
      <w:spacing w:after="148" w:line="249" w:lineRule="auto"/>
      <w:ind w:left="802" w:hanging="10"/>
    </w:pPr>
    <w:rPr>
      <w:rFonts w:ascii="Franklin Gothic Book" w:eastAsia="Franklin Gothic Book" w:hAnsi="Franklin Gothic Book" w:cs="Franklin Gothic Book"/>
      <w:color w:val="000000"/>
      <w:sz w:val="20"/>
    </w:rPr>
  </w:style>
  <w:style w:type="paragraph" w:styleId="Heading1">
    <w:name w:val="heading 1"/>
    <w:next w:val="Normal"/>
    <w:link w:val="Heading1Char"/>
    <w:uiPriority w:val="9"/>
    <w:qFormat/>
    <w:pPr>
      <w:keepNext/>
      <w:keepLines/>
      <w:numPr>
        <w:numId w:val="9"/>
      </w:numPr>
      <w:spacing w:after="0" w:line="259" w:lineRule="auto"/>
      <w:outlineLvl w:val="0"/>
    </w:pPr>
    <w:rPr>
      <w:rFonts w:ascii="Century Gothic" w:eastAsia="Century Gothic" w:hAnsi="Century Gothic" w:cs="Century Gothic"/>
      <w:b/>
      <w:color w:val="007DC3"/>
      <w:sz w:val="36"/>
    </w:rPr>
  </w:style>
  <w:style w:type="paragraph" w:styleId="Heading2">
    <w:name w:val="heading 2"/>
    <w:next w:val="Normal"/>
    <w:link w:val="Heading2Char"/>
    <w:uiPriority w:val="9"/>
    <w:unhideWhenUsed/>
    <w:qFormat/>
    <w:pPr>
      <w:keepNext/>
      <w:keepLines/>
      <w:numPr>
        <w:ilvl w:val="1"/>
        <w:numId w:val="9"/>
      </w:numPr>
      <w:spacing w:after="0" w:line="259" w:lineRule="auto"/>
      <w:ind w:left="802" w:hanging="10"/>
      <w:outlineLvl w:val="1"/>
    </w:pPr>
    <w:rPr>
      <w:rFonts w:ascii="Century Gothic" w:eastAsia="Century Gothic" w:hAnsi="Century Gothic" w:cs="Century Gothic"/>
      <w:b/>
      <w:color w:val="007DC3"/>
      <w:sz w:val="28"/>
    </w:rPr>
  </w:style>
  <w:style w:type="paragraph" w:styleId="Heading3">
    <w:name w:val="heading 3"/>
    <w:next w:val="Normal"/>
    <w:link w:val="Heading3Char"/>
    <w:uiPriority w:val="9"/>
    <w:unhideWhenUsed/>
    <w:qFormat/>
    <w:pPr>
      <w:keepNext/>
      <w:keepLines/>
      <w:numPr>
        <w:ilvl w:val="2"/>
        <w:numId w:val="9"/>
      </w:numPr>
      <w:spacing w:after="3" w:line="259" w:lineRule="auto"/>
      <w:ind w:left="3609" w:hanging="10"/>
      <w:outlineLvl w:val="2"/>
    </w:pPr>
    <w:rPr>
      <w:rFonts w:ascii="Franklin Gothic Book" w:eastAsia="Franklin Gothic Book" w:hAnsi="Franklin Gothic Book" w:cs="Franklin Gothic Book"/>
      <w:i/>
      <w:color w:val="000000"/>
      <w:sz w:val="20"/>
    </w:rPr>
  </w:style>
  <w:style w:type="paragraph" w:styleId="Heading4">
    <w:name w:val="heading 4"/>
    <w:next w:val="Normal"/>
    <w:link w:val="Heading4Char"/>
    <w:uiPriority w:val="9"/>
    <w:unhideWhenUsed/>
    <w:qFormat/>
    <w:pPr>
      <w:keepNext/>
      <w:keepLines/>
      <w:spacing w:after="3" w:line="259" w:lineRule="auto"/>
      <w:ind w:left="3609" w:hanging="10"/>
      <w:outlineLvl w:val="3"/>
    </w:pPr>
    <w:rPr>
      <w:rFonts w:ascii="Franklin Gothic Book" w:eastAsia="Franklin Gothic Book" w:hAnsi="Franklin Gothic Book" w:cs="Franklin Gothic Book"/>
      <w:i/>
      <w:color w:val="000000"/>
      <w:sz w:val="20"/>
    </w:rPr>
  </w:style>
  <w:style w:type="paragraph" w:styleId="Heading5">
    <w:name w:val="heading 5"/>
    <w:next w:val="Normal"/>
    <w:link w:val="Heading5Char"/>
    <w:uiPriority w:val="9"/>
    <w:unhideWhenUsed/>
    <w:qFormat/>
    <w:pPr>
      <w:keepNext/>
      <w:keepLines/>
      <w:spacing w:after="3" w:line="259" w:lineRule="auto"/>
      <w:ind w:left="3609" w:hanging="10"/>
      <w:outlineLvl w:val="4"/>
    </w:pPr>
    <w:rPr>
      <w:rFonts w:ascii="Franklin Gothic Book" w:eastAsia="Franklin Gothic Book" w:hAnsi="Franklin Gothic Book" w:cs="Franklin Gothic Book"/>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entury Gothic" w:eastAsia="Century Gothic" w:hAnsi="Century Gothic" w:cs="Century Gothic"/>
      <w:b/>
      <w:color w:val="007DC3"/>
      <w:sz w:val="28"/>
    </w:rPr>
  </w:style>
  <w:style w:type="character" w:customStyle="1" w:styleId="Heading4Char">
    <w:name w:val="Heading 4 Char"/>
    <w:link w:val="Heading4"/>
    <w:rPr>
      <w:rFonts w:ascii="Franklin Gothic Book" w:eastAsia="Franklin Gothic Book" w:hAnsi="Franklin Gothic Book" w:cs="Franklin Gothic Book"/>
      <w:i/>
      <w:color w:val="000000"/>
      <w:sz w:val="20"/>
    </w:rPr>
  </w:style>
  <w:style w:type="character" w:customStyle="1" w:styleId="Heading5Char">
    <w:name w:val="Heading 5 Char"/>
    <w:link w:val="Heading5"/>
    <w:rPr>
      <w:rFonts w:ascii="Franklin Gothic Book" w:eastAsia="Franklin Gothic Book" w:hAnsi="Franklin Gothic Book" w:cs="Franklin Gothic Book"/>
      <w:i/>
      <w:color w:val="000000"/>
      <w:sz w:val="20"/>
    </w:rPr>
  </w:style>
  <w:style w:type="character" w:customStyle="1" w:styleId="Heading1Char">
    <w:name w:val="Heading 1 Char"/>
    <w:link w:val="Heading1"/>
    <w:rPr>
      <w:rFonts w:ascii="Century Gothic" w:eastAsia="Century Gothic" w:hAnsi="Century Gothic" w:cs="Century Gothic"/>
      <w:b/>
      <w:color w:val="007DC3"/>
      <w:sz w:val="36"/>
    </w:rPr>
  </w:style>
  <w:style w:type="character" w:customStyle="1" w:styleId="Heading3Char">
    <w:name w:val="Heading 3 Char"/>
    <w:link w:val="Heading3"/>
    <w:rPr>
      <w:rFonts w:ascii="Franklin Gothic Book" w:eastAsia="Franklin Gothic Book" w:hAnsi="Franklin Gothic Book" w:cs="Franklin Gothic Book"/>
      <w:i/>
      <w:color w:val="000000"/>
      <w:sz w:val="20"/>
    </w:rPr>
  </w:style>
  <w:style w:type="paragraph" w:styleId="TOC1">
    <w:name w:val="toc 1"/>
    <w:hidden/>
    <w:uiPriority w:val="39"/>
    <w:pPr>
      <w:spacing w:after="13" w:line="249" w:lineRule="auto"/>
      <w:ind w:left="817" w:right="23" w:hanging="10"/>
    </w:pPr>
    <w:rPr>
      <w:rFonts w:ascii="Franklin Gothic Book" w:eastAsia="Franklin Gothic Book" w:hAnsi="Franklin Gothic Book" w:cs="Franklin Gothic Book"/>
      <w:color w:val="000000"/>
      <w:sz w:val="20"/>
    </w:rPr>
  </w:style>
  <w:style w:type="paragraph" w:styleId="TOC2">
    <w:name w:val="toc 2"/>
    <w:hidden/>
    <w:uiPriority w:val="39"/>
    <w:pPr>
      <w:spacing w:after="8" w:line="249" w:lineRule="auto"/>
      <w:ind w:left="1393" w:right="23" w:hanging="10"/>
    </w:pPr>
    <w:rPr>
      <w:rFonts w:ascii="Franklin Gothic Book" w:eastAsia="Franklin Gothic Book" w:hAnsi="Franklin Gothic Book" w:cs="Franklin Gothic Book"/>
      <w:color w:val="000000"/>
      <w:sz w:val="20"/>
    </w:rPr>
  </w:style>
  <w:style w:type="paragraph" w:styleId="TOC3">
    <w:name w:val="toc 3"/>
    <w:hidden/>
    <w:uiPriority w:val="39"/>
    <w:pPr>
      <w:spacing w:after="8" w:line="249" w:lineRule="auto"/>
      <w:ind w:left="1969" w:right="23" w:hanging="10"/>
    </w:pPr>
    <w:rPr>
      <w:rFonts w:ascii="Franklin Gothic Book" w:eastAsia="Franklin Gothic Book" w:hAnsi="Franklin Gothic Book" w:cs="Franklin Gothic Book"/>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87E70"/>
    <w:pPr>
      <w:ind w:left="720"/>
      <w:contextualSpacing/>
    </w:pPr>
  </w:style>
  <w:style w:type="paragraph" w:styleId="NoSpacing">
    <w:name w:val="No Spacing"/>
    <w:uiPriority w:val="1"/>
    <w:qFormat/>
    <w:rsid w:val="00387E70"/>
    <w:pPr>
      <w:spacing w:after="0" w:line="240" w:lineRule="auto"/>
      <w:ind w:left="802" w:hanging="10"/>
    </w:pPr>
    <w:rPr>
      <w:rFonts w:ascii="Franklin Gothic Book" w:eastAsia="Franklin Gothic Book" w:hAnsi="Franklin Gothic Book" w:cs="Franklin Gothic Book"/>
      <w:color w:val="000000"/>
      <w:sz w:val="20"/>
    </w:rPr>
  </w:style>
  <w:style w:type="character" w:styleId="Hyperlink">
    <w:name w:val="Hyperlink"/>
    <w:basedOn w:val="DefaultParagraphFont"/>
    <w:uiPriority w:val="99"/>
    <w:unhideWhenUsed/>
    <w:rsid w:val="004D5B82"/>
    <w:rPr>
      <w:color w:val="467886" w:themeColor="hyperlink"/>
      <w:u w:val="single"/>
    </w:rPr>
  </w:style>
  <w:style w:type="paragraph" w:styleId="Caption">
    <w:name w:val="caption"/>
    <w:basedOn w:val="Normal"/>
    <w:next w:val="Normal"/>
    <w:uiPriority w:val="35"/>
    <w:unhideWhenUsed/>
    <w:qFormat/>
    <w:rsid w:val="00694E7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94E78"/>
    <w:pPr>
      <w:spacing w:after="0"/>
      <w:ind w:left="0"/>
    </w:pPr>
  </w:style>
  <w:style w:type="character" w:styleId="UnresolvedMention">
    <w:name w:val="Unresolved Mention"/>
    <w:basedOn w:val="DefaultParagraphFont"/>
    <w:uiPriority w:val="99"/>
    <w:semiHidden/>
    <w:unhideWhenUsed/>
    <w:rsid w:val="00643F44"/>
    <w:rPr>
      <w:color w:val="605E5C"/>
      <w:shd w:val="clear" w:color="auto" w:fill="E1DFDD"/>
    </w:rPr>
  </w:style>
  <w:style w:type="paragraph" w:styleId="Header">
    <w:name w:val="header"/>
    <w:basedOn w:val="Normal"/>
    <w:link w:val="HeaderChar"/>
    <w:uiPriority w:val="99"/>
    <w:semiHidden/>
    <w:unhideWhenUsed/>
    <w:rsid w:val="001537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37F8"/>
    <w:rPr>
      <w:rFonts w:ascii="Franklin Gothic Book" w:eastAsia="Franklin Gothic Book" w:hAnsi="Franklin Gothic Book" w:cs="Franklin Gothic Book"/>
      <w:color w:val="000000"/>
      <w:sz w:val="20"/>
    </w:rPr>
  </w:style>
  <w:style w:type="paragraph" w:styleId="Footer">
    <w:name w:val="footer"/>
    <w:basedOn w:val="Normal"/>
    <w:link w:val="FooterChar"/>
    <w:uiPriority w:val="99"/>
    <w:semiHidden/>
    <w:unhideWhenUsed/>
    <w:rsid w:val="001537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537F8"/>
    <w:rPr>
      <w:rFonts w:ascii="Franklin Gothic Book" w:eastAsia="Franklin Gothic Book" w:hAnsi="Franklin Gothic Book" w:cs="Franklin Gothic Book"/>
      <w:color w:val="000000"/>
      <w:sz w:val="20"/>
    </w:rPr>
  </w:style>
  <w:style w:type="character" w:styleId="FollowedHyperlink">
    <w:name w:val="FollowedHyperlink"/>
    <w:basedOn w:val="DefaultParagraphFont"/>
    <w:uiPriority w:val="99"/>
    <w:semiHidden/>
    <w:unhideWhenUsed/>
    <w:rsid w:val="00DD23A6"/>
    <w:rPr>
      <w:color w:val="96607D" w:themeColor="followedHyperlink"/>
      <w:u w:val="single"/>
    </w:rPr>
  </w:style>
  <w:style w:type="paragraph" w:styleId="NormalWeb">
    <w:name w:val="Normal (Web)"/>
    <w:basedOn w:val="Normal"/>
    <w:uiPriority w:val="99"/>
    <w:semiHidden/>
    <w:unhideWhenUsed/>
    <w:rsid w:val="00D427C6"/>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D42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8348">
      <w:bodyDiv w:val="1"/>
      <w:marLeft w:val="0"/>
      <w:marRight w:val="0"/>
      <w:marTop w:val="0"/>
      <w:marBottom w:val="0"/>
      <w:divBdr>
        <w:top w:val="none" w:sz="0" w:space="0" w:color="auto"/>
        <w:left w:val="none" w:sz="0" w:space="0" w:color="auto"/>
        <w:bottom w:val="none" w:sz="0" w:space="0" w:color="auto"/>
        <w:right w:val="none" w:sz="0" w:space="0" w:color="auto"/>
      </w:divBdr>
    </w:div>
    <w:div w:id="120195294">
      <w:bodyDiv w:val="1"/>
      <w:marLeft w:val="0"/>
      <w:marRight w:val="0"/>
      <w:marTop w:val="0"/>
      <w:marBottom w:val="0"/>
      <w:divBdr>
        <w:top w:val="none" w:sz="0" w:space="0" w:color="auto"/>
        <w:left w:val="none" w:sz="0" w:space="0" w:color="auto"/>
        <w:bottom w:val="none" w:sz="0" w:space="0" w:color="auto"/>
        <w:right w:val="none" w:sz="0" w:space="0" w:color="auto"/>
      </w:divBdr>
    </w:div>
    <w:div w:id="197664852">
      <w:bodyDiv w:val="1"/>
      <w:marLeft w:val="0"/>
      <w:marRight w:val="0"/>
      <w:marTop w:val="0"/>
      <w:marBottom w:val="0"/>
      <w:divBdr>
        <w:top w:val="none" w:sz="0" w:space="0" w:color="auto"/>
        <w:left w:val="none" w:sz="0" w:space="0" w:color="auto"/>
        <w:bottom w:val="none" w:sz="0" w:space="0" w:color="auto"/>
        <w:right w:val="none" w:sz="0" w:space="0" w:color="auto"/>
      </w:divBdr>
      <w:divsChild>
        <w:div w:id="1141575177">
          <w:marLeft w:val="0"/>
          <w:marRight w:val="0"/>
          <w:marTop w:val="0"/>
          <w:marBottom w:val="0"/>
          <w:divBdr>
            <w:top w:val="none" w:sz="0" w:space="0" w:color="auto"/>
            <w:left w:val="none" w:sz="0" w:space="0" w:color="auto"/>
            <w:bottom w:val="none" w:sz="0" w:space="0" w:color="auto"/>
            <w:right w:val="none" w:sz="0" w:space="0" w:color="auto"/>
          </w:divBdr>
          <w:divsChild>
            <w:div w:id="992179453">
              <w:marLeft w:val="0"/>
              <w:marRight w:val="0"/>
              <w:marTop w:val="0"/>
              <w:marBottom w:val="0"/>
              <w:divBdr>
                <w:top w:val="none" w:sz="0" w:space="0" w:color="auto"/>
                <w:left w:val="none" w:sz="0" w:space="0" w:color="auto"/>
                <w:bottom w:val="none" w:sz="0" w:space="0" w:color="auto"/>
                <w:right w:val="none" w:sz="0" w:space="0" w:color="auto"/>
              </w:divBdr>
              <w:divsChild>
                <w:div w:id="2015915841">
                  <w:marLeft w:val="0"/>
                  <w:marRight w:val="0"/>
                  <w:marTop w:val="0"/>
                  <w:marBottom w:val="0"/>
                  <w:divBdr>
                    <w:top w:val="none" w:sz="0" w:space="0" w:color="auto"/>
                    <w:left w:val="none" w:sz="0" w:space="0" w:color="auto"/>
                    <w:bottom w:val="none" w:sz="0" w:space="0" w:color="auto"/>
                    <w:right w:val="none" w:sz="0" w:space="0" w:color="auto"/>
                  </w:divBdr>
                  <w:divsChild>
                    <w:div w:id="138231158">
                      <w:marLeft w:val="0"/>
                      <w:marRight w:val="0"/>
                      <w:marTop w:val="0"/>
                      <w:marBottom w:val="0"/>
                      <w:divBdr>
                        <w:top w:val="none" w:sz="0" w:space="0" w:color="auto"/>
                        <w:left w:val="none" w:sz="0" w:space="0" w:color="auto"/>
                        <w:bottom w:val="none" w:sz="0" w:space="0" w:color="auto"/>
                        <w:right w:val="none" w:sz="0" w:space="0" w:color="auto"/>
                      </w:divBdr>
                      <w:divsChild>
                        <w:div w:id="49498524">
                          <w:marLeft w:val="0"/>
                          <w:marRight w:val="0"/>
                          <w:marTop w:val="0"/>
                          <w:marBottom w:val="0"/>
                          <w:divBdr>
                            <w:top w:val="none" w:sz="0" w:space="0" w:color="auto"/>
                            <w:left w:val="none" w:sz="0" w:space="0" w:color="auto"/>
                            <w:bottom w:val="none" w:sz="0" w:space="0" w:color="auto"/>
                            <w:right w:val="none" w:sz="0" w:space="0" w:color="auto"/>
                          </w:divBdr>
                          <w:divsChild>
                            <w:div w:id="10304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859219">
      <w:bodyDiv w:val="1"/>
      <w:marLeft w:val="0"/>
      <w:marRight w:val="0"/>
      <w:marTop w:val="0"/>
      <w:marBottom w:val="0"/>
      <w:divBdr>
        <w:top w:val="none" w:sz="0" w:space="0" w:color="auto"/>
        <w:left w:val="none" w:sz="0" w:space="0" w:color="auto"/>
        <w:bottom w:val="none" w:sz="0" w:space="0" w:color="auto"/>
        <w:right w:val="none" w:sz="0" w:space="0" w:color="auto"/>
      </w:divBdr>
    </w:div>
    <w:div w:id="257562772">
      <w:bodyDiv w:val="1"/>
      <w:marLeft w:val="0"/>
      <w:marRight w:val="0"/>
      <w:marTop w:val="0"/>
      <w:marBottom w:val="0"/>
      <w:divBdr>
        <w:top w:val="none" w:sz="0" w:space="0" w:color="auto"/>
        <w:left w:val="none" w:sz="0" w:space="0" w:color="auto"/>
        <w:bottom w:val="none" w:sz="0" w:space="0" w:color="auto"/>
        <w:right w:val="none" w:sz="0" w:space="0" w:color="auto"/>
      </w:divBdr>
    </w:div>
    <w:div w:id="282854176">
      <w:bodyDiv w:val="1"/>
      <w:marLeft w:val="0"/>
      <w:marRight w:val="0"/>
      <w:marTop w:val="0"/>
      <w:marBottom w:val="0"/>
      <w:divBdr>
        <w:top w:val="none" w:sz="0" w:space="0" w:color="auto"/>
        <w:left w:val="none" w:sz="0" w:space="0" w:color="auto"/>
        <w:bottom w:val="none" w:sz="0" w:space="0" w:color="auto"/>
        <w:right w:val="none" w:sz="0" w:space="0" w:color="auto"/>
      </w:divBdr>
    </w:div>
    <w:div w:id="284429050">
      <w:bodyDiv w:val="1"/>
      <w:marLeft w:val="0"/>
      <w:marRight w:val="0"/>
      <w:marTop w:val="0"/>
      <w:marBottom w:val="0"/>
      <w:divBdr>
        <w:top w:val="none" w:sz="0" w:space="0" w:color="auto"/>
        <w:left w:val="none" w:sz="0" w:space="0" w:color="auto"/>
        <w:bottom w:val="none" w:sz="0" w:space="0" w:color="auto"/>
        <w:right w:val="none" w:sz="0" w:space="0" w:color="auto"/>
      </w:divBdr>
    </w:div>
    <w:div w:id="305478620">
      <w:bodyDiv w:val="1"/>
      <w:marLeft w:val="0"/>
      <w:marRight w:val="0"/>
      <w:marTop w:val="0"/>
      <w:marBottom w:val="0"/>
      <w:divBdr>
        <w:top w:val="none" w:sz="0" w:space="0" w:color="auto"/>
        <w:left w:val="none" w:sz="0" w:space="0" w:color="auto"/>
        <w:bottom w:val="none" w:sz="0" w:space="0" w:color="auto"/>
        <w:right w:val="none" w:sz="0" w:space="0" w:color="auto"/>
      </w:divBdr>
    </w:div>
    <w:div w:id="379594792">
      <w:bodyDiv w:val="1"/>
      <w:marLeft w:val="0"/>
      <w:marRight w:val="0"/>
      <w:marTop w:val="0"/>
      <w:marBottom w:val="0"/>
      <w:divBdr>
        <w:top w:val="none" w:sz="0" w:space="0" w:color="auto"/>
        <w:left w:val="none" w:sz="0" w:space="0" w:color="auto"/>
        <w:bottom w:val="none" w:sz="0" w:space="0" w:color="auto"/>
        <w:right w:val="none" w:sz="0" w:space="0" w:color="auto"/>
      </w:divBdr>
    </w:div>
    <w:div w:id="460807846">
      <w:bodyDiv w:val="1"/>
      <w:marLeft w:val="0"/>
      <w:marRight w:val="0"/>
      <w:marTop w:val="0"/>
      <w:marBottom w:val="0"/>
      <w:divBdr>
        <w:top w:val="none" w:sz="0" w:space="0" w:color="auto"/>
        <w:left w:val="none" w:sz="0" w:space="0" w:color="auto"/>
        <w:bottom w:val="none" w:sz="0" w:space="0" w:color="auto"/>
        <w:right w:val="none" w:sz="0" w:space="0" w:color="auto"/>
      </w:divBdr>
    </w:div>
    <w:div w:id="495343505">
      <w:bodyDiv w:val="1"/>
      <w:marLeft w:val="0"/>
      <w:marRight w:val="0"/>
      <w:marTop w:val="0"/>
      <w:marBottom w:val="0"/>
      <w:divBdr>
        <w:top w:val="none" w:sz="0" w:space="0" w:color="auto"/>
        <w:left w:val="none" w:sz="0" w:space="0" w:color="auto"/>
        <w:bottom w:val="none" w:sz="0" w:space="0" w:color="auto"/>
        <w:right w:val="none" w:sz="0" w:space="0" w:color="auto"/>
      </w:divBdr>
    </w:div>
    <w:div w:id="520360976">
      <w:bodyDiv w:val="1"/>
      <w:marLeft w:val="0"/>
      <w:marRight w:val="0"/>
      <w:marTop w:val="0"/>
      <w:marBottom w:val="0"/>
      <w:divBdr>
        <w:top w:val="none" w:sz="0" w:space="0" w:color="auto"/>
        <w:left w:val="none" w:sz="0" w:space="0" w:color="auto"/>
        <w:bottom w:val="none" w:sz="0" w:space="0" w:color="auto"/>
        <w:right w:val="none" w:sz="0" w:space="0" w:color="auto"/>
      </w:divBdr>
      <w:divsChild>
        <w:div w:id="1611429993">
          <w:marLeft w:val="0"/>
          <w:marRight w:val="0"/>
          <w:marTop w:val="0"/>
          <w:marBottom w:val="0"/>
          <w:divBdr>
            <w:top w:val="none" w:sz="0" w:space="0" w:color="auto"/>
            <w:left w:val="none" w:sz="0" w:space="0" w:color="auto"/>
            <w:bottom w:val="none" w:sz="0" w:space="0" w:color="auto"/>
            <w:right w:val="none" w:sz="0" w:space="0" w:color="auto"/>
          </w:divBdr>
        </w:div>
        <w:div w:id="1848934322">
          <w:marLeft w:val="0"/>
          <w:marRight w:val="0"/>
          <w:marTop w:val="0"/>
          <w:marBottom w:val="0"/>
          <w:divBdr>
            <w:top w:val="none" w:sz="0" w:space="0" w:color="auto"/>
            <w:left w:val="none" w:sz="0" w:space="0" w:color="auto"/>
            <w:bottom w:val="none" w:sz="0" w:space="0" w:color="auto"/>
            <w:right w:val="none" w:sz="0" w:space="0" w:color="auto"/>
          </w:divBdr>
          <w:divsChild>
            <w:div w:id="967707808">
              <w:marLeft w:val="0"/>
              <w:marRight w:val="0"/>
              <w:marTop w:val="0"/>
              <w:marBottom w:val="0"/>
              <w:divBdr>
                <w:top w:val="none" w:sz="0" w:space="0" w:color="auto"/>
                <w:left w:val="none" w:sz="0" w:space="0" w:color="auto"/>
                <w:bottom w:val="none" w:sz="0" w:space="0" w:color="auto"/>
                <w:right w:val="none" w:sz="0" w:space="0" w:color="auto"/>
              </w:divBdr>
              <w:divsChild>
                <w:div w:id="1666779278">
                  <w:marLeft w:val="0"/>
                  <w:marRight w:val="0"/>
                  <w:marTop w:val="0"/>
                  <w:marBottom w:val="0"/>
                  <w:divBdr>
                    <w:top w:val="none" w:sz="0" w:space="0" w:color="auto"/>
                    <w:left w:val="none" w:sz="0" w:space="0" w:color="auto"/>
                    <w:bottom w:val="none" w:sz="0" w:space="0" w:color="auto"/>
                    <w:right w:val="none" w:sz="0" w:space="0" w:color="auto"/>
                  </w:divBdr>
                  <w:divsChild>
                    <w:div w:id="1459841324">
                      <w:marLeft w:val="0"/>
                      <w:marRight w:val="0"/>
                      <w:marTop w:val="0"/>
                      <w:marBottom w:val="0"/>
                      <w:divBdr>
                        <w:top w:val="none" w:sz="0" w:space="0" w:color="auto"/>
                        <w:left w:val="none" w:sz="0" w:space="0" w:color="auto"/>
                        <w:bottom w:val="none" w:sz="0" w:space="0" w:color="auto"/>
                        <w:right w:val="none" w:sz="0" w:space="0" w:color="auto"/>
                      </w:divBdr>
                      <w:divsChild>
                        <w:div w:id="858081447">
                          <w:marLeft w:val="0"/>
                          <w:marRight w:val="0"/>
                          <w:marTop w:val="0"/>
                          <w:marBottom w:val="0"/>
                          <w:divBdr>
                            <w:top w:val="none" w:sz="0" w:space="0" w:color="auto"/>
                            <w:left w:val="none" w:sz="0" w:space="0" w:color="auto"/>
                            <w:bottom w:val="none" w:sz="0" w:space="0" w:color="auto"/>
                            <w:right w:val="none" w:sz="0" w:space="0" w:color="auto"/>
                          </w:divBdr>
                          <w:divsChild>
                            <w:div w:id="16523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881973">
      <w:bodyDiv w:val="1"/>
      <w:marLeft w:val="0"/>
      <w:marRight w:val="0"/>
      <w:marTop w:val="0"/>
      <w:marBottom w:val="0"/>
      <w:divBdr>
        <w:top w:val="none" w:sz="0" w:space="0" w:color="auto"/>
        <w:left w:val="none" w:sz="0" w:space="0" w:color="auto"/>
        <w:bottom w:val="none" w:sz="0" w:space="0" w:color="auto"/>
        <w:right w:val="none" w:sz="0" w:space="0" w:color="auto"/>
      </w:divBdr>
      <w:divsChild>
        <w:div w:id="3631100">
          <w:marLeft w:val="0"/>
          <w:marRight w:val="0"/>
          <w:marTop w:val="0"/>
          <w:marBottom w:val="0"/>
          <w:divBdr>
            <w:top w:val="none" w:sz="0" w:space="0" w:color="auto"/>
            <w:left w:val="none" w:sz="0" w:space="0" w:color="auto"/>
            <w:bottom w:val="none" w:sz="0" w:space="0" w:color="auto"/>
            <w:right w:val="none" w:sz="0" w:space="0" w:color="auto"/>
          </w:divBdr>
          <w:divsChild>
            <w:div w:id="2083066464">
              <w:marLeft w:val="0"/>
              <w:marRight w:val="0"/>
              <w:marTop w:val="0"/>
              <w:marBottom w:val="0"/>
              <w:divBdr>
                <w:top w:val="none" w:sz="0" w:space="0" w:color="auto"/>
                <w:left w:val="none" w:sz="0" w:space="0" w:color="auto"/>
                <w:bottom w:val="none" w:sz="0" w:space="0" w:color="auto"/>
                <w:right w:val="none" w:sz="0" w:space="0" w:color="auto"/>
              </w:divBdr>
              <w:divsChild>
                <w:div w:id="2120028364">
                  <w:marLeft w:val="0"/>
                  <w:marRight w:val="0"/>
                  <w:marTop w:val="0"/>
                  <w:marBottom w:val="0"/>
                  <w:divBdr>
                    <w:top w:val="none" w:sz="0" w:space="0" w:color="auto"/>
                    <w:left w:val="none" w:sz="0" w:space="0" w:color="auto"/>
                    <w:bottom w:val="none" w:sz="0" w:space="0" w:color="auto"/>
                    <w:right w:val="none" w:sz="0" w:space="0" w:color="auto"/>
                  </w:divBdr>
                  <w:divsChild>
                    <w:div w:id="1726491567">
                      <w:marLeft w:val="0"/>
                      <w:marRight w:val="0"/>
                      <w:marTop w:val="0"/>
                      <w:marBottom w:val="0"/>
                      <w:divBdr>
                        <w:top w:val="none" w:sz="0" w:space="0" w:color="auto"/>
                        <w:left w:val="none" w:sz="0" w:space="0" w:color="auto"/>
                        <w:bottom w:val="none" w:sz="0" w:space="0" w:color="auto"/>
                        <w:right w:val="none" w:sz="0" w:space="0" w:color="auto"/>
                      </w:divBdr>
                      <w:divsChild>
                        <w:div w:id="10960816">
                          <w:marLeft w:val="0"/>
                          <w:marRight w:val="0"/>
                          <w:marTop w:val="0"/>
                          <w:marBottom w:val="0"/>
                          <w:divBdr>
                            <w:top w:val="none" w:sz="0" w:space="0" w:color="auto"/>
                            <w:left w:val="none" w:sz="0" w:space="0" w:color="auto"/>
                            <w:bottom w:val="none" w:sz="0" w:space="0" w:color="auto"/>
                            <w:right w:val="none" w:sz="0" w:space="0" w:color="auto"/>
                          </w:divBdr>
                          <w:divsChild>
                            <w:div w:id="10922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393896">
          <w:marLeft w:val="0"/>
          <w:marRight w:val="0"/>
          <w:marTop w:val="0"/>
          <w:marBottom w:val="0"/>
          <w:divBdr>
            <w:top w:val="none" w:sz="0" w:space="0" w:color="auto"/>
            <w:left w:val="none" w:sz="0" w:space="0" w:color="auto"/>
            <w:bottom w:val="none" w:sz="0" w:space="0" w:color="auto"/>
            <w:right w:val="none" w:sz="0" w:space="0" w:color="auto"/>
          </w:divBdr>
        </w:div>
      </w:divsChild>
    </w:div>
    <w:div w:id="578175578">
      <w:bodyDiv w:val="1"/>
      <w:marLeft w:val="0"/>
      <w:marRight w:val="0"/>
      <w:marTop w:val="0"/>
      <w:marBottom w:val="0"/>
      <w:divBdr>
        <w:top w:val="none" w:sz="0" w:space="0" w:color="auto"/>
        <w:left w:val="none" w:sz="0" w:space="0" w:color="auto"/>
        <w:bottom w:val="none" w:sz="0" w:space="0" w:color="auto"/>
        <w:right w:val="none" w:sz="0" w:space="0" w:color="auto"/>
      </w:divBdr>
    </w:div>
    <w:div w:id="585119025">
      <w:bodyDiv w:val="1"/>
      <w:marLeft w:val="0"/>
      <w:marRight w:val="0"/>
      <w:marTop w:val="0"/>
      <w:marBottom w:val="0"/>
      <w:divBdr>
        <w:top w:val="none" w:sz="0" w:space="0" w:color="auto"/>
        <w:left w:val="none" w:sz="0" w:space="0" w:color="auto"/>
        <w:bottom w:val="none" w:sz="0" w:space="0" w:color="auto"/>
        <w:right w:val="none" w:sz="0" w:space="0" w:color="auto"/>
      </w:divBdr>
    </w:div>
    <w:div w:id="599144503">
      <w:bodyDiv w:val="1"/>
      <w:marLeft w:val="0"/>
      <w:marRight w:val="0"/>
      <w:marTop w:val="0"/>
      <w:marBottom w:val="0"/>
      <w:divBdr>
        <w:top w:val="none" w:sz="0" w:space="0" w:color="auto"/>
        <w:left w:val="none" w:sz="0" w:space="0" w:color="auto"/>
        <w:bottom w:val="none" w:sz="0" w:space="0" w:color="auto"/>
        <w:right w:val="none" w:sz="0" w:space="0" w:color="auto"/>
      </w:divBdr>
    </w:div>
    <w:div w:id="631448592">
      <w:bodyDiv w:val="1"/>
      <w:marLeft w:val="0"/>
      <w:marRight w:val="0"/>
      <w:marTop w:val="0"/>
      <w:marBottom w:val="0"/>
      <w:divBdr>
        <w:top w:val="none" w:sz="0" w:space="0" w:color="auto"/>
        <w:left w:val="none" w:sz="0" w:space="0" w:color="auto"/>
        <w:bottom w:val="none" w:sz="0" w:space="0" w:color="auto"/>
        <w:right w:val="none" w:sz="0" w:space="0" w:color="auto"/>
      </w:divBdr>
    </w:div>
    <w:div w:id="727264413">
      <w:bodyDiv w:val="1"/>
      <w:marLeft w:val="0"/>
      <w:marRight w:val="0"/>
      <w:marTop w:val="0"/>
      <w:marBottom w:val="0"/>
      <w:divBdr>
        <w:top w:val="none" w:sz="0" w:space="0" w:color="auto"/>
        <w:left w:val="none" w:sz="0" w:space="0" w:color="auto"/>
        <w:bottom w:val="none" w:sz="0" w:space="0" w:color="auto"/>
        <w:right w:val="none" w:sz="0" w:space="0" w:color="auto"/>
      </w:divBdr>
    </w:div>
    <w:div w:id="727647976">
      <w:bodyDiv w:val="1"/>
      <w:marLeft w:val="0"/>
      <w:marRight w:val="0"/>
      <w:marTop w:val="0"/>
      <w:marBottom w:val="0"/>
      <w:divBdr>
        <w:top w:val="none" w:sz="0" w:space="0" w:color="auto"/>
        <w:left w:val="none" w:sz="0" w:space="0" w:color="auto"/>
        <w:bottom w:val="none" w:sz="0" w:space="0" w:color="auto"/>
        <w:right w:val="none" w:sz="0" w:space="0" w:color="auto"/>
      </w:divBdr>
    </w:div>
    <w:div w:id="777717658">
      <w:bodyDiv w:val="1"/>
      <w:marLeft w:val="0"/>
      <w:marRight w:val="0"/>
      <w:marTop w:val="0"/>
      <w:marBottom w:val="0"/>
      <w:divBdr>
        <w:top w:val="none" w:sz="0" w:space="0" w:color="auto"/>
        <w:left w:val="none" w:sz="0" w:space="0" w:color="auto"/>
        <w:bottom w:val="none" w:sz="0" w:space="0" w:color="auto"/>
        <w:right w:val="none" w:sz="0" w:space="0" w:color="auto"/>
      </w:divBdr>
    </w:div>
    <w:div w:id="824667171">
      <w:bodyDiv w:val="1"/>
      <w:marLeft w:val="0"/>
      <w:marRight w:val="0"/>
      <w:marTop w:val="0"/>
      <w:marBottom w:val="0"/>
      <w:divBdr>
        <w:top w:val="none" w:sz="0" w:space="0" w:color="auto"/>
        <w:left w:val="none" w:sz="0" w:space="0" w:color="auto"/>
        <w:bottom w:val="none" w:sz="0" w:space="0" w:color="auto"/>
        <w:right w:val="none" w:sz="0" w:space="0" w:color="auto"/>
      </w:divBdr>
    </w:div>
    <w:div w:id="830757998">
      <w:bodyDiv w:val="1"/>
      <w:marLeft w:val="0"/>
      <w:marRight w:val="0"/>
      <w:marTop w:val="0"/>
      <w:marBottom w:val="0"/>
      <w:divBdr>
        <w:top w:val="none" w:sz="0" w:space="0" w:color="auto"/>
        <w:left w:val="none" w:sz="0" w:space="0" w:color="auto"/>
        <w:bottom w:val="none" w:sz="0" w:space="0" w:color="auto"/>
        <w:right w:val="none" w:sz="0" w:space="0" w:color="auto"/>
      </w:divBdr>
    </w:div>
    <w:div w:id="854340232">
      <w:bodyDiv w:val="1"/>
      <w:marLeft w:val="0"/>
      <w:marRight w:val="0"/>
      <w:marTop w:val="0"/>
      <w:marBottom w:val="0"/>
      <w:divBdr>
        <w:top w:val="none" w:sz="0" w:space="0" w:color="auto"/>
        <w:left w:val="none" w:sz="0" w:space="0" w:color="auto"/>
        <w:bottom w:val="none" w:sz="0" w:space="0" w:color="auto"/>
        <w:right w:val="none" w:sz="0" w:space="0" w:color="auto"/>
      </w:divBdr>
    </w:div>
    <w:div w:id="920336290">
      <w:bodyDiv w:val="1"/>
      <w:marLeft w:val="0"/>
      <w:marRight w:val="0"/>
      <w:marTop w:val="0"/>
      <w:marBottom w:val="0"/>
      <w:divBdr>
        <w:top w:val="none" w:sz="0" w:space="0" w:color="auto"/>
        <w:left w:val="none" w:sz="0" w:space="0" w:color="auto"/>
        <w:bottom w:val="none" w:sz="0" w:space="0" w:color="auto"/>
        <w:right w:val="none" w:sz="0" w:space="0" w:color="auto"/>
      </w:divBdr>
    </w:div>
    <w:div w:id="926620478">
      <w:bodyDiv w:val="1"/>
      <w:marLeft w:val="0"/>
      <w:marRight w:val="0"/>
      <w:marTop w:val="0"/>
      <w:marBottom w:val="0"/>
      <w:divBdr>
        <w:top w:val="none" w:sz="0" w:space="0" w:color="auto"/>
        <w:left w:val="none" w:sz="0" w:space="0" w:color="auto"/>
        <w:bottom w:val="none" w:sz="0" w:space="0" w:color="auto"/>
        <w:right w:val="none" w:sz="0" w:space="0" w:color="auto"/>
      </w:divBdr>
    </w:div>
    <w:div w:id="950015393">
      <w:bodyDiv w:val="1"/>
      <w:marLeft w:val="0"/>
      <w:marRight w:val="0"/>
      <w:marTop w:val="0"/>
      <w:marBottom w:val="0"/>
      <w:divBdr>
        <w:top w:val="none" w:sz="0" w:space="0" w:color="auto"/>
        <w:left w:val="none" w:sz="0" w:space="0" w:color="auto"/>
        <w:bottom w:val="none" w:sz="0" w:space="0" w:color="auto"/>
        <w:right w:val="none" w:sz="0" w:space="0" w:color="auto"/>
      </w:divBdr>
    </w:div>
    <w:div w:id="1016468371">
      <w:bodyDiv w:val="1"/>
      <w:marLeft w:val="0"/>
      <w:marRight w:val="0"/>
      <w:marTop w:val="0"/>
      <w:marBottom w:val="0"/>
      <w:divBdr>
        <w:top w:val="none" w:sz="0" w:space="0" w:color="auto"/>
        <w:left w:val="none" w:sz="0" w:space="0" w:color="auto"/>
        <w:bottom w:val="none" w:sz="0" w:space="0" w:color="auto"/>
        <w:right w:val="none" w:sz="0" w:space="0" w:color="auto"/>
      </w:divBdr>
    </w:div>
    <w:div w:id="1032807845">
      <w:bodyDiv w:val="1"/>
      <w:marLeft w:val="0"/>
      <w:marRight w:val="0"/>
      <w:marTop w:val="0"/>
      <w:marBottom w:val="0"/>
      <w:divBdr>
        <w:top w:val="none" w:sz="0" w:space="0" w:color="auto"/>
        <w:left w:val="none" w:sz="0" w:space="0" w:color="auto"/>
        <w:bottom w:val="none" w:sz="0" w:space="0" w:color="auto"/>
        <w:right w:val="none" w:sz="0" w:space="0" w:color="auto"/>
      </w:divBdr>
    </w:div>
    <w:div w:id="1068109211">
      <w:bodyDiv w:val="1"/>
      <w:marLeft w:val="0"/>
      <w:marRight w:val="0"/>
      <w:marTop w:val="0"/>
      <w:marBottom w:val="0"/>
      <w:divBdr>
        <w:top w:val="none" w:sz="0" w:space="0" w:color="auto"/>
        <w:left w:val="none" w:sz="0" w:space="0" w:color="auto"/>
        <w:bottom w:val="none" w:sz="0" w:space="0" w:color="auto"/>
        <w:right w:val="none" w:sz="0" w:space="0" w:color="auto"/>
      </w:divBdr>
    </w:div>
    <w:div w:id="1135487157">
      <w:bodyDiv w:val="1"/>
      <w:marLeft w:val="0"/>
      <w:marRight w:val="0"/>
      <w:marTop w:val="0"/>
      <w:marBottom w:val="0"/>
      <w:divBdr>
        <w:top w:val="none" w:sz="0" w:space="0" w:color="auto"/>
        <w:left w:val="none" w:sz="0" w:space="0" w:color="auto"/>
        <w:bottom w:val="none" w:sz="0" w:space="0" w:color="auto"/>
        <w:right w:val="none" w:sz="0" w:space="0" w:color="auto"/>
      </w:divBdr>
    </w:div>
    <w:div w:id="1195537352">
      <w:bodyDiv w:val="1"/>
      <w:marLeft w:val="0"/>
      <w:marRight w:val="0"/>
      <w:marTop w:val="0"/>
      <w:marBottom w:val="0"/>
      <w:divBdr>
        <w:top w:val="none" w:sz="0" w:space="0" w:color="auto"/>
        <w:left w:val="none" w:sz="0" w:space="0" w:color="auto"/>
        <w:bottom w:val="none" w:sz="0" w:space="0" w:color="auto"/>
        <w:right w:val="none" w:sz="0" w:space="0" w:color="auto"/>
      </w:divBdr>
    </w:div>
    <w:div w:id="1208446236">
      <w:bodyDiv w:val="1"/>
      <w:marLeft w:val="0"/>
      <w:marRight w:val="0"/>
      <w:marTop w:val="0"/>
      <w:marBottom w:val="0"/>
      <w:divBdr>
        <w:top w:val="none" w:sz="0" w:space="0" w:color="auto"/>
        <w:left w:val="none" w:sz="0" w:space="0" w:color="auto"/>
        <w:bottom w:val="none" w:sz="0" w:space="0" w:color="auto"/>
        <w:right w:val="none" w:sz="0" w:space="0" w:color="auto"/>
      </w:divBdr>
    </w:div>
    <w:div w:id="1238633733">
      <w:bodyDiv w:val="1"/>
      <w:marLeft w:val="0"/>
      <w:marRight w:val="0"/>
      <w:marTop w:val="0"/>
      <w:marBottom w:val="0"/>
      <w:divBdr>
        <w:top w:val="none" w:sz="0" w:space="0" w:color="auto"/>
        <w:left w:val="none" w:sz="0" w:space="0" w:color="auto"/>
        <w:bottom w:val="none" w:sz="0" w:space="0" w:color="auto"/>
        <w:right w:val="none" w:sz="0" w:space="0" w:color="auto"/>
      </w:divBdr>
    </w:div>
    <w:div w:id="1255626718">
      <w:bodyDiv w:val="1"/>
      <w:marLeft w:val="0"/>
      <w:marRight w:val="0"/>
      <w:marTop w:val="0"/>
      <w:marBottom w:val="0"/>
      <w:divBdr>
        <w:top w:val="none" w:sz="0" w:space="0" w:color="auto"/>
        <w:left w:val="none" w:sz="0" w:space="0" w:color="auto"/>
        <w:bottom w:val="none" w:sz="0" w:space="0" w:color="auto"/>
        <w:right w:val="none" w:sz="0" w:space="0" w:color="auto"/>
      </w:divBdr>
    </w:div>
    <w:div w:id="1264000452">
      <w:bodyDiv w:val="1"/>
      <w:marLeft w:val="0"/>
      <w:marRight w:val="0"/>
      <w:marTop w:val="0"/>
      <w:marBottom w:val="0"/>
      <w:divBdr>
        <w:top w:val="none" w:sz="0" w:space="0" w:color="auto"/>
        <w:left w:val="none" w:sz="0" w:space="0" w:color="auto"/>
        <w:bottom w:val="none" w:sz="0" w:space="0" w:color="auto"/>
        <w:right w:val="none" w:sz="0" w:space="0" w:color="auto"/>
      </w:divBdr>
    </w:div>
    <w:div w:id="1278442191">
      <w:bodyDiv w:val="1"/>
      <w:marLeft w:val="0"/>
      <w:marRight w:val="0"/>
      <w:marTop w:val="0"/>
      <w:marBottom w:val="0"/>
      <w:divBdr>
        <w:top w:val="none" w:sz="0" w:space="0" w:color="auto"/>
        <w:left w:val="none" w:sz="0" w:space="0" w:color="auto"/>
        <w:bottom w:val="none" w:sz="0" w:space="0" w:color="auto"/>
        <w:right w:val="none" w:sz="0" w:space="0" w:color="auto"/>
      </w:divBdr>
    </w:div>
    <w:div w:id="1303461020">
      <w:bodyDiv w:val="1"/>
      <w:marLeft w:val="0"/>
      <w:marRight w:val="0"/>
      <w:marTop w:val="0"/>
      <w:marBottom w:val="0"/>
      <w:divBdr>
        <w:top w:val="none" w:sz="0" w:space="0" w:color="auto"/>
        <w:left w:val="none" w:sz="0" w:space="0" w:color="auto"/>
        <w:bottom w:val="none" w:sz="0" w:space="0" w:color="auto"/>
        <w:right w:val="none" w:sz="0" w:space="0" w:color="auto"/>
      </w:divBdr>
    </w:div>
    <w:div w:id="1355036745">
      <w:bodyDiv w:val="1"/>
      <w:marLeft w:val="0"/>
      <w:marRight w:val="0"/>
      <w:marTop w:val="0"/>
      <w:marBottom w:val="0"/>
      <w:divBdr>
        <w:top w:val="none" w:sz="0" w:space="0" w:color="auto"/>
        <w:left w:val="none" w:sz="0" w:space="0" w:color="auto"/>
        <w:bottom w:val="none" w:sz="0" w:space="0" w:color="auto"/>
        <w:right w:val="none" w:sz="0" w:space="0" w:color="auto"/>
      </w:divBdr>
    </w:div>
    <w:div w:id="1362901240">
      <w:bodyDiv w:val="1"/>
      <w:marLeft w:val="0"/>
      <w:marRight w:val="0"/>
      <w:marTop w:val="0"/>
      <w:marBottom w:val="0"/>
      <w:divBdr>
        <w:top w:val="none" w:sz="0" w:space="0" w:color="auto"/>
        <w:left w:val="none" w:sz="0" w:space="0" w:color="auto"/>
        <w:bottom w:val="none" w:sz="0" w:space="0" w:color="auto"/>
        <w:right w:val="none" w:sz="0" w:space="0" w:color="auto"/>
      </w:divBdr>
    </w:div>
    <w:div w:id="1410927265">
      <w:bodyDiv w:val="1"/>
      <w:marLeft w:val="0"/>
      <w:marRight w:val="0"/>
      <w:marTop w:val="0"/>
      <w:marBottom w:val="0"/>
      <w:divBdr>
        <w:top w:val="none" w:sz="0" w:space="0" w:color="auto"/>
        <w:left w:val="none" w:sz="0" w:space="0" w:color="auto"/>
        <w:bottom w:val="none" w:sz="0" w:space="0" w:color="auto"/>
        <w:right w:val="none" w:sz="0" w:space="0" w:color="auto"/>
      </w:divBdr>
    </w:div>
    <w:div w:id="1425879418">
      <w:bodyDiv w:val="1"/>
      <w:marLeft w:val="0"/>
      <w:marRight w:val="0"/>
      <w:marTop w:val="0"/>
      <w:marBottom w:val="0"/>
      <w:divBdr>
        <w:top w:val="none" w:sz="0" w:space="0" w:color="auto"/>
        <w:left w:val="none" w:sz="0" w:space="0" w:color="auto"/>
        <w:bottom w:val="none" w:sz="0" w:space="0" w:color="auto"/>
        <w:right w:val="none" w:sz="0" w:space="0" w:color="auto"/>
      </w:divBdr>
    </w:div>
    <w:div w:id="1437746304">
      <w:bodyDiv w:val="1"/>
      <w:marLeft w:val="0"/>
      <w:marRight w:val="0"/>
      <w:marTop w:val="0"/>
      <w:marBottom w:val="0"/>
      <w:divBdr>
        <w:top w:val="none" w:sz="0" w:space="0" w:color="auto"/>
        <w:left w:val="none" w:sz="0" w:space="0" w:color="auto"/>
        <w:bottom w:val="none" w:sz="0" w:space="0" w:color="auto"/>
        <w:right w:val="none" w:sz="0" w:space="0" w:color="auto"/>
      </w:divBdr>
    </w:div>
    <w:div w:id="1457943208">
      <w:bodyDiv w:val="1"/>
      <w:marLeft w:val="0"/>
      <w:marRight w:val="0"/>
      <w:marTop w:val="0"/>
      <w:marBottom w:val="0"/>
      <w:divBdr>
        <w:top w:val="none" w:sz="0" w:space="0" w:color="auto"/>
        <w:left w:val="none" w:sz="0" w:space="0" w:color="auto"/>
        <w:bottom w:val="none" w:sz="0" w:space="0" w:color="auto"/>
        <w:right w:val="none" w:sz="0" w:space="0" w:color="auto"/>
      </w:divBdr>
    </w:div>
    <w:div w:id="1474592613">
      <w:bodyDiv w:val="1"/>
      <w:marLeft w:val="0"/>
      <w:marRight w:val="0"/>
      <w:marTop w:val="0"/>
      <w:marBottom w:val="0"/>
      <w:divBdr>
        <w:top w:val="none" w:sz="0" w:space="0" w:color="auto"/>
        <w:left w:val="none" w:sz="0" w:space="0" w:color="auto"/>
        <w:bottom w:val="none" w:sz="0" w:space="0" w:color="auto"/>
        <w:right w:val="none" w:sz="0" w:space="0" w:color="auto"/>
      </w:divBdr>
    </w:div>
    <w:div w:id="1619413027">
      <w:bodyDiv w:val="1"/>
      <w:marLeft w:val="0"/>
      <w:marRight w:val="0"/>
      <w:marTop w:val="0"/>
      <w:marBottom w:val="0"/>
      <w:divBdr>
        <w:top w:val="none" w:sz="0" w:space="0" w:color="auto"/>
        <w:left w:val="none" w:sz="0" w:space="0" w:color="auto"/>
        <w:bottom w:val="none" w:sz="0" w:space="0" w:color="auto"/>
        <w:right w:val="none" w:sz="0" w:space="0" w:color="auto"/>
      </w:divBdr>
    </w:div>
    <w:div w:id="1673218876">
      <w:bodyDiv w:val="1"/>
      <w:marLeft w:val="0"/>
      <w:marRight w:val="0"/>
      <w:marTop w:val="0"/>
      <w:marBottom w:val="0"/>
      <w:divBdr>
        <w:top w:val="none" w:sz="0" w:space="0" w:color="auto"/>
        <w:left w:val="none" w:sz="0" w:space="0" w:color="auto"/>
        <w:bottom w:val="none" w:sz="0" w:space="0" w:color="auto"/>
        <w:right w:val="none" w:sz="0" w:space="0" w:color="auto"/>
      </w:divBdr>
    </w:div>
    <w:div w:id="1752773217">
      <w:bodyDiv w:val="1"/>
      <w:marLeft w:val="0"/>
      <w:marRight w:val="0"/>
      <w:marTop w:val="0"/>
      <w:marBottom w:val="0"/>
      <w:divBdr>
        <w:top w:val="none" w:sz="0" w:space="0" w:color="auto"/>
        <w:left w:val="none" w:sz="0" w:space="0" w:color="auto"/>
        <w:bottom w:val="none" w:sz="0" w:space="0" w:color="auto"/>
        <w:right w:val="none" w:sz="0" w:space="0" w:color="auto"/>
      </w:divBdr>
    </w:div>
    <w:div w:id="1793665430">
      <w:bodyDiv w:val="1"/>
      <w:marLeft w:val="0"/>
      <w:marRight w:val="0"/>
      <w:marTop w:val="0"/>
      <w:marBottom w:val="0"/>
      <w:divBdr>
        <w:top w:val="none" w:sz="0" w:space="0" w:color="auto"/>
        <w:left w:val="none" w:sz="0" w:space="0" w:color="auto"/>
        <w:bottom w:val="none" w:sz="0" w:space="0" w:color="auto"/>
        <w:right w:val="none" w:sz="0" w:space="0" w:color="auto"/>
      </w:divBdr>
    </w:div>
    <w:div w:id="1822962841">
      <w:bodyDiv w:val="1"/>
      <w:marLeft w:val="0"/>
      <w:marRight w:val="0"/>
      <w:marTop w:val="0"/>
      <w:marBottom w:val="0"/>
      <w:divBdr>
        <w:top w:val="none" w:sz="0" w:space="0" w:color="auto"/>
        <w:left w:val="none" w:sz="0" w:space="0" w:color="auto"/>
        <w:bottom w:val="none" w:sz="0" w:space="0" w:color="auto"/>
        <w:right w:val="none" w:sz="0" w:space="0" w:color="auto"/>
      </w:divBdr>
    </w:div>
    <w:div w:id="1914006968">
      <w:bodyDiv w:val="1"/>
      <w:marLeft w:val="0"/>
      <w:marRight w:val="0"/>
      <w:marTop w:val="0"/>
      <w:marBottom w:val="0"/>
      <w:divBdr>
        <w:top w:val="none" w:sz="0" w:space="0" w:color="auto"/>
        <w:left w:val="none" w:sz="0" w:space="0" w:color="auto"/>
        <w:bottom w:val="none" w:sz="0" w:space="0" w:color="auto"/>
        <w:right w:val="none" w:sz="0" w:space="0" w:color="auto"/>
      </w:divBdr>
    </w:div>
    <w:div w:id="1920553759">
      <w:bodyDiv w:val="1"/>
      <w:marLeft w:val="0"/>
      <w:marRight w:val="0"/>
      <w:marTop w:val="0"/>
      <w:marBottom w:val="0"/>
      <w:divBdr>
        <w:top w:val="none" w:sz="0" w:space="0" w:color="auto"/>
        <w:left w:val="none" w:sz="0" w:space="0" w:color="auto"/>
        <w:bottom w:val="none" w:sz="0" w:space="0" w:color="auto"/>
        <w:right w:val="none" w:sz="0" w:space="0" w:color="auto"/>
      </w:divBdr>
    </w:div>
    <w:div w:id="1933929858">
      <w:bodyDiv w:val="1"/>
      <w:marLeft w:val="0"/>
      <w:marRight w:val="0"/>
      <w:marTop w:val="0"/>
      <w:marBottom w:val="0"/>
      <w:divBdr>
        <w:top w:val="none" w:sz="0" w:space="0" w:color="auto"/>
        <w:left w:val="none" w:sz="0" w:space="0" w:color="auto"/>
        <w:bottom w:val="none" w:sz="0" w:space="0" w:color="auto"/>
        <w:right w:val="none" w:sz="0" w:space="0" w:color="auto"/>
      </w:divBdr>
    </w:div>
    <w:div w:id="1962107863">
      <w:bodyDiv w:val="1"/>
      <w:marLeft w:val="0"/>
      <w:marRight w:val="0"/>
      <w:marTop w:val="0"/>
      <w:marBottom w:val="0"/>
      <w:divBdr>
        <w:top w:val="none" w:sz="0" w:space="0" w:color="auto"/>
        <w:left w:val="none" w:sz="0" w:space="0" w:color="auto"/>
        <w:bottom w:val="none" w:sz="0" w:space="0" w:color="auto"/>
        <w:right w:val="none" w:sz="0" w:space="0" w:color="auto"/>
      </w:divBdr>
    </w:div>
    <w:div w:id="1975209587">
      <w:bodyDiv w:val="1"/>
      <w:marLeft w:val="0"/>
      <w:marRight w:val="0"/>
      <w:marTop w:val="0"/>
      <w:marBottom w:val="0"/>
      <w:divBdr>
        <w:top w:val="none" w:sz="0" w:space="0" w:color="auto"/>
        <w:left w:val="none" w:sz="0" w:space="0" w:color="auto"/>
        <w:bottom w:val="none" w:sz="0" w:space="0" w:color="auto"/>
        <w:right w:val="none" w:sz="0" w:space="0" w:color="auto"/>
      </w:divBdr>
    </w:div>
    <w:div w:id="1992588796">
      <w:bodyDiv w:val="1"/>
      <w:marLeft w:val="0"/>
      <w:marRight w:val="0"/>
      <w:marTop w:val="0"/>
      <w:marBottom w:val="0"/>
      <w:divBdr>
        <w:top w:val="none" w:sz="0" w:space="0" w:color="auto"/>
        <w:left w:val="none" w:sz="0" w:space="0" w:color="auto"/>
        <w:bottom w:val="none" w:sz="0" w:space="0" w:color="auto"/>
        <w:right w:val="none" w:sz="0" w:space="0" w:color="auto"/>
      </w:divBdr>
    </w:div>
    <w:div w:id="2056005886">
      <w:bodyDiv w:val="1"/>
      <w:marLeft w:val="0"/>
      <w:marRight w:val="0"/>
      <w:marTop w:val="0"/>
      <w:marBottom w:val="0"/>
      <w:divBdr>
        <w:top w:val="none" w:sz="0" w:space="0" w:color="auto"/>
        <w:left w:val="none" w:sz="0" w:space="0" w:color="auto"/>
        <w:bottom w:val="none" w:sz="0" w:space="0" w:color="auto"/>
        <w:right w:val="none" w:sz="0" w:space="0" w:color="auto"/>
      </w:divBdr>
    </w:div>
    <w:div w:id="2086493621">
      <w:bodyDiv w:val="1"/>
      <w:marLeft w:val="0"/>
      <w:marRight w:val="0"/>
      <w:marTop w:val="0"/>
      <w:marBottom w:val="0"/>
      <w:divBdr>
        <w:top w:val="none" w:sz="0" w:space="0" w:color="auto"/>
        <w:left w:val="none" w:sz="0" w:space="0" w:color="auto"/>
        <w:bottom w:val="none" w:sz="0" w:space="0" w:color="auto"/>
        <w:right w:val="none" w:sz="0" w:space="0" w:color="auto"/>
      </w:divBdr>
    </w:div>
    <w:div w:id="2114130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yperlink" Target="http://www.synaptics.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synaptics.com/"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synaptics.com/" TargetMode="Externa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synaptics.com/" TargetMode="External"/><Relationship Id="rId27" Type="http://schemas.openxmlformats.org/officeDocument/2006/relationships/footer" Target="footer7.xml"/><Relationship Id="rId30" Type="http://schemas.openxmlformats.org/officeDocument/2006/relationships/footer" Target="footer9.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0030-2D7A-4D83-B3F7-389B6B3C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3598</TotalTime>
  <Pages>10</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SR100 EVK Quick User Guide</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SR100 EVK Quick User Guide</dc:title>
  <dc:subject/>
  <dc:creator>Amit Malca</dc:creator>
  <cp:keywords/>
  <cp:lastModifiedBy>Rajdeep Shyam</cp:lastModifiedBy>
  <cp:revision>166</cp:revision>
  <dcterms:created xsi:type="dcterms:W3CDTF">2024-11-08T06:02:00Z</dcterms:created>
  <dcterms:modified xsi:type="dcterms:W3CDTF">2025-09-29T16:36:00Z</dcterms:modified>
</cp:coreProperties>
</file>